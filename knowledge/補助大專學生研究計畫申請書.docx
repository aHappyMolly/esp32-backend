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38FC21" w14:textId="77777777" w:rsidR="002C6985" w:rsidRDefault="008F519C" w:rsidP="004B5583">
      <w:pPr>
        <w:snapToGrid w:val="0"/>
        <w:jc w:val="center"/>
      </w:pPr>
      <w:r>
        <w:rPr>
          <w:rFonts w:ascii="標楷體" w:eastAsia="標楷體" w:hAnsi="標楷體" w:hint="eastAsia"/>
          <w:sz w:val="32"/>
        </w:rPr>
        <w:t>國家科學及技術委員會</w:t>
      </w:r>
    </w:p>
    <w:p w14:paraId="4E2D4B77" w14:textId="673C1AA2" w:rsidR="002C6985" w:rsidRDefault="00546F6C" w:rsidP="004B5583">
      <w:pPr>
        <w:snapToGrid w:val="0"/>
        <w:jc w:val="center"/>
        <w:rPr>
          <w:rFonts w:ascii="標楷體" w:eastAsia="標楷體" w:hAnsi="標楷體"/>
          <w:sz w:val="32"/>
        </w:rPr>
      </w:pPr>
      <w:del w:id="0" w:author="茉莉 蔡" w:date="2025-02-17T15:49:00Z">
        <w:r w:rsidDel="00943B6B">
          <w:rPr>
            <w:rFonts w:ascii="標楷體" w:eastAsia="標楷體" w:hAnsi="標楷體" w:hint="eastAsia"/>
            <w:sz w:val="32"/>
          </w:rPr>
          <w:delText>____</w:delText>
        </w:r>
      </w:del>
      <w:ins w:id="1" w:author="茉莉 蔡" w:date="2025-02-17T15:49:00Z">
        <w:r w:rsidR="00943B6B">
          <w:rPr>
            <w:rFonts w:ascii="標楷體" w:eastAsia="標楷體" w:hAnsi="標楷體" w:hint="eastAsia"/>
            <w:sz w:val="32"/>
          </w:rPr>
          <w:t xml:space="preserve">114 </w:t>
        </w:r>
      </w:ins>
      <w:r w:rsidR="002C6985" w:rsidRPr="004A3D60">
        <w:rPr>
          <w:rFonts w:ascii="標楷體" w:eastAsia="標楷體" w:hAnsi="標楷體" w:hint="eastAsia"/>
          <w:sz w:val="32"/>
        </w:rPr>
        <w:t>年度大專學生研究計畫申請書</w:t>
      </w:r>
    </w:p>
    <w:p w14:paraId="3AB4E707" w14:textId="77777777" w:rsidR="00DB76C0" w:rsidRPr="00DB76C0" w:rsidRDefault="00DB76C0" w:rsidP="004B5583">
      <w:pPr>
        <w:snapToGrid w:val="0"/>
        <w:rPr>
          <w:sz w:val="28"/>
        </w:rPr>
      </w:pPr>
      <w:r w:rsidRPr="00DB76C0">
        <w:rPr>
          <w:rFonts w:ascii="標楷體" w:eastAsia="標楷體" w:hAnsi="標楷體" w:hint="eastAsia"/>
          <w:sz w:val="28"/>
        </w:rPr>
        <w:t>一、綜合資料：</w:t>
      </w:r>
    </w:p>
    <w:tbl>
      <w:tblPr>
        <w:tblW w:w="9750" w:type="dxa"/>
        <w:jc w:val="center"/>
        <w:tblLayout w:type="fixed"/>
        <w:tblCellMar>
          <w:left w:w="28" w:type="dxa"/>
          <w:right w:w="28" w:type="dxa"/>
        </w:tblCellMar>
        <w:tblLook w:val="0000" w:firstRow="0" w:lastRow="0" w:firstColumn="0" w:lastColumn="0" w:noHBand="0" w:noVBand="0"/>
      </w:tblPr>
      <w:tblGrid>
        <w:gridCol w:w="977"/>
        <w:gridCol w:w="2443"/>
        <w:gridCol w:w="2278"/>
        <w:gridCol w:w="782"/>
        <w:gridCol w:w="1260"/>
        <w:gridCol w:w="2010"/>
      </w:tblGrid>
      <w:tr w:rsidR="002C6985" w:rsidRPr="00DB76C0" w14:paraId="62166484" w14:textId="77777777" w:rsidTr="00C41411">
        <w:trPr>
          <w:cantSplit/>
          <w:trHeight w:val="788"/>
          <w:jc w:val="center"/>
        </w:trPr>
        <w:tc>
          <w:tcPr>
            <w:tcW w:w="977" w:type="dxa"/>
            <w:vMerge w:val="restart"/>
            <w:tcBorders>
              <w:top w:val="single" w:sz="12" w:space="0" w:color="000000"/>
              <w:left w:val="single" w:sz="12" w:space="0" w:color="000000"/>
              <w:bottom w:val="single" w:sz="6" w:space="0" w:color="000000"/>
            </w:tcBorders>
            <w:shd w:val="clear" w:color="auto" w:fill="auto"/>
            <w:textDirection w:val="tbRlV"/>
            <w:vAlign w:val="center"/>
          </w:tcPr>
          <w:p w14:paraId="490FC65E" w14:textId="77777777" w:rsidR="002C6985" w:rsidRPr="00DB76C0" w:rsidRDefault="002C6985" w:rsidP="004B5583">
            <w:pPr>
              <w:snapToGrid w:val="0"/>
              <w:ind w:left="113" w:right="113"/>
              <w:jc w:val="center"/>
            </w:pPr>
            <w:r w:rsidRPr="00DB76C0">
              <w:rPr>
                <w:rFonts w:ascii="標楷體" w:eastAsia="標楷體" w:hAnsi="標楷體" w:hint="eastAsia"/>
              </w:rPr>
              <w:t>申</w:t>
            </w:r>
            <w:r w:rsidRPr="00DB76C0">
              <w:rPr>
                <w:rFonts w:eastAsia="Times New Roman"/>
              </w:rPr>
              <w:t xml:space="preserve">  </w:t>
            </w:r>
            <w:r w:rsidRPr="00DB76C0">
              <w:rPr>
                <w:rFonts w:ascii="標楷體" w:eastAsia="標楷體" w:hAnsi="標楷體" w:hint="eastAsia"/>
              </w:rPr>
              <w:t>請</w:t>
            </w:r>
            <w:r w:rsidRPr="00DB76C0">
              <w:rPr>
                <w:rFonts w:eastAsia="Times New Roman"/>
              </w:rPr>
              <w:t xml:space="preserve">  </w:t>
            </w:r>
            <w:r w:rsidRPr="00DB76C0">
              <w:rPr>
                <w:rFonts w:ascii="標楷體" w:eastAsia="標楷體" w:hAnsi="標楷體" w:hint="eastAsia"/>
              </w:rPr>
              <w:t>人</w:t>
            </w:r>
            <w:r w:rsidRPr="00DB76C0">
              <w:rPr>
                <w:rFonts w:eastAsia="Times New Roman"/>
              </w:rPr>
              <w:t xml:space="preserve">  </w:t>
            </w:r>
            <w:r w:rsidRPr="00DB76C0">
              <w:rPr>
                <w:rFonts w:ascii="標楷體" w:eastAsia="標楷體" w:hAnsi="標楷體" w:hint="eastAsia"/>
              </w:rPr>
              <w:t>︻</w:t>
            </w:r>
            <w:r w:rsidRPr="00DB76C0">
              <w:rPr>
                <w:rFonts w:eastAsia="Times New Roman"/>
              </w:rPr>
              <w:t xml:space="preserve">  </w:t>
            </w:r>
            <w:r w:rsidRPr="00DB76C0">
              <w:rPr>
                <w:rFonts w:ascii="標楷體" w:eastAsia="標楷體" w:hAnsi="標楷體" w:hint="eastAsia"/>
              </w:rPr>
              <w:t>學</w:t>
            </w:r>
            <w:r w:rsidRPr="00DB76C0">
              <w:rPr>
                <w:rFonts w:eastAsia="Times New Roman"/>
              </w:rPr>
              <w:t xml:space="preserve">  </w:t>
            </w:r>
            <w:r w:rsidRPr="00DB76C0">
              <w:rPr>
                <w:rFonts w:ascii="標楷體" w:eastAsia="標楷體" w:hAnsi="標楷體" w:hint="eastAsia"/>
              </w:rPr>
              <w:t>生</w:t>
            </w:r>
            <w:r w:rsidRPr="00DB76C0">
              <w:rPr>
                <w:rFonts w:eastAsia="Times New Roman"/>
              </w:rPr>
              <w:t xml:space="preserve">  </w:t>
            </w:r>
            <w:r w:rsidRPr="00DB76C0">
              <w:rPr>
                <w:rFonts w:ascii="標楷體" w:eastAsia="標楷體" w:hAnsi="標楷體" w:hint="eastAsia"/>
              </w:rPr>
              <w:t>︼</w:t>
            </w:r>
          </w:p>
        </w:tc>
        <w:tc>
          <w:tcPr>
            <w:tcW w:w="2443" w:type="dxa"/>
            <w:tcBorders>
              <w:top w:val="single" w:sz="12" w:space="0" w:color="000000"/>
              <w:left w:val="single" w:sz="6" w:space="0" w:color="000000"/>
              <w:bottom w:val="single" w:sz="6" w:space="0" w:color="000000"/>
            </w:tcBorders>
            <w:shd w:val="clear" w:color="auto" w:fill="auto"/>
            <w:vAlign w:val="center"/>
          </w:tcPr>
          <w:p w14:paraId="7D39E148" w14:textId="77777777" w:rsidR="002C6985" w:rsidRPr="00DB76C0" w:rsidRDefault="002C6985" w:rsidP="004B5583">
            <w:pPr>
              <w:snapToGrid w:val="0"/>
              <w:jc w:val="center"/>
            </w:pPr>
            <w:r w:rsidRPr="00DB76C0">
              <w:rPr>
                <w:rFonts w:ascii="標楷體" w:eastAsia="標楷體" w:hAnsi="標楷體" w:hint="eastAsia"/>
              </w:rPr>
              <w:t>姓</w:t>
            </w:r>
            <w:r w:rsidRPr="00DB76C0">
              <w:rPr>
                <w:rFonts w:eastAsia="Times New Roman"/>
              </w:rPr>
              <w:t xml:space="preserve">       </w:t>
            </w:r>
            <w:r w:rsidRPr="00DB76C0">
              <w:rPr>
                <w:rFonts w:ascii="標楷體" w:eastAsia="標楷體" w:hAnsi="標楷體" w:hint="eastAsia"/>
              </w:rPr>
              <w:t>名</w:t>
            </w:r>
          </w:p>
        </w:tc>
        <w:tc>
          <w:tcPr>
            <w:tcW w:w="3060" w:type="dxa"/>
            <w:gridSpan w:val="2"/>
            <w:tcBorders>
              <w:top w:val="single" w:sz="12" w:space="0" w:color="000000"/>
              <w:left w:val="single" w:sz="6" w:space="0" w:color="000000"/>
              <w:bottom w:val="single" w:sz="6" w:space="0" w:color="000000"/>
            </w:tcBorders>
            <w:shd w:val="clear" w:color="auto" w:fill="auto"/>
            <w:vAlign w:val="center"/>
          </w:tcPr>
          <w:p w14:paraId="30847EE5" w14:textId="77777777" w:rsidR="002C6985" w:rsidRPr="00DB76C0" w:rsidRDefault="00983EC7" w:rsidP="004B5583">
            <w:pPr>
              <w:snapToGrid w:val="0"/>
              <w:jc w:val="both"/>
              <w:rPr>
                <w:rFonts w:eastAsia="標楷體"/>
              </w:rPr>
            </w:pPr>
            <w:r>
              <w:rPr>
                <w:rFonts w:eastAsia="標楷體" w:hint="eastAsia"/>
              </w:rPr>
              <w:t>蔡茉莉</w:t>
            </w:r>
          </w:p>
        </w:tc>
        <w:tc>
          <w:tcPr>
            <w:tcW w:w="1260" w:type="dxa"/>
            <w:tcBorders>
              <w:top w:val="single" w:sz="12" w:space="0" w:color="000000"/>
              <w:left w:val="single" w:sz="6" w:space="0" w:color="000000"/>
              <w:bottom w:val="single" w:sz="6" w:space="0" w:color="000000"/>
            </w:tcBorders>
            <w:shd w:val="clear" w:color="auto" w:fill="auto"/>
            <w:vAlign w:val="center"/>
          </w:tcPr>
          <w:p w14:paraId="6604D4DB" w14:textId="77777777" w:rsidR="002C6985" w:rsidRPr="00A36674" w:rsidRDefault="002C6985" w:rsidP="004B5583">
            <w:pPr>
              <w:snapToGrid w:val="0"/>
              <w:jc w:val="center"/>
            </w:pPr>
            <w:r w:rsidRPr="00A36674">
              <w:rPr>
                <w:rFonts w:ascii="標楷體" w:eastAsia="標楷體" w:hAnsi="標楷體" w:hint="eastAsia"/>
              </w:rPr>
              <w:t>身分證</w:t>
            </w:r>
          </w:p>
          <w:p w14:paraId="6266C234" w14:textId="7BE12FEF" w:rsidR="002C6985" w:rsidRPr="00A36674" w:rsidRDefault="002C6985" w:rsidP="004B5583">
            <w:pPr>
              <w:snapToGrid w:val="0"/>
              <w:jc w:val="center"/>
            </w:pPr>
            <w:r w:rsidRPr="00A36674">
              <w:rPr>
                <w:rFonts w:ascii="標楷體" w:eastAsia="標楷體" w:hAnsi="標楷體" w:hint="eastAsia"/>
              </w:rPr>
              <w:t>號</w:t>
            </w:r>
            <w:ins w:id="2" w:author="茉莉 蔡" w:date="2025-02-12T23:57:00Z">
              <w:r w:rsidR="00A36674">
                <w:rPr>
                  <w:rFonts w:ascii="標楷體" w:eastAsia="標楷體" w:hAnsi="標楷體" w:hint="eastAsia"/>
                </w:rPr>
                <w:t xml:space="preserve">  </w:t>
              </w:r>
            </w:ins>
            <w:del w:id="3" w:author="茉莉 蔡" w:date="2025-02-12T23:57:00Z">
              <w:r w:rsidRPr="00A36674" w:rsidDel="00A36674">
                <w:rPr>
                  <w:rFonts w:eastAsia="標楷體" w:hint="eastAsia"/>
                </w:rPr>
                <w:delText xml:space="preserve">　</w:delText>
              </w:r>
            </w:del>
            <w:r w:rsidRPr="00A36674">
              <w:rPr>
                <w:rFonts w:ascii="標楷體" w:eastAsia="標楷體" w:hAnsi="標楷體" w:hint="eastAsia"/>
              </w:rPr>
              <w:t>碼</w:t>
            </w:r>
          </w:p>
        </w:tc>
        <w:tc>
          <w:tcPr>
            <w:tcW w:w="2010" w:type="dxa"/>
            <w:tcBorders>
              <w:top w:val="single" w:sz="12" w:space="0" w:color="000000"/>
              <w:left w:val="single" w:sz="6" w:space="0" w:color="000000"/>
              <w:bottom w:val="single" w:sz="6" w:space="0" w:color="000000"/>
              <w:right w:val="single" w:sz="12" w:space="0" w:color="000000"/>
            </w:tcBorders>
            <w:shd w:val="clear" w:color="auto" w:fill="auto"/>
            <w:vAlign w:val="center"/>
          </w:tcPr>
          <w:p w14:paraId="1B352D45" w14:textId="77777777" w:rsidR="002C6985" w:rsidRPr="00DB76C0" w:rsidRDefault="008D0ADE" w:rsidP="004B5583">
            <w:pPr>
              <w:snapToGrid w:val="0"/>
              <w:jc w:val="both"/>
              <w:rPr>
                <w:rFonts w:eastAsia="標楷體"/>
              </w:rPr>
            </w:pPr>
            <w:ins w:id="4" w:author="茉莉 蔡" w:date="2025-02-09T16:48:00Z">
              <w:r>
                <w:rPr>
                  <w:rFonts w:eastAsia="標楷體" w:hint="eastAsia"/>
                </w:rPr>
                <w:t>I200448121</w:t>
              </w:r>
            </w:ins>
          </w:p>
        </w:tc>
      </w:tr>
      <w:tr w:rsidR="008D0ADE" w:rsidRPr="00DB76C0" w14:paraId="185CBEE8" w14:textId="77777777" w:rsidTr="00C41411">
        <w:trPr>
          <w:cantSplit/>
          <w:trHeight w:val="788"/>
          <w:jc w:val="center"/>
        </w:trPr>
        <w:tc>
          <w:tcPr>
            <w:tcW w:w="977" w:type="dxa"/>
            <w:vMerge/>
            <w:tcBorders>
              <w:top w:val="single" w:sz="12" w:space="0" w:color="000000"/>
              <w:left w:val="single" w:sz="12" w:space="0" w:color="000000"/>
              <w:bottom w:val="single" w:sz="6" w:space="0" w:color="000000"/>
            </w:tcBorders>
            <w:shd w:val="clear" w:color="auto" w:fill="auto"/>
            <w:textDirection w:val="tbRlV"/>
            <w:vAlign w:val="center"/>
          </w:tcPr>
          <w:p w14:paraId="101AFB7D" w14:textId="77777777" w:rsidR="008D0ADE" w:rsidRPr="00DB76C0" w:rsidRDefault="008D0ADE" w:rsidP="008D0ADE">
            <w:pPr>
              <w:snapToGrid w:val="0"/>
              <w:jc w:val="center"/>
              <w:rPr>
                <w:rFonts w:eastAsia="標楷體"/>
              </w:rPr>
            </w:pPr>
          </w:p>
        </w:tc>
        <w:tc>
          <w:tcPr>
            <w:tcW w:w="2443" w:type="dxa"/>
            <w:tcBorders>
              <w:top w:val="single" w:sz="6" w:space="0" w:color="000000"/>
              <w:left w:val="single" w:sz="6" w:space="0" w:color="000000"/>
              <w:bottom w:val="single" w:sz="6" w:space="0" w:color="000000"/>
            </w:tcBorders>
            <w:shd w:val="clear" w:color="auto" w:fill="auto"/>
            <w:vAlign w:val="center"/>
          </w:tcPr>
          <w:p w14:paraId="762EB496" w14:textId="77777777" w:rsidR="008D0ADE" w:rsidRPr="00A36674" w:rsidRDefault="008D0ADE" w:rsidP="008D0ADE">
            <w:pPr>
              <w:snapToGrid w:val="0"/>
              <w:jc w:val="center"/>
            </w:pPr>
            <w:r w:rsidRPr="00A36674">
              <w:rPr>
                <w:rFonts w:ascii="標楷體" w:eastAsia="標楷體" w:hAnsi="標楷體" w:hint="eastAsia"/>
              </w:rPr>
              <w:t>就</w:t>
            </w:r>
            <w:r w:rsidRPr="00A36674">
              <w:rPr>
                <w:rFonts w:eastAsia="Times New Roman"/>
              </w:rPr>
              <w:t xml:space="preserve"> </w:t>
            </w:r>
            <w:r w:rsidRPr="00A36674">
              <w:rPr>
                <w:rFonts w:ascii="標楷體" w:eastAsia="標楷體" w:hAnsi="標楷體" w:hint="eastAsia"/>
              </w:rPr>
              <w:t>讀</w:t>
            </w:r>
            <w:r w:rsidRPr="00A36674">
              <w:rPr>
                <w:rFonts w:eastAsia="Times New Roman"/>
              </w:rPr>
              <w:t xml:space="preserve"> </w:t>
            </w:r>
            <w:r w:rsidRPr="00A36674">
              <w:rPr>
                <w:rFonts w:ascii="標楷體" w:eastAsia="標楷體" w:hAnsi="標楷體" w:hint="eastAsia"/>
              </w:rPr>
              <w:t>學</w:t>
            </w:r>
            <w:r w:rsidRPr="00A36674">
              <w:rPr>
                <w:rFonts w:eastAsia="Times New Roman"/>
              </w:rPr>
              <w:t xml:space="preserve"> </w:t>
            </w:r>
            <w:r w:rsidRPr="00A36674">
              <w:rPr>
                <w:rFonts w:ascii="標楷體" w:eastAsia="標楷體" w:hAnsi="標楷體" w:hint="eastAsia"/>
              </w:rPr>
              <w:t>校</w:t>
            </w:r>
            <w:r w:rsidRPr="00A36674">
              <w:rPr>
                <w:rFonts w:eastAsia="標楷體" w:hint="eastAsia"/>
              </w:rPr>
              <w:t>、</w:t>
            </w:r>
          </w:p>
          <w:p w14:paraId="78D2D7F3" w14:textId="77777777" w:rsidR="008D0ADE" w:rsidRPr="00DB76C0" w:rsidRDefault="008D0ADE" w:rsidP="008D0ADE">
            <w:pPr>
              <w:snapToGrid w:val="0"/>
              <w:jc w:val="center"/>
            </w:pPr>
            <w:r w:rsidRPr="00A36674">
              <w:rPr>
                <w:rFonts w:ascii="標楷體" w:eastAsia="標楷體" w:hAnsi="標楷體" w:hint="eastAsia"/>
              </w:rPr>
              <w:t>科</w:t>
            </w:r>
            <w:r w:rsidRPr="00A36674">
              <w:rPr>
                <w:rFonts w:ascii="標楷體" w:eastAsia="標楷體" w:hAnsi="標楷體"/>
              </w:rPr>
              <w:t xml:space="preserve"> </w:t>
            </w:r>
            <w:r w:rsidRPr="00A36674">
              <w:rPr>
                <w:rFonts w:ascii="標楷體" w:eastAsia="標楷體" w:hAnsi="標楷體" w:hint="eastAsia"/>
              </w:rPr>
              <w:t>系</w:t>
            </w:r>
            <w:r w:rsidRPr="00A36674">
              <w:rPr>
                <w:rFonts w:ascii="標楷體" w:eastAsia="標楷體" w:hAnsi="標楷體"/>
              </w:rPr>
              <w:t xml:space="preserve"> </w:t>
            </w:r>
            <w:r w:rsidRPr="00A36674">
              <w:rPr>
                <w:rFonts w:ascii="標楷體" w:eastAsia="標楷體" w:hAnsi="標楷體" w:hint="eastAsia"/>
              </w:rPr>
              <w:t>及</w:t>
            </w:r>
            <w:r w:rsidRPr="00A36674">
              <w:rPr>
                <w:rFonts w:ascii="標楷體" w:eastAsia="標楷體" w:hAnsi="標楷體"/>
              </w:rPr>
              <w:t xml:space="preserve"> </w:t>
            </w:r>
            <w:r w:rsidRPr="00A36674">
              <w:rPr>
                <w:rFonts w:ascii="標楷體" w:eastAsia="標楷體" w:hAnsi="標楷體" w:hint="eastAsia"/>
              </w:rPr>
              <w:t>年</w:t>
            </w:r>
            <w:r w:rsidRPr="00A36674">
              <w:rPr>
                <w:rFonts w:ascii="標楷體" w:eastAsia="標楷體" w:hAnsi="標楷體"/>
              </w:rPr>
              <w:t xml:space="preserve"> </w:t>
            </w:r>
            <w:r w:rsidRPr="00A36674">
              <w:rPr>
                <w:rFonts w:ascii="標楷體" w:eastAsia="標楷體" w:hAnsi="標楷體" w:hint="eastAsia"/>
              </w:rPr>
              <w:t>級</w:t>
            </w:r>
          </w:p>
        </w:tc>
        <w:tc>
          <w:tcPr>
            <w:tcW w:w="3060" w:type="dxa"/>
            <w:gridSpan w:val="2"/>
            <w:tcBorders>
              <w:top w:val="single" w:sz="6" w:space="0" w:color="000000"/>
              <w:left w:val="single" w:sz="6" w:space="0" w:color="000000"/>
              <w:bottom w:val="single" w:sz="6" w:space="0" w:color="000000"/>
            </w:tcBorders>
            <w:shd w:val="clear" w:color="auto" w:fill="auto"/>
            <w:vAlign w:val="center"/>
          </w:tcPr>
          <w:p w14:paraId="4BB3700D" w14:textId="77777777" w:rsidR="008D0ADE" w:rsidRPr="00DB76C0" w:rsidRDefault="008D0ADE" w:rsidP="008D0ADE">
            <w:pPr>
              <w:snapToGrid w:val="0"/>
              <w:jc w:val="both"/>
              <w:rPr>
                <w:rFonts w:eastAsia="標楷體"/>
              </w:rPr>
            </w:pPr>
            <w:ins w:id="5" w:author="茉莉 蔡" w:date="2025-02-09T16:51:00Z">
              <w:r>
                <w:rPr>
                  <w:rFonts w:eastAsia="標楷體" w:hint="eastAsia"/>
                </w:rPr>
                <w:t>國立中興大學數位人文與文創產業進修學士學位學程</w:t>
              </w:r>
            </w:ins>
            <w:ins w:id="6" w:author="趙 欣怡" w:date="2025-02-09T13:49:00Z">
              <w:del w:id="7" w:author="茉莉 蔡" w:date="2025-02-09T16:47:00Z">
                <w:r w:rsidDel="008D0ADE">
                  <w:rPr>
                    <w:rFonts w:eastAsia="標楷體" w:hint="eastAsia"/>
                  </w:rPr>
                  <w:delText>補上資訊</w:delText>
                </w:r>
              </w:del>
            </w:ins>
          </w:p>
        </w:tc>
        <w:tc>
          <w:tcPr>
            <w:tcW w:w="1260" w:type="dxa"/>
            <w:tcBorders>
              <w:top w:val="single" w:sz="6" w:space="0" w:color="000000"/>
              <w:left w:val="single" w:sz="6" w:space="0" w:color="000000"/>
              <w:bottom w:val="single" w:sz="6" w:space="0" w:color="000000"/>
            </w:tcBorders>
            <w:shd w:val="clear" w:color="auto" w:fill="auto"/>
            <w:vAlign w:val="center"/>
          </w:tcPr>
          <w:p w14:paraId="3DDE766B" w14:textId="33BF8832" w:rsidR="008D0ADE" w:rsidRPr="00207CB1" w:rsidRDefault="008D0ADE" w:rsidP="008D0ADE">
            <w:pPr>
              <w:snapToGrid w:val="0"/>
              <w:jc w:val="center"/>
              <w:rPr>
                <w:highlight w:val="yellow"/>
                <w:rPrChange w:id="8" w:author="趙 欣怡" w:date="2025-02-09T13:49:00Z">
                  <w:rPr/>
                </w:rPrChange>
              </w:rPr>
            </w:pPr>
            <w:r w:rsidRPr="00A36674">
              <w:rPr>
                <w:rFonts w:ascii="標楷體" w:eastAsia="標楷體" w:hAnsi="標楷體" w:hint="eastAsia"/>
              </w:rPr>
              <w:t>電</w:t>
            </w:r>
            <w:ins w:id="9" w:author="茉莉 蔡" w:date="2025-02-12T23:57:00Z">
              <w:r w:rsidR="00A36674">
                <w:rPr>
                  <w:rFonts w:ascii="標楷體" w:eastAsia="標楷體" w:hAnsi="標楷體" w:hint="eastAsia"/>
                </w:rPr>
                <w:t xml:space="preserve">  </w:t>
              </w:r>
            </w:ins>
            <w:del w:id="10" w:author="茉莉 蔡" w:date="2025-02-12T23:57:00Z">
              <w:r w:rsidRPr="00A36674" w:rsidDel="00A36674">
                <w:rPr>
                  <w:rFonts w:ascii="標楷體" w:eastAsia="標楷體" w:hAnsi="標楷體" w:hint="eastAsia"/>
                </w:rPr>
                <w:delText xml:space="preserve">　</w:delText>
              </w:r>
            </w:del>
            <w:r w:rsidRPr="00A36674">
              <w:rPr>
                <w:rFonts w:ascii="標楷體" w:eastAsia="標楷體" w:hAnsi="標楷體" w:hint="eastAsia"/>
              </w:rPr>
              <w:t>話</w:t>
            </w:r>
          </w:p>
        </w:tc>
        <w:tc>
          <w:tcPr>
            <w:tcW w:w="2010" w:type="dxa"/>
            <w:tcBorders>
              <w:top w:val="single" w:sz="6" w:space="0" w:color="000000"/>
              <w:left w:val="single" w:sz="6" w:space="0" w:color="000000"/>
              <w:bottom w:val="single" w:sz="6" w:space="0" w:color="000000"/>
              <w:right w:val="single" w:sz="12" w:space="0" w:color="000000"/>
            </w:tcBorders>
            <w:shd w:val="clear" w:color="auto" w:fill="auto"/>
            <w:vAlign w:val="center"/>
          </w:tcPr>
          <w:p w14:paraId="1A71BC97" w14:textId="77777777" w:rsidR="008D0ADE" w:rsidRPr="00DB76C0" w:rsidRDefault="008D0ADE" w:rsidP="008D0ADE">
            <w:pPr>
              <w:snapToGrid w:val="0"/>
              <w:ind w:firstLine="240"/>
              <w:jc w:val="both"/>
              <w:rPr>
                <w:rFonts w:eastAsia="標楷體"/>
              </w:rPr>
            </w:pPr>
            <w:ins w:id="11" w:author="茉莉 蔡" w:date="2025-02-09T16:48:00Z">
              <w:r>
                <w:rPr>
                  <w:rFonts w:eastAsia="標楷體" w:hint="eastAsia"/>
                </w:rPr>
                <w:t>0966305261</w:t>
              </w:r>
            </w:ins>
          </w:p>
        </w:tc>
      </w:tr>
      <w:tr w:rsidR="008D0ADE" w:rsidRPr="00DB76C0" w14:paraId="629B7186" w14:textId="77777777" w:rsidTr="00C41411">
        <w:trPr>
          <w:cantSplit/>
          <w:trHeight w:val="788"/>
          <w:jc w:val="center"/>
        </w:trPr>
        <w:tc>
          <w:tcPr>
            <w:tcW w:w="977" w:type="dxa"/>
            <w:vMerge/>
            <w:tcBorders>
              <w:top w:val="single" w:sz="12" w:space="0" w:color="000000"/>
              <w:left w:val="single" w:sz="12" w:space="0" w:color="000000"/>
              <w:bottom w:val="single" w:sz="6" w:space="0" w:color="000000"/>
            </w:tcBorders>
            <w:shd w:val="clear" w:color="auto" w:fill="auto"/>
            <w:textDirection w:val="tbRlV"/>
            <w:vAlign w:val="center"/>
          </w:tcPr>
          <w:p w14:paraId="391479C9" w14:textId="77777777" w:rsidR="008D0ADE" w:rsidRPr="00DB76C0" w:rsidRDefault="008D0ADE" w:rsidP="008D0ADE">
            <w:pPr>
              <w:snapToGrid w:val="0"/>
              <w:jc w:val="center"/>
              <w:rPr>
                <w:rFonts w:eastAsia="標楷體"/>
              </w:rPr>
            </w:pPr>
          </w:p>
        </w:tc>
        <w:tc>
          <w:tcPr>
            <w:tcW w:w="2443" w:type="dxa"/>
            <w:tcBorders>
              <w:top w:val="single" w:sz="6" w:space="0" w:color="000000"/>
              <w:left w:val="single" w:sz="6" w:space="0" w:color="000000"/>
              <w:bottom w:val="single" w:sz="6" w:space="0" w:color="000000"/>
            </w:tcBorders>
            <w:shd w:val="clear" w:color="auto" w:fill="auto"/>
            <w:vAlign w:val="center"/>
          </w:tcPr>
          <w:p w14:paraId="6190F400" w14:textId="77777777" w:rsidR="008D0ADE" w:rsidRPr="00DB76C0" w:rsidRDefault="008D0ADE" w:rsidP="008D0ADE">
            <w:pPr>
              <w:snapToGrid w:val="0"/>
              <w:jc w:val="center"/>
            </w:pPr>
            <w:r w:rsidRPr="00DB76C0">
              <w:rPr>
                <w:rFonts w:ascii="標楷體" w:eastAsia="標楷體" w:hAnsi="標楷體" w:hint="eastAsia"/>
              </w:rPr>
              <w:t>學</w:t>
            </w:r>
            <w:r w:rsidRPr="00DB76C0">
              <w:rPr>
                <w:rFonts w:eastAsia="Times New Roman"/>
              </w:rPr>
              <w:t xml:space="preserve"> </w:t>
            </w:r>
            <w:r w:rsidRPr="00DB76C0">
              <w:rPr>
                <w:rFonts w:ascii="標楷體" w:eastAsia="標楷體" w:hAnsi="標楷體" w:hint="eastAsia"/>
              </w:rPr>
              <w:t>生</w:t>
            </w:r>
            <w:r w:rsidRPr="00DB76C0">
              <w:rPr>
                <w:rFonts w:eastAsia="Times New Roman"/>
              </w:rPr>
              <w:t xml:space="preserve"> </w:t>
            </w:r>
            <w:r w:rsidRPr="00DB76C0">
              <w:rPr>
                <w:rFonts w:ascii="標楷體" w:eastAsia="標楷體" w:hAnsi="標楷體" w:hint="eastAsia"/>
              </w:rPr>
              <w:t>研</w:t>
            </w:r>
            <w:r w:rsidRPr="00DB76C0">
              <w:rPr>
                <w:rFonts w:eastAsia="Times New Roman"/>
              </w:rPr>
              <w:t xml:space="preserve"> </w:t>
            </w:r>
            <w:r w:rsidRPr="00DB76C0">
              <w:rPr>
                <w:rFonts w:ascii="標楷體" w:eastAsia="標楷體" w:hAnsi="標楷體" w:hint="eastAsia"/>
              </w:rPr>
              <w:t>究</w:t>
            </w:r>
          </w:p>
          <w:p w14:paraId="10ED97FE" w14:textId="77777777" w:rsidR="008D0ADE" w:rsidRPr="00DB76C0" w:rsidRDefault="008D0ADE" w:rsidP="008D0ADE">
            <w:pPr>
              <w:snapToGrid w:val="0"/>
              <w:jc w:val="center"/>
            </w:pPr>
            <w:r w:rsidRPr="00DB76C0">
              <w:rPr>
                <w:rFonts w:ascii="標楷體" w:eastAsia="標楷體" w:hAnsi="標楷體" w:hint="eastAsia"/>
              </w:rPr>
              <w:t>計</w:t>
            </w:r>
            <w:r w:rsidRPr="00DB76C0">
              <w:rPr>
                <w:rFonts w:eastAsia="Times New Roman"/>
              </w:rPr>
              <w:t xml:space="preserve"> </w:t>
            </w:r>
            <w:r w:rsidRPr="00DB76C0">
              <w:rPr>
                <w:rFonts w:ascii="標楷體" w:eastAsia="標楷體" w:hAnsi="標楷體" w:hint="eastAsia"/>
              </w:rPr>
              <w:t>畫</w:t>
            </w:r>
            <w:r w:rsidRPr="00DB76C0">
              <w:rPr>
                <w:rFonts w:eastAsia="Times New Roman"/>
              </w:rPr>
              <w:t xml:space="preserve"> </w:t>
            </w:r>
            <w:r w:rsidRPr="00DB76C0">
              <w:rPr>
                <w:rFonts w:ascii="標楷體" w:eastAsia="標楷體" w:hAnsi="標楷體" w:hint="eastAsia"/>
              </w:rPr>
              <w:t>名</w:t>
            </w:r>
            <w:r w:rsidRPr="00DB76C0">
              <w:rPr>
                <w:rFonts w:eastAsia="Times New Roman"/>
              </w:rPr>
              <w:t xml:space="preserve"> </w:t>
            </w:r>
            <w:r w:rsidRPr="00DB76C0">
              <w:rPr>
                <w:rFonts w:ascii="標楷體" w:eastAsia="標楷體" w:hAnsi="標楷體" w:hint="eastAsia"/>
              </w:rPr>
              <w:t>稱</w:t>
            </w:r>
          </w:p>
        </w:tc>
        <w:tc>
          <w:tcPr>
            <w:tcW w:w="6330" w:type="dxa"/>
            <w:gridSpan w:val="4"/>
            <w:tcBorders>
              <w:top w:val="single" w:sz="6" w:space="0" w:color="000000"/>
              <w:left w:val="single" w:sz="6" w:space="0" w:color="000000"/>
              <w:bottom w:val="single" w:sz="6" w:space="0" w:color="000000"/>
              <w:right w:val="single" w:sz="12" w:space="0" w:color="000000"/>
            </w:tcBorders>
            <w:shd w:val="clear" w:color="auto" w:fill="auto"/>
            <w:vAlign w:val="center"/>
          </w:tcPr>
          <w:p w14:paraId="05ECA5A5" w14:textId="77777777" w:rsidR="008D0ADE" w:rsidRPr="00DB76C0" w:rsidRDefault="008D0ADE" w:rsidP="008D0ADE">
            <w:pPr>
              <w:snapToGrid w:val="0"/>
              <w:jc w:val="both"/>
              <w:rPr>
                <w:rFonts w:eastAsia="標楷體"/>
              </w:rPr>
            </w:pPr>
            <w:r w:rsidRPr="000E34CC">
              <w:rPr>
                <w:rFonts w:eastAsia="標楷體"/>
              </w:rPr>
              <w:t xml:space="preserve">AI </w:t>
            </w:r>
            <w:r w:rsidRPr="000E34CC">
              <w:rPr>
                <w:rFonts w:eastAsia="標楷體"/>
              </w:rPr>
              <w:t>智慧導覽在展覽互動模式與策展決策之應用</w:t>
            </w:r>
          </w:p>
        </w:tc>
      </w:tr>
      <w:tr w:rsidR="008D0ADE" w:rsidRPr="00DB76C0" w14:paraId="49400688" w14:textId="77777777" w:rsidTr="00C41411">
        <w:trPr>
          <w:cantSplit/>
          <w:trHeight w:val="788"/>
          <w:jc w:val="center"/>
        </w:trPr>
        <w:tc>
          <w:tcPr>
            <w:tcW w:w="977" w:type="dxa"/>
            <w:vMerge/>
            <w:tcBorders>
              <w:top w:val="single" w:sz="12" w:space="0" w:color="000000"/>
              <w:left w:val="single" w:sz="12" w:space="0" w:color="000000"/>
              <w:bottom w:val="single" w:sz="6" w:space="0" w:color="000000"/>
            </w:tcBorders>
            <w:shd w:val="clear" w:color="auto" w:fill="auto"/>
            <w:textDirection w:val="tbRlV"/>
            <w:vAlign w:val="center"/>
          </w:tcPr>
          <w:p w14:paraId="005EFF92" w14:textId="77777777" w:rsidR="008D0ADE" w:rsidRPr="00DB76C0" w:rsidRDefault="008D0ADE" w:rsidP="008D0ADE">
            <w:pPr>
              <w:snapToGrid w:val="0"/>
              <w:jc w:val="center"/>
              <w:rPr>
                <w:rFonts w:eastAsia="標楷體"/>
              </w:rPr>
            </w:pPr>
          </w:p>
        </w:tc>
        <w:tc>
          <w:tcPr>
            <w:tcW w:w="2443" w:type="dxa"/>
            <w:tcBorders>
              <w:top w:val="single" w:sz="6" w:space="0" w:color="000000"/>
              <w:left w:val="single" w:sz="6" w:space="0" w:color="000000"/>
              <w:bottom w:val="single" w:sz="6" w:space="0" w:color="000000"/>
            </w:tcBorders>
            <w:shd w:val="clear" w:color="auto" w:fill="auto"/>
            <w:vAlign w:val="center"/>
          </w:tcPr>
          <w:p w14:paraId="577F2801" w14:textId="77777777" w:rsidR="008D0ADE" w:rsidRPr="00DB76C0" w:rsidRDefault="008D0ADE" w:rsidP="008D0ADE">
            <w:pPr>
              <w:snapToGrid w:val="0"/>
              <w:jc w:val="center"/>
            </w:pPr>
            <w:r w:rsidRPr="00DB76C0">
              <w:rPr>
                <w:rFonts w:ascii="標楷體" w:eastAsia="標楷體" w:hAnsi="標楷體" w:hint="eastAsia"/>
              </w:rPr>
              <w:t>研</w:t>
            </w:r>
            <w:r w:rsidRPr="00DB76C0">
              <w:rPr>
                <w:rFonts w:eastAsia="Times New Roman"/>
              </w:rPr>
              <w:t xml:space="preserve"> </w:t>
            </w:r>
            <w:r w:rsidRPr="00DB76C0">
              <w:rPr>
                <w:rFonts w:ascii="標楷體" w:eastAsia="標楷體" w:hAnsi="標楷體" w:hint="eastAsia"/>
              </w:rPr>
              <w:t>究</w:t>
            </w:r>
            <w:r w:rsidRPr="00DB76C0">
              <w:rPr>
                <w:rFonts w:eastAsia="Times New Roman"/>
              </w:rPr>
              <w:t xml:space="preserve"> </w:t>
            </w:r>
            <w:r w:rsidRPr="00DB76C0">
              <w:rPr>
                <w:rFonts w:ascii="標楷體" w:eastAsia="標楷體" w:hAnsi="標楷體" w:hint="eastAsia"/>
              </w:rPr>
              <w:t>期</w:t>
            </w:r>
            <w:r w:rsidRPr="00DB76C0">
              <w:rPr>
                <w:rFonts w:eastAsia="Times New Roman"/>
              </w:rPr>
              <w:t xml:space="preserve"> </w:t>
            </w:r>
            <w:r w:rsidRPr="00DB76C0">
              <w:rPr>
                <w:rFonts w:ascii="標楷體" w:eastAsia="標楷體" w:hAnsi="標楷體" w:hint="eastAsia"/>
              </w:rPr>
              <w:t>間</w:t>
            </w:r>
          </w:p>
        </w:tc>
        <w:tc>
          <w:tcPr>
            <w:tcW w:w="6330" w:type="dxa"/>
            <w:gridSpan w:val="4"/>
            <w:tcBorders>
              <w:top w:val="single" w:sz="6" w:space="0" w:color="000000"/>
              <w:left w:val="single" w:sz="6" w:space="0" w:color="000000"/>
              <w:bottom w:val="single" w:sz="6" w:space="0" w:color="000000"/>
              <w:right w:val="single" w:sz="12" w:space="0" w:color="000000"/>
            </w:tcBorders>
            <w:shd w:val="clear" w:color="auto" w:fill="auto"/>
            <w:vAlign w:val="center"/>
          </w:tcPr>
          <w:p w14:paraId="442E8F66" w14:textId="5029010E" w:rsidR="008D0ADE" w:rsidRPr="00DB76C0" w:rsidRDefault="008D0ADE" w:rsidP="008D0ADE">
            <w:pPr>
              <w:snapToGrid w:val="0"/>
            </w:pPr>
            <w:r w:rsidRPr="00DB76C0">
              <w:rPr>
                <w:rFonts w:ascii="標楷體" w:eastAsia="標楷體" w:hAnsi="標楷體" w:hint="eastAsia"/>
              </w:rPr>
              <w:t>自</w:t>
            </w:r>
            <w:r>
              <w:rPr>
                <w:rFonts w:ascii="標楷體" w:eastAsia="標楷體" w:hAnsi="標楷體" w:hint="eastAsia"/>
              </w:rPr>
              <w:t xml:space="preserve"> </w:t>
            </w:r>
            <w:ins w:id="12" w:author="茉莉 蔡" w:date="2025-02-13T00:02:00Z">
              <w:r w:rsidR="00E5641E">
                <w:rPr>
                  <w:rFonts w:ascii="標楷體" w:eastAsia="標楷體" w:hAnsi="標楷體" w:hint="eastAsia"/>
                </w:rPr>
                <w:t xml:space="preserve"> </w:t>
              </w:r>
            </w:ins>
            <w:r>
              <w:rPr>
                <w:rFonts w:ascii="標楷體" w:eastAsia="標楷體" w:hAnsi="標楷體" w:hint="eastAsia"/>
              </w:rPr>
              <w:t xml:space="preserve"> </w:t>
            </w:r>
            <w:ins w:id="13" w:author="茉莉 蔡" w:date="2025-02-09T19:15:00Z">
              <w:r w:rsidR="009027EF">
                <w:rPr>
                  <w:rFonts w:ascii="標楷體" w:eastAsia="標楷體" w:hAnsi="標楷體" w:hint="eastAsia"/>
                </w:rPr>
                <w:t>2025</w:t>
              </w:r>
            </w:ins>
            <w:ins w:id="14" w:author="趙 欣怡" w:date="2025-02-09T13:49:00Z">
              <w:del w:id="15" w:author="茉莉 蔡" w:date="2025-02-09T19:15:00Z">
                <w:r w:rsidDel="009027EF">
                  <w:rPr>
                    <w:rFonts w:ascii="標楷體" w:eastAsia="標楷體" w:hAnsi="標楷體" w:hint="eastAsia"/>
                  </w:rPr>
                  <w:delText>2025</w:delText>
                </w:r>
              </w:del>
            </w:ins>
            <w:del w:id="16" w:author="茉莉 蔡" w:date="2025-02-09T19:15:00Z">
              <w:r w:rsidDel="009027EF">
                <w:rPr>
                  <w:rFonts w:ascii="標楷體" w:eastAsia="標楷體" w:hAnsi="標楷體" w:hint="eastAsia"/>
                </w:rPr>
                <w:delText xml:space="preserve"> </w:delText>
              </w:r>
            </w:del>
            <w:r w:rsidRPr="00DB76C0">
              <w:rPr>
                <w:rFonts w:ascii="標楷體" w:eastAsia="標楷體" w:hAnsi="標楷體" w:hint="eastAsia"/>
              </w:rPr>
              <w:t>年7月1日至</w:t>
            </w:r>
            <w:del w:id="17" w:author="茉莉 蔡" w:date="2025-02-13T00:02:00Z">
              <w:r w:rsidDel="004D31C7">
                <w:rPr>
                  <w:rFonts w:ascii="標楷體" w:eastAsia="標楷體" w:hAnsi="標楷體" w:hint="eastAsia"/>
                </w:rPr>
                <w:delText xml:space="preserve"> </w:delText>
              </w:r>
            </w:del>
            <w:ins w:id="18" w:author="茉莉 蔡" w:date="2025-02-13T00:02:00Z">
              <w:r w:rsidR="00E5641E">
                <w:rPr>
                  <w:rFonts w:ascii="標楷體" w:eastAsia="標楷體" w:hAnsi="標楷體" w:hint="eastAsia"/>
                </w:rPr>
                <w:t xml:space="preserve">  </w:t>
              </w:r>
            </w:ins>
            <w:ins w:id="19" w:author="趙 欣怡" w:date="2025-02-09T13:49:00Z">
              <w:del w:id="20" w:author="茉莉 蔡" w:date="2025-02-09T19:15:00Z">
                <w:r w:rsidDel="009027EF">
                  <w:rPr>
                    <w:rFonts w:ascii="標楷體" w:eastAsia="標楷體" w:hAnsi="標楷體" w:hint="eastAsia"/>
                  </w:rPr>
                  <w:delText>2026</w:delText>
                </w:r>
              </w:del>
            </w:ins>
            <w:ins w:id="21" w:author="茉莉 蔡" w:date="2025-02-09T19:15:00Z">
              <w:r w:rsidR="009027EF">
                <w:rPr>
                  <w:rFonts w:ascii="標楷體" w:eastAsia="標楷體" w:hAnsi="標楷體" w:hint="eastAsia"/>
                </w:rPr>
                <w:t>2026</w:t>
              </w:r>
            </w:ins>
            <w:del w:id="22" w:author="茉莉 蔡" w:date="2025-02-13T00:02:00Z">
              <w:r w:rsidDel="00E5641E">
                <w:rPr>
                  <w:rFonts w:ascii="標楷體" w:eastAsia="標楷體" w:hAnsi="標楷體" w:hint="eastAsia"/>
                </w:rPr>
                <w:delText xml:space="preserve">  </w:delText>
              </w:r>
            </w:del>
            <w:r w:rsidRPr="00DB76C0">
              <w:rPr>
                <w:rFonts w:ascii="標楷體" w:eastAsia="標楷體" w:hAnsi="標楷體" w:hint="eastAsia"/>
              </w:rPr>
              <w:t>年2月底止，計</w:t>
            </w:r>
            <w:r w:rsidRPr="00DB76C0">
              <w:rPr>
                <w:rFonts w:ascii="標楷體" w:eastAsia="標楷體" w:hAnsi="標楷體"/>
              </w:rPr>
              <w:t>8</w:t>
            </w:r>
            <w:r w:rsidRPr="00DB76C0">
              <w:rPr>
                <w:rFonts w:ascii="標楷體" w:eastAsia="標楷體" w:hAnsi="標楷體" w:hint="eastAsia"/>
              </w:rPr>
              <w:t>個月</w:t>
            </w:r>
          </w:p>
        </w:tc>
      </w:tr>
      <w:tr w:rsidR="008D0ADE" w:rsidRPr="00DB76C0" w14:paraId="4A86D256" w14:textId="77777777" w:rsidTr="00C41411">
        <w:trPr>
          <w:cantSplit/>
          <w:trHeight w:val="788"/>
          <w:jc w:val="center"/>
        </w:trPr>
        <w:tc>
          <w:tcPr>
            <w:tcW w:w="977" w:type="dxa"/>
            <w:vMerge/>
            <w:tcBorders>
              <w:top w:val="single" w:sz="12" w:space="0" w:color="000000"/>
              <w:left w:val="single" w:sz="12" w:space="0" w:color="000000"/>
              <w:bottom w:val="single" w:sz="6" w:space="0" w:color="000000"/>
            </w:tcBorders>
            <w:shd w:val="clear" w:color="auto" w:fill="auto"/>
            <w:textDirection w:val="tbRlV"/>
            <w:vAlign w:val="center"/>
          </w:tcPr>
          <w:p w14:paraId="38477E60" w14:textId="77777777" w:rsidR="008D0ADE" w:rsidRPr="00DB76C0" w:rsidRDefault="008D0ADE" w:rsidP="008D0ADE">
            <w:pPr>
              <w:snapToGrid w:val="0"/>
              <w:jc w:val="center"/>
              <w:rPr>
                <w:rFonts w:eastAsia="標楷體"/>
              </w:rPr>
            </w:pPr>
          </w:p>
        </w:tc>
        <w:tc>
          <w:tcPr>
            <w:tcW w:w="2443" w:type="dxa"/>
            <w:tcBorders>
              <w:top w:val="single" w:sz="6" w:space="0" w:color="000000"/>
              <w:left w:val="single" w:sz="6" w:space="0" w:color="000000"/>
              <w:bottom w:val="single" w:sz="6" w:space="0" w:color="000000"/>
            </w:tcBorders>
            <w:shd w:val="clear" w:color="auto" w:fill="auto"/>
            <w:vAlign w:val="center"/>
          </w:tcPr>
          <w:p w14:paraId="29C80317" w14:textId="5A9D18B3" w:rsidR="008D0ADE" w:rsidRPr="006D20E8" w:rsidRDefault="007829CF" w:rsidP="008D0ADE">
            <w:pPr>
              <w:snapToGrid w:val="0"/>
              <w:jc w:val="center"/>
            </w:pPr>
            <w:ins w:id="23" w:author="茉莉 蔡" w:date="2025-02-09T16:50:00Z">
              <w:r w:rsidRPr="006D20E8">
                <w:rPr>
                  <w:noProof/>
                </w:rPr>
                <w:drawing>
                  <wp:anchor distT="0" distB="0" distL="114300" distR="114300" simplePos="0" relativeHeight="251655168" behindDoc="0" locked="0" layoutInCell="1" allowOverlap="1" wp14:anchorId="407239DA" wp14:editId="45A15DED">
                    <wp:simplePos x="0" y="0"/>
                    <wp:positionH relativeFrom="column">
                      <wp:posOffset>1520825</wp:posOffset>
                    </wp:positionH>
                    <wp:positionV relativeFrom="paragraph">
                      <wp:posOffset>201930</wp:posOffset>
                    </wp:positionV>
                    <wp:extent cx="213995" cy="213995"/>
                    <wp:effectExtent l="0" t="0" r="0" b="0"/>
                    <wp:wrapNone/>
                    <wp:docPr id="4"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3995" cy="213995"/>
                            </a:xfrm>
                            <a:prstGeom prst="rect">
                              <a:avLst/>
                            </a:prstGeom>
                            <a:noFill/>
                            <a:ln>
                              <a:noFill/>
                            </a:ln>
                          </pic:spPr>
                        </pic:pic>
                      </a:graphicData>
                    </a:graphic>
                    <wp14:sizeRelH relativeFrom="page">
                      <wp14:pctWidth>0</wp14:pctWidth>
                    </wp14:sizeRelH>
                    <wp14:sizeRelV relativeFrom="page">
                      <wp14:pctHeight>0</wp14:pctHeight>
                    </wp14:sizeRelV>
                  </wp:anchor>
                </w:drawing>
              </w:r>
            </w:ins>
            <w:r w:rsidR="008D0ADE" w:rsidRPr="006D20E8">
              <w:rPr>
                <w:rFonts w:ascii="標楷體" w:eastAsia="標楷體" w:hAnsi="標楷體" w:hint="eastAsia"/>
              </w:rPr>
              <w:t>計</w:t>
            </w:r>
            <w:r w:rsidR="008D0ADE" w:rsidRPr="006D20E8">
              <w:rPr>
                <w:rFonts w:eastAsia="Times New Roman"/>
              </w:rPr>
              <w:t xml:space="preserve"> </w:t>
            </w:r>
            <w:r w:rsidR="008D0ADE" w:rsidRPr="006D20E8">
              <w:rPr>
                <w:rFonts w:ascii="標楷體" w:eastAsia="標楷體" w:hAnsi="標楷體" w:hint="eastAsia"/>
              </w:rPr>
              <w:t>畫</w:t>
            </w:r>
            <w:r w:rsidR="008D0ADE" w:rsidRPr="006D20E8">
              <w:rPr>
                <w:rFonts w:eastAsia="Times New Roman"/>
              </w:rPr>
              <w:t xml:space="preserve"> </w:t>
            </w:r>
            <w:r w:rsidR="008D0ADE" w:rsidRPr="006D20E8">
              <w:rPr>
                <w:rFonts w:ascii="標楷體" w:eastAsia="標楷體" w:hAnsi="標楷體" w:hint="eastAsia"/>
              </w:rPr>
              <w:t>歸</w:t>
            </w:r>
            <w:r w:rsidR="008D0ADE" w:rsidRPr="006D20E8">
              <w:rPr>
                <w:rFonts w:eastAsia="Times New Roman"/>
              </w:rPr>
              <w:t xml:space="preserve"> </w:t>
            </w:r>
            <w:r w:rsidR="008D0ADE" w:rsidRPr="006D20E8">
              <w:rPr>
                <w:rFonts w:ascii="標楷體" w:eastAsia="標楷體" w:hAnsi="標楷體" w:hint="eastAsia"/>
              </w:rPr>
              <w:t>屬</w:t>
            </w:r>
            <w:r w:rsidR="008D0ADE" w:rsidRPr="006D20E8">
              <w:rPr>
                <w:rFonts w:eastAsia="Times New Roman" w:hint="eastAsia"/>
              </w:rPr>
              <w:t xml:space="preserve"> </w:t>
            </w:r>
            <w:r w:rsidR="008D0ADE" w:rsidRPr="006D20E8">
              <w:rPr>
                <w:rFonts w:ascii="標楷體" w:eastAsia="標楷體" w:hAnsi="標楷體" w:hint="eastAsia"/>
              </w:rPr>
              <w:t>處</w:t>
            </w:r>
            <w:r w:rsidR="008D0ADE" w:rsidRPr="006D20E8">
              <w:rPr>
                <w:rFonts w:eastAsia="Times New Roman"/>
              </w:rPr>
              <w:t xml:space="preserve"> </w:t>
            </w:r>
            <w:r w:rsidR="008D0ADE" w:rsidRPr="006D20E8">
              <w:rPr>
                <w:rFonts w:ascii="標楷體" w:eastAsia="標楷體" w:hAnsi="標楷體" w:hint="eastAsia"/>
              </w:rPr>
              <w:t>別</w:t>
            </w:r>
            <w:r w:rsidR="008D0ADE" w:rsidRPr="006D20E8">
              <w:rPr>
                <w:rFonts w:eastAsia="Times New Roman"/>
              </w:rPr>
              <w:t xml:space="preserve"> </w:t>
            </w:r>
          </w:p>
        </w:tc>
        <w:tc>
          <w:tcPr>
            <w:tcW w:w="6330" w:type="dxa"/>
            <w:gridSpan w:val="4"/>
            <w:tcBorders>
              <w:top w:val="single" w:sz="6" w:space="0" w:color="000000"/>
              <w:left w:val="single" w:sz="6" w:space="0" w:color="000000"/>
              <w:bottom w:val="single" w:sz="6" w:space="0" w:color="000000"/>
              <w:right w:val="single" w:sz="12" w:space="0" w:color="000000"/>
            </w:tcBorders>
            <w:shd w:val="clear" w:color="auto" w:fill="auto"/>
            <w:vAlign w:val="center"/>
          </w:tcPr>
          <w:p w14:paraId="792B5781" w14:textId="21B84A74" w:rsidR="008D0ADE" w:rsidRPr="006D20E8" w:rsidRDefault="008D0ADE" w:rsidP="008D0ADE">
            <w:pPr>
              <w:snapToGrid w:val="0"/>
            </w:pPr>
            <w:r w:rsidRPr="006D20E8">
              <w:rPr>
                <w:rFonts w:ascii="標楷體" w:eastAsia="標楷體" w:hAnsi="標楷體" w:cs="標楷體" w:hint="eastAsia"/>
              </w:rPr>
              <w:t>□自然處</w:t>
            </w:r>
            <w:del w:id="24" w:author="茉莉 蔡" w:date="2025-02-12T23:57:00Z">
              <w:r w:rsidRPr="006D20E8" w:rsidDel="00A36674">
                <w:rPr>
                  <w:rFonts w:ascii="標楷體" w:eastAsia="標楷體" w:hAnsi="標楷體" w:cs="標楷體" w:hint="eastAsia"/>
                </w:rPr>
                <w:delText xml:space="preserve">　　</w:delText>
              </w:r>
            </w:del>
            <w:ins w:id="25" w:author="茉莉 蔡" w:date="2025-02-12T23:57:00Z">
              <w:r w:rsidR="00A36674" w:rsidRPr="006D20E8">
                <w:rPr>
                  <w:rFonts w:ascii="標楷體" w:eastAsia="標楷體" w:hAnsi="標楷體" w:cs="標楷體" w:hint="eastAsia"/>
                </w:rPr>
                <w:t xml:space="preserve">    </w:t>
              </w:r>
            </w:ins>
            <w:r w:rsidRPr="006D20E8">
              <w:rPr>
                <w:rFonts w:ascii="標楷體" w:eastAsia="標楷體" w:hAnsi="標楷體" w:cs="標楷體" w:hint="eastAsia"/>
              </w:rPr>
              <w:t xml:space="preserve">   　□工程處       　□生科處</w:t>
            </w:r>
          </w:p>
          <w:p w14:paraId="0EC8DB04" w14:textId="77777777" w:rsidR="008D0ADE" w:rsidRPr="006D20E8" w:rsidRDefault="008D0ADE" w:rsidP="008D0ADE">
            <w:pPr>
              <w:snapToGrid w:val="0"/>
              <w:jc w:val="both"/>
            </w:pPr>
            <w:r w:rsidRPr="006D20E8">
              <w:rPr>
                <w:rFonts w:ascii="標楷體" w:eastAsia="標楷體" w:hAnsi="標楷體" w:cs="標楷體" w:hint="eastAsia"/>
              </w:rPr>
              <w:t xml:space="preserve">□人文處         </w:t>
            </w:r>
          </w:p>
        </w:tc>
      </w:tr>
      <w:tr w:rsidR="008D0ADE" w:rsidRPr="00DB76C0" w14:paraId="2F3EEEC6" w14:textId="77777777" w:rsidTr="00C41411">
        <w:trPr>
          <w:cantSplit/>
          <w:trHeight w:val="788"/>
          <w:jc w:val="center"/>
        </w:trPr>
        <w:tc>
          <w:tcPr>
            <w:tcW w:w="977" w:type="dxa"/>
            <w:vMerge/>
            <w:tcBorders>
              <w:top w:val="single" w:sz="12" w:space="0" w:color="000000"/>
              <w:left w:val="single" w:sz="12" w:space="0" w:color="000000"/>
              <w:bottom w:val="single" w:sz="6" w:space="0" w:color="000000"/>
            </w:tcBorders>
            <w:shd w:val="clear" w:color="auto" w:fill="auto"/>
            <w:textDirection w:val="tbRlV"/>
            <w:vAlign w:val="center"/>
          </w:tcPr>
          <w:p w14:paraId="31401BB0" w14:textId="77777777" w:rsidR="008D0ADE" w:rsidRPr="00DB76C0" w:rsidRDefault="008D0ADE" w:rsidP="008D0ADE">
            <w:pPr>
              <w:snapToGrid w:val="0"/>
              <w:jc w:val="center"/>
              <w:rPr>
                <w:rFonts w:eastAsia="標楷體"/>
              </w:rPr>
            </w:pPr>
          </w:p>
        </w:tc>
        <w:tc>
          <w:tcPr>
            <w:tcW w:w="2443" w:type="dxa"/>
            <w:tcBorders>
              <w:top w:val="single" w:sz="6" w:space="0" w:color="000000"/>
              <w:left w:val="single" w:sz="6" w:space="0" w:color="000000"/>
              <w:bottom w:val="single" w:sz="6" w:space="0" w:color="000000"/>
            </w:tcBorders>
            <w:shd w:val="clear" w:color="auto" w:fill="auto"/>
            <w:vAlign w:val="center"/>
          </w:tcPr>
          <w:p w14:paraId="0372FEBD" w14:textId="77777777" w:rsidR="008D0ADE" w:rsidRPr="00DB76C0" w:rsidRDefault="008D0ADE" w:rsidP="008D0ADE">
            <w:pPr>
              <w:snapToGrid w:val="0"/>
              <w:jc w:val="center"/>
            </w:pPr>
            <w:r w:rsidRPr="00DB76C0">
              <w:rPr>
                <w:rFonts w:ascii="標楷體" w:eastAsia="標楷體" w:hAnsi="標楷體" w:hint="eastAsia"/>
              </w:rPr>
              <w:t>研究學門代碼及名稱</w:t>
            </w:r>
          </w:p>
        </w:tc>
        <w:tc>
          <w:tcPr>
            <w:tcW w:w="6330" w:type="dxa"/>
            <w:gridSpan w:val="4"/>
            <w:tcBorders>
              <w:top w:val="single" w:sz="6" w:space="0" w:color="000000"/>
              <w:left w:val="single" w:sz="6" w:space="0" w:color="000000"/>
              <w:bottom w:val="single" w:sz="6" w:space="0" w:color="000000"/>
              <w:right w:val="single" w:sz="12" w:space="0" w:color="000000"/>
            </w:tcBorders>
            <w:shd w:val="clear" w:color="auto" w:fill="auto"/>
            <w:vAlign w:val="center"/>
          </w:tcPr>
          <w:p w14:paraId="6DA35D4B" w14:textId="77777777" w:rsidR="008D0ADE" w:rsidRPr="00DB76C0" w:rsidRDefault="00F87AA9" w:rsidP="008D0ADE">
            <w:pPr>
              <w:snapToGrid w:val="0"/>
              <w:jc w:val="both"/>
              <w:rPr>
                <w:rFonts w:ascii="標楷體" w:eastAsia="標楷體" w:hAnsi="標楷體"/>
              </w:rPr>
            </w:pPr>
            <w:ins w:id="26" w:author="茉莉 蔡" w:date="2025-02-09T19:25:00Z">
              <w:r w:rsidRPr="00F87AA9">
                <w:rPr>
                  <w:rFonts w:ascii="標楷體" w:eastAsia="標楷體" w:hAnsi="標楷體"/>
                </w:rPr>
                <w:t>H23A7：藝術行政與管理及博物館學</w:t>
              </w:r>
            </w:ins>
            <w:ins w:id="27" w:author="趙 欣怡" w:date="2025-02-09T13:49:00Z">
              <w:del w:id="28" w:author="茉莉 蔡" w:date="2025-02-09T19:25:00Z">
                <w:r w:rsidR="008D0ADE" w:rsidDel="00F87AA9">
                  <w:rPr>
                    <w:rFonts w:ascii="標楷體" w:eastAsia="標楷體" w:hAnsi="標楷體" w:hint="eastAsia"/>
                  </w:rPr>
                  <w:delText>藝術學門【請在找合適的學門</w:delText>
                </w:r>
              </w:del>
            </w:ins>
            <w:ins w:id="29" w:author="趙 欣怡" w:date="2025-02-09T13:50:00Z">
              <w:del w:id="30" w:author="茉莉 蔡" w:date="2025-02-09T19:25:00Z">
                <w:r w:rsidR="008D0ADE" w:rsidDel="00F87AA9">
                  <w:rPr>
                    <w:rFonts w:ascii="標楷體" w:eastAsia="標楷體" w:hAnsi="標楷體" w:hint="eastAsia"/>
                  </w:rPr>
                  <w:delText>項目】</w:delText>
                </w:r>
              </w:del>
            </w:ins>
          </w:p>
        </w:tc>
      </w:tr>
      <w:tr w:rsidR="008D0ADE" w:rsidRPr="00DB76C0" w14:paraId="2101A268" w14:textId="77777777" w:rsidTr="00C41411">
        <w:trPr>
          <w:cantSplit/>
          <w:trHeight w:val="788"/>
          <w:jc w:val="center"/>
        </w:trPr>
        <w:tc>
          <w:tcPr>
            <w:tcW w:w="977" w:type="dxa"/>
            <w:vMerge/>
            <w:tcBorders>
              <w:top w:val="single" w:sz="12" w:space="0" w:color="000000"/>
              <w:left w:val="single" w:sz="12" w:space="0" w:color="000000"/>
              <w:bottom w:val="single" w:sz="6" w:space="0" w:color="000000"/>
            </w:tcBorders>
            <w:shd w:val="clear" w:color="auto" w:fill="auto"/>
            <w:textDirection w:val="tbRlV"/>
            <w:vAlign w:val="center"/>
          </w:tcPr>
          <w:p w14:paraId="1C5AE465" w14:textId="77777777" w:rsidR="008D0ADE" w:rsidRPr="00DB76C0" w:rsidRDefault="008D0ADE" w:rsidP="008D0ADE">
            <w:pPr>
              <w:snapToGrid w:val="0"/>
              <w:jc w:val="center"/>
              <w:rPr>
                <w:rFonts w:ascii="標楷體" w:eastAsia="標楷體" w:hAnsi="標楷體"/>
              </w:rPr>
            </w:pPr>
          </w:p>
        </w:tc>
        <w:tc>
          <w:tcPr>
            <w:tcW w:w="2443" w:type="dxa"/>
            <w:tcBorders>
              <w:top w:val="single" w:sz="6" w:space="0" w:color="000000"/>
              <w:left w:val="single" w:sz="6" w:space="0" w:color="000000"/>
              <w:bottom w:val="single" w:sz="6" w:space="0" w:color="000000"/>
            </w:tcBorders>
            <w:shd w:val="clear" w:color="auto" w:fill="auto"/>
            <w:vAlign w:val="center"/>
          </w:tcPr>
          <w:p w14:paraId="65F8AE96" w14:textId="1DF5A0E3" w:rsidR="008D0ADE" w:rsidRPr="00DB76C0" w:rsidRDefault="007829CF" w:rsidP="008D0ADE">
            <w:pPr>
              <w:snapToGrid w:val="0"/>
              <w:jc w:val="center"/>
            </w:pPr>
            <w:ins w:id="31" w:author="茉莉 蔡" w:date="2025-02-09T16:50:00Z">
              <w:r>
                <w:rPr>
                  <w:noProof/>
                </w:rPr>
                <w:drawing>
                  <wp:anchor distT="0" distB="0" distL="114300" distR="114300" simplePos="0" relativeHeight="251656192" behindDoc="0" locked="0" layoutInCell="1" allowOverlap="1" wp14:anchorId="792233E3" wp14:editId="574F72D8">
                    <wp:simplePos x="0" y="0"/>
                    <wp:positionH relativeFrom="column">
                      <wp:posOffset>1524000</wp:posOffset>
                    </wp:positionH>
                    <wp:positionV relativeFrom="paragraph">
                      <wp:posOffset>227330</wp:posOffset>
                    </wp:positionV>
                    <wp:extent cx="213995" cy="213995"/>
                    <wp:effectExtent l="0" t="0" r="0" b="0"/>
                    <wp:wrapNone/>
                    <wp:docPr id="5"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3995" cy="213995"/>
                            </a:xfrm>
                            <a:prstGeom prst="rect">
                              <a:avLst/>
                            </a:prstGeom>
                            <a:noFill/>
                            <a:ln>
                              <a:noFill/>
                            </a:ln>
                          </pic:spPr>
                        </pic:pic>
                      </a:graphicData>
                    </a:graphic>
                    <wp14:sizeRelH relativeFrom="page">
                      <wp14:pctWidth>0</wp14:pctWidth>
                    </wp14:sizeRelH>
                    <wp14:sizeRelV relativeFrom="page">
                      <wp14:pctHeight>0</wp14:pctHeight>
                    </wp14:sizeRelV>
                  </wp:anchor>
                </w:drawing>
              </w:r>
            </w:ins>
            <w:r w:rsidR="008D0ADE" w:rsidRPr="00DB76C0">
              <w:rPr>
                <w:rFonts w:ascii="標楷體" w:eastAsia="標楷體" w:hAnsi="標楷體" w:hint="eastAsia"/>
              </w:rPr>
              <w:t>上年度曾執行本</w:t>
            </w:r>
            <w:r w:rsidR="008D0ADE">
              <w:rPr>
                <w:rFonts w:ascii="標楷體" w:eastAsia="標楷體" w:hAnsi="標楷體" w:hint="eastAsia"/>
              </w:rPr>
              <w:t>會</w:t>
            </w:r>
            <w:r w:rsidR="008D0ADE" w:rsidRPr="00DB76C0">
              <w:rPr>
                <w:rFonts w:ascii="標楷體" w:eastAsia="標楷體" w:hAnsi="標楷體" w:hint="eastAsia"/>
              </w:rPr>
              <w:t>大專學生研究計畫</w:t>
            </w:r>
          </w:p>
        </w:tc>
        <w:tc>
          <w:tcPr>
            <w:tcW w:w="6330" w:type="dxa"/>
            <w:gridSpan w:val="4"/>
            <w:tcBorders>
              <w:top w:val="single" w:sz="6" w:space="0" w:color="000000"/>
              <w:left w:val="single" w:sz="6" w:space="0" w:color="000000"/>
              <w:bottom w:val="single" w:sz="6" w:space="0" w:color="000000"/>
              <w:right w:val="single" w:sz="12" w:space="0" w:color="000000"/>
            </w:tcBorders>
            <w:shd w:val="clear" w:color="auto" w:fill="auto"/>
            <w:vAlign w:val="center"/>
          </w:tcPr>
          <w:p w14:paraId="104E9DAA" w14:textId="77777777" w:rsidR="008D0ADE" w:rsidRPr="00DB76C0" w:rsidRDefault="008D0ADE" w:rsidP="008D0ADE">
            <w:pPr>
              <w:snapToGrid w:val="0"/>
            </w:pPr>
            <w:r w:rsidRPr="00DB76C0">
              <w:rPr>
                <w:rFonts w:ascii="標楷體" w:eastAsia="標楷體" w:hAnsi="標楷體" w:cs="標楷體" w:hint="eastAsia"/>
              </w:rPr>
              <w:t>□</w:t>
            </w:r>
            <w:r w:rsidRPr="00DB76C0">
              <w:rPr>
                <w:rFonts w:ascii="標楷體" w:eastAsia="標楷體" w:hAnsi="標楷體" w:hint="eastAsia"/>
              </w:rPr>
              <w:t>是（計畫編號：</w:t>
            </w:r>
            <w:r>
              <w:rPr>
                <w:rFonts w:eastAsia="標楷體" w:hint="eastAsia"/>
              </w:rPr>
              <w:t>N</w:t>
            </w:r>
            <w:r>
              <w:rPr>
                <w:rFonts w:eastAsia="標楷體"/>
              </w:rPr>
              <w:t>STC</w:t>
            </w:r>
            <w:r w:rsidRPr="00DB76C0">
              <w:rPr>
                <w:rFonts w:eastAsia="標楷體"/>
              </w:rPr>
              <w:t xml:space="preserve">     </w:t>
            </w:r>
            <w:r w:rsidRPr="00DB76C0">
              <w:rPr>
                <w:rFonts w:ascii="標楷體" w:eastAsia="標楷體" w:hAnsi="標楷體" w:hint="eastAsia"/>
              </w:rPr>
              <w:t>－</w:t>
            </w:r>
            <w:r w:rsidRPr="00DB76C0">
              <w:rPr>
                <w:rFonts w:eastAsia="Times New Roman"/>
              </w:rPr>
              <w:t xml:space="preserve">     </w:t>
            </w:r>
            <w:r w:rsidRPr="00DB76C0">
              <w:rPr>
                <w:rFonts w:ascii="標楷體" w:eastAsia="標楷體" w:hAnsi="標楷體" w:hint="eastAsia"/>
              </w:rPr>
              <w:t>－</w:t>
            </w:r>
            <w:r w:rsidRPr="00DB76C0">
              <w:rPr>
                <w:rFonts w:eastAsia="Times New Roman"/>
              </w:rPr>
              <w:t xml:space="preserve">    </w:t>
            </w:r>
            <w:r w:rsidRPr="00DB76C0">
              <w:rPr>
                <w:rFonts w:ascii="標楷體" w:eastAsia="標楷體" w:hAnsi="標楷體" w:hint="eastAsia"/>
              </w:rPr>
              <w:t>－</w:t>
            </w:r>
            <w:r w:rsidRPr="00DB76C0">
              <w:rPr>
                <w:rFonts w:eastAsia="Times New Roman"/>
              </w:rPr>
              <w:t xml:space="preserve">    </w:t>
            </w:r>
            <w:r w:rsidRPr="00DB76C0">
              <w:rPr>
                <w:rFonts w:ascii="標楷體" w:eastAsia="標楷體" w:hAnsi="標楷體" w:hint="eastAsia"/>
              </w:rPr>
              <w:t>－</w:t>
            </w:r>
            <w:r w:rsidRPr="00DB76C0">
              <w:rPr>
                <w:rFonts w:eastAsia="Times New Roman"/>
              </w:rPr>
              <w:t xml:space="preserve">   </w:t>
            </w:r>
            <w:r w:rsidRPr="00DB76C0">
              <w:rPr>
                <w:rFonts w:ascii="標楷體" w:eastAsia="標楷體" w:hAnsi="標楷體" w:hint="eastAsia"/>
              </w:rPr>
              <w:t>）</w:t>
            </w:r>
          </w:p>
          <w:p w14:paraId="33034F30" w14:textId="77777777" w:rsidR="008D0ADE" w:rsidRPr="00DB76C0" w:rsidRDefault="008D0ADE" w:rsidP="008D0ADE">
            <w:pPr>
              <w:snapToGrid w:val="0"/>
            </w:pPr>
            <w:r w:rsidRPr="006D20E8">
              <w:rPr>
                <w:rFonts w:ascii="標楷體" w:eastAsia="標楷體" w:hAnsi="標楷體" w:cs="標楷體" w:hint="eastAsia"/>
              </w:rPr>
              <w:t>□</w:t>
            </w:r>
            <w:r w:rsidRPr="006D20E8">
              <w:rPr>
                <w:rFonts w:ascii="標楷體" w:eastAsia="標楷體" w:hAnsi="標楷體" w:hint="eastAsia"/>
              </w:rPr>
              <w:t>否</w:t>
            </w:r>
          </w:p>
        </w:tc>
      </w:tr>
      <w:tr w:rsidR="008D0ADE" w:rsidRPr="00DB76C0" w14:paraId="645413B8" w14:textId="77777777" w:rsidTr="00C41411">
        <w:trPr>
          <w:cantSplit/>
          <w:trHeight w:val="788"/>
          <w:jc w:val="center"/>
        </w:trPr>
        <w:tc>
          <w:tcPr>
            <w:tcW w:w="977" w:type="dxa"/>
            <w:vMerge w:val="restart"/>
            <w:tcBorders>
              <w:top w:val="single" w:sz="6" w:space="0" w:color="000000"/>
              <w:left w:val="single" w:sz="12" w:space="0" w:color="000000"/>
              <w:bottom w:val="single" w:sz="6" w:space="0" w:color="000000"/>
            </w:tcBorders>
            <w:shd w:val="clear" w:color="auto" w:fill="auto"/>
            <w:textDirection w:val="tbRlV"/>
            <w:vAlign w:val="center"/>
          </w:tcPr>
          <w:p w14:paraId="56C02B93" w14:textId="77777777" w:rsidR="008D0ADE" w:rsidRPr="00DB76C0" w:rsidRDefault="008D0ADE" w:rsidP="008D0ADE">
            <w:pPr>
              <w:snapToGrid w:val="0"/>
              <w:ind w:left="113" w:right="113"/>
              <w:jc w:val="center"/>
            </w:pPr>
            <w:r w:rsidRPr="00DB76C0">
              <w:rPr>
                <w:rFonts w:eastAsia="標楷體" w:hint="eastAsia"/>
              </w:rPr>
              <w:t>指</w:t>
            </w:r>
            <w:r w:rsidRPr="00DB76C0">
              <w:rPr>
                <w:rFonts w:eastAsia="Times New Roman"/>
              </w:rPr>
              <w:t xml:space="preserve"> </w:t>
            </w:r>
            <w:r w:rsidRPr="00DB76C0">
              <w:rPr>
                <w:rFonts w:eastAsia="Times New Roman" w:hint="eastAsia"/>
              </w:rPr>
              <w:t xml:space="preserve"> </w:t>
            </w:r>
            <w:r w:rsidRPr="00DB76C0">
              <w:rPr>
                <w:rFonts w:ascii="標楷體" w:eastAsia="標楷體" w:hAnsi="標楷體" w:hint="eastAsia"/>
              </w:rPr>
              <w:t>導</w:t>
            </w:r>
            <w:r w:rsidRPr="00DB76C0">
              <w:rPr>
                <w:rFonts w:eastAsia="Times New Roman"/>
              </w:rPr>
              <w:t xml:space="preserve">  </w:t>
            </w:r>
            <w:r w:rsidRPr="00DB76C0">
              <w:rPr>
                <w:rFonts w:ascii="標楷體" w:eastAsia="標楷體" w:hAnsi="標楷體" w:hint="eastAsia"/>
              </w:rPr>
              <w:t>教</w:t>
            </w:r>
            <w:r w:rsidRPr="00DB76C0">
              <w:rPr>
                <w:rFonts w:eastAsia="Times New Roman"/>
              </w:rPr>
              <w:t xml:space="preserve">  </w:t>
            </w:r>
            <w:r w:rsidRPr="00DB76C0">
              <w:rPr>
                <w:rFonts w:ascii="標楷體" w:eastAsia="標楷體" w:hAnsi="標楷體" w:hint="eastAsia"/>
              </w:rPr>
              <w:t>授</w:t>
            </w:r>
          </w:p>
        </w:tc>
        <w:tc>
          <w:tcPr>
            <w:tcW w:w="2443" w:type="dxa"/>
            <w:tcBorders>
              <w:top w:val="single" w:sz="6" w:space="0" w:color="000000"/>
              <w:left w:val="single" w:sz="6" w:space="0" w:color="000000"/>
              <w:bottom w:val="single" w:sz="6" w:space="0" w:color="000000"/>
            </w:tcBorders>
            <w:shd w:val="clear" w:color="auto" w:fill="auto"/>
            <w:vAlign w:val="center"/>
          </w:tcPr>
          <w:p w14:paraId="25547E4C" w14:textId="77777777" w:rsidR="008D0ADE" w:rsidRPr="00DB76C0" w:rsidRDefault="008D0ADE" w:rsidP="008D0ADE">
            <w:pPr>
              <w:snapToGrid w:val="0"/>
              <w:jc w:val="center"/>
            </w:pPr>
            <w:r w:rsidRPr="00DB76C0">
              <w:rPr>
                <w:rFonts w:ascii="標楷體" w:eastAsia="標楷體" w:hAnsi="標楷體" w:hint="eastAsia"/>
              </w:rPr>
              <w:t>姓</w:t>
            </w:r>
            <w:r w:rsidRPr="00DB76C0">
              <w:rPr>
                <w:rFonts w:eastAsia="Times New Roman"/>
              </w:rPr>
              <w:t xml:space="preserve">       </w:t>
            </w:r>
            <w:r w:rsidRPr="00DB76C0">
              <w:rPr>
                <w:rFonts w:ascii="標楷體" w:eastAsia="標楷體" w:hAnsi="標楷體" w:hint="eastAsia"/>
              </w:rPr>
              <w:t>名</w:t>
            </w:r>
          </w:p>
        </w:tc>
        <w:tc>
          <w:tcPr>
            <w:tcW w:w="3060" w:type="dxa"/>
            <w:gridSpan w:val="2"/>
            <w:tcBorders>
              <w:top w:val="single" w:sz="6" w:space="0" w:color="000000"/>
              <w:left w:val="single" w:sz="6" w:space="0" w:color="000000"/>
              <w:bottom w:val="single" w:sz="6" w:space="0" w:color="000000"/>
            </w:tcBorders>
            <w:shd w:val="clear" w:color="auto" w:fill="auto"/>
            <w:vAlign w:val="center"/>
          </w:tcPr>
          <w:p w14:paraId="357DDF8F" w14:textId="77777777" w:rsidR="008D0ADE" w:rsidRPr="00DB76C0" w:rsidRDefault="008D0ADE" w:rsidP="008D0ADE">
            <w:pPr>
              <w:snapToGrid w:val="0"/>
              <w:jc w:val="center"/>
              <w:rPr>
                <w:rFonts w:eastAsia="標楷體"/>
              </w:rPr>
            </w:pPr>
            <w:ins w:id="32" w:author="趙 欣怡" w:date="2025-02-09T13:30:00Z">
              <w:r>
                <w:rPr>
                  <w:rFonts w:eastAsia="標楷體" w:hint="eastAsia"/>
                </w:rPr>
                <w:t>趙欣怡</w:t>
              </w:r>
            </w:ins>
          </w:p>
        </w:tc>
        <w:tc>
          <w:tcPr>
            <w:tcW w:w="1260" w:type="dxa"/>
            <w:tcBorders>
              <w:top w:val="single" w:sz="6" w:space="0" w:color="000000"/>
              <w:left w:val="single" w:sz="6" w:space="0" w:color="000000"/>
              <w:bottom w:val="single" w:sz="6" w:space="0" w:color="000000"/>
            </w:tcBorders>
            <w:shd w:val="clear" w:color="auto" w:fill="auto"/>
            <w:vAlign w:val="center"/>
          </w:tcPr>
          <w:p w14:paraId="38F64266" w14:textId="2C75090A" w:rsidR="008D0ADE" w:rsidRPr="00DB76C0" w:rsidRDefault="008D0ADE" w:rsidP="008D0ADE">
            <w:pPr>
              <w:snapToGrid w:val="0"/>
              <w:jc w:val="center"/>
            </w:pPr>
            <w:r w:rsidRPr="00DB76C0">
              <w:rPr>
                <w:rFonts w:ascii="標楷體" w:eastAsia="標楷體" w:hAnsi="標楷體" w:hint="eastAsia"/>
              </w:rPr>
              <w:t>身分證</w:t>
            </w:r>
            <w:r w:rsidRPr="00DB76C0">
              <w:rPr>
                <w:rFonts w:ascii="標楷體" w:eastAsia="標楷體" w:hAnsi="標楷體"/>
              </w:rPr>
              <w:br/>
            </w:r>
            <w:r w:rsidRPr="00DB76C0">
              <w:rPr>
                <w:rFonts w:ascii="標楷體" w:eastAsia="標楷體" w:hAnsi="標楷體" w:hint="eastAsia"/>
              </w:rPr>
              <w:t>號</w:t>
            </w:r>
            <w:del w:id="33" w:author="茉莉 蔡" w:date="2025-02-12T23:57:00Z">
              <w:r w:rsidRPr="00DB76C0" w:rsidDel="00A36674">
                <w:rPr>
                  <w:rFonts w:eastAsia="標楷體" w:hint="eastAsia"/>
                </w:rPr>
                <w:delText xml:space="preserve">　</w:delText>
              </w:r>
            </w:del>
            <w:ins w:id="34" w:author="茉莉 蔡" w:date="2025-02-12T23:57:00Z">
              <w:r w:rsidR="00A36674">
                <w:rPr>
                  <w:rFonts w:eastAsia="標楷體" w:hint="eastAsia"/>
                </w:rPr>
                <w:t xml:space="preserve">  </w:t>
              </w:r>
            </w:ins>
            <w:r w:rsidRPr="00DB76C0">
              <w:rPr>
                <w:rFonts w:ascii="標楷體" w:eastAsia="標楷體" w:hAnsi="標楷體" w:hint="eastAsia"/>
              </w:rPr>
              <w:t>碼</w:t>
            </w:r>
          </w:p>
        </w:tc>
        <w:tc>
          <w:tcPr>
            <w:tcW w:w="2010" w:type="dxa"/>
            <w:tcBorders>
              <w:top w:val="single" w:sz="6" w:space="0" w:color="000000"/>
              <w:left w:val="single" w:sz="6" w:space="0" w:color="000000"/>
              <w:bottom w:val="single" w:sz="6" w:space="0" w:color="000000"/>
              <w:right w:val="single" w:sz="12" w:space="0" w:color="000000"/>
            </w:tcBorders>
            <w:shd w:val="clear" w:color="auto" w:fill="auto"/>
            <w:vAlign w:val="center"/>
          </w:tcPr>
          <w:p w14:paraId="5A5E078A" w14:textId="77777777" w:rsidR="008D0ADE" w:rsidRPr="00DB76C0" w:rsidRDefault="008D0ADE" w:rsidP="008D0ADE">
            <w:pPr>
              <w:snapToGrid w:val="0"/>
              <w:jc w:val="center"/>
              <w:rPr>
                <w:rFonts w:eastAsia="標楷體"/>
              </w:rPr>
            </w:pPr>
            <w:ins w:id="35" w:author="趙 欣怡" w:date="2025-02-09T13:30:00Z">
              <w:r>
                <w:rPr>
                  <w:rFonts w:eastAsia="標楷體" w:hint="eastAsia"/>
                </w:rPr>
                <w:t>P222813122</w:t>
              </w:r>
            </w:ins>
          </w:p>
        </w:tc>
      </w:tr>
      <w:tr w:rsidR="008D0ADE" w:rsidRPr="00DB76C0" w14:paraId="528264AC" w14:textId="77777777" w:rsidTr="00C41411">
        <w:trPr>
          <w:cantSplit/>
          <w:trHeight w:val="788"/>
          <w:jc w:val="center"/>
        </w:trPr>
        <w:tc>
          <w:tcPr>
            <w:tcW w:w="977" w:type="dxa"/>
            <w:vMerge/>
            <w:tcBorders>
              <w:top w:val="single" w:sz="6" w:space="0" w:color="000000"/>
              <w:left w:val="single" w:sz="12" w:space="0" w:color="000000"/>
              <w:bottom w:val="single" w:sz="6" w:space="0" w:color="000000"/>
            </w:tcBorders>
            <w:shd w:val="clear" w:color="auto" w:fill="auto"/>
            <w:textDirection w:val="tbRlV"/>
            <w:vAlign w:val="center"/>
          </w:tcPr>
          <w:p w14:paraId="08856AD7" w14:textId="77777777" w:rsidR="008D0ADE" w:rsidRPr="00DB76C0" w:rsidRDefault="008D0ADE" w:rsidP="008D0ADE">
            <w:pPr>
              <w:snapToGrid w:val="0"/>
              <w:jc w:val="center"/>
              <w:rPr>
                <w:rFonts w:eastAsia="標楷體"/>
              </w:rPr>
            </w:pPr>
          </w:p>
        </w:tc>
        <w:tc>
          <w:tcPr>
            <w:tcW w:w="2443" w:type="dxa"/>
            <w:tcBorders>
              <w:top w:val="single" w:sz="6" w:space="0" w:color="000000"/>
              <w:left w:val="single" w:sz="6" w:space="0" w:color="000000"/>
              <w:bottom w:val="single" w:sz="6" w:space="0" w:color="000000"/>
            </w:tcBorders>
            <w:shd w:val="clear" w:color="auto" w:fill="auto"/>
            <w:vAlign w:val="center"/>
          </w:tcPr>
          <w:p w14:paraId="01606A4A" w14:textId="77777777" w:rsidR="008D0ADE" w:rsidRPr="00DB76C0" w:rsidRDefault="008D0ADE" w:rsidP="008D0ADE">
            <w:pPr>
              <w:snapToGrid w:val="0"/>
              <w:jc w:val="center"/>
            </w:pPr>
            <w:r w:rsidRPr="00DB76C0">
              <w:rPr>
                <w:rFonts w:ascii="標楷體" w:eastAsia="標楷體" w:hAnsi="標楷體" w:hint="eastAsia"/>
              </w:rPr>
              <w:t>服</w:t>
            </w:r>
            <w:r w:rsidRPr="00DB76C0">
              <w:rPr>
                <w:rFonts w:eastAsia="Times New Roman"/>
              </w:rPr>
              <w:t xml:space="preserve"> </w:t>
            </w:r>
            <w:r w:rsidRPr="00DB76C0">
              <w:rPr>
                <w:rFonts w:ascii="標楷體" w:eastAsia="標楷體" w:hAnsi="標楷體" w:hint="eastAsia"/>
              </w:rPr>
              <w:t>務</w:t>
            </w:r>
            <w:r w:rsidRPr="00DB76C0">
              <w:rPr>
                <w:rFonts w:eastAsia="Times New Roman"/>
              </w:rPr>
              <w:t xml:space="preserve"> </w:t>
            </w:r>
            <w:r w:rsidRPr="00DB76C0">
              <w:rPr>
                <w:rFonts w:ascii="標楷體" w:eastAsia="標楷體" w:hAnsi="標楷體" w:hint="eastAsia"/>
              </w:rPr>
              <w:t>機</w:t>
            </w:r>
            <w:r w:rsidRPr="00DB76C0">
              <w:rPr>
                <w:rFonts w:eastAsia="Times New Roman"/>
              </w:rPr>
              <w:t xml:space="preserve"> </w:t>
            </w:r>
            <w:r w:rsidRPr="00DB76C0">
              <w:rPr>
                <w:rFonts w:ascii="標楷體" w:eastAsia="標楷體" w:hAnsi="標楷體" w:hint="eastAsia"/>
              </w:rPr>
              <w:t>構</w:t>
            </w:r>
            <w:r w:rsidRPr="00DB76C0">
              <w:rPr>
                <w:rFonts w:eastAsia="標楷體"/>
              </w:rPr>
              <w:br/>
            </w:r>
            <w:r w:rsidRPr="00DB76C0">
              <w:rPr>
                <w:rFonts w:ascii="標楷體" w:eastAsia="標楷體" w:hAnsi="標楷體" w:hint="eastAsia"/>
              </w:rPr>
              <w:t>及 科</w:t>
            </w:r>
            <w:r w:rsidRPr="00DB76C0">
              <w:rPr>
                <w:rFonts w:eastAsia="Times New Roman"/>
              </w:rPr>
              <w:t xml:space="preserve"> </w:t>
            </w:r>
            <w:r w:rsidRPr="00DB76C0">
              <w:rPr>
                <w:rFonts w:ascii="標楷體" w:eastAsia="標楷體" w:hAnsi="標楷體" w:hint="eastAsia"/>
              </w:rPr>
              <w:t>系</w:t>
            </w:r>
            <w:r w:rsidRPr="00DB76C0">
              <w:rPr>
                <w:rFonts w:eastAsia="標楷體" w:hint="eastAsia"/>
              </w:rPr>
              <w:t>(</w:t>
            </w:r>
            <w:r w:rsidRPr="00DB76C0">
              <w:rPr>
                <w:rFonts w:ascii="標楷體" w:eastAsia="標楷體" w:hAnsi="標楷體" w:hint="eastAsia"/>
              </w:rPr>
              <w:t>所)</w:t>
            </w:r>
          </w:p>
        </w:tc>
        <w:tc>
          <w:tcPr>
            <w:tcW w:w="6330" w:type="dxa"/>
            <w:gridSpan w:val="4"/>
            <w:tcBorders>
              <w:top w:val="single" w:sz="6" w:space="0" w:color="000000"/>
              <w:left w:val="single" w:sz="6" w:space="0" w:color="000000"/>
              <w:bottom w:val="single" w:sz="6" w:space="0" w:color="000000"/>
              <w:right w:val="single" w:sz="12" w:space="0" w:color="000000"/>
            </w:tcBorders>
            <w:shd w:val="clear" w:color="auto" w:fill="auto"/>
            <w:vAlign w:val="center"/>
          </w:tcPr>
          <w:p w14:paraId="6ADA447D" w14:textId="77777777" w:rsidR="008D0ADE" w:rsidRPr="00DB76C0" w:rsidRDefault="008D0ADE" w:rsidP="008D0ADE">
            <w:pPr>
              <w:snapToGrid w:val="0"/>
              <w:jc w:val="both"/>
              <w:rPr>
                <w:rFonts w:eastAsia="標楷體"/>
              </w:rPr>
            </w:pPr>
            <w:ins w:id="36" w:author="趙 欣怡" w:date="2025-02-09T13:30:00Z">
              <w:r>
                <w:rPr>
                  <w:rFonts w:eastAsia="標楷體" w:hint="eastAsia"/>
                </w:rPr>
                <w:t>國立中興大學數位人文與文創產業進修學士學位學程</w:t>
              </w:r>
            </w:ins>
          </w:p>
        </w:tc>
      </w:tr>
      <w:tr w:rsidR="008D0ADE" w:rsidRPr="00DB76C0" w14:paraId="787E0AED" w14:textId="77777777" w:rsidTr="00C41411">
        <w:trPr>
          <w:cantSplit/>
          <w:trHeight w:val="788"/>
          <w:jc w:val="center"/>
        </w:trPr>
        <w:tc>
          <w:tcPr>
            <w:tcW w:w="977" w:type="dxa"/>
            <w:vMerge/>
            <w:tcBorders>
              <w:top w:val="single" w:sz="6" w:space="0" w:color="000000"/>
              <w:left w:val="single" w:sz="12" w:space="0" w:color="000000"/>
              <w:bottom w:val="single" w:sz="6" w:space="0" w:color="000000"/>
            </w:tcBorders>
            <w:shd w:val="clear" w:color="auto" w:fill="auto"/>
            <w:textDirection w:val="tbRlV"/>
            <w:vAlign w:val="center"/>
          </w:tcPr>
          <w:p w14:paraId="6F5D0A33" w14:textId="77777777" w:rsidR="008D0ADE" w:rsidRPr="00DB76C0" w:rsidRDefault="008D0ADE" w:rsidP="008D0ADE">
            <w:pPr>
              <w:snapToGrid w:val="0"/>
              <w:jc w:val="center"/>
              <w:rPr>
                <w:rFonts w:eastAsia="標楷體"/>
              </w:rPr>
            </w:pPr>
          </w:p>
        </w:tc>
        <w:tc>
          <w:tcPr>
            <w:tcW w:w="2443" w:type="dxa"/>
            <w:tcBorders>
              <w:top w:val="single" w:sz="6" w:space="0" w:color="000000"/>
              <w:left w:val="single" w:sz="6" w:space="0" w:color="000000"/>
              <w:bottom w:val="single" w:sz="6" w:space="0" w:color="000000"/>
              <w:right w:val="single" w:sz="4" w:space="0" w:color="auto"/>
            </w:tcBorders>
            <w:shd w:val="clear" w:color="auto" w:fill="auto"/>
            <w:vAlign w:val="center"/>
          </w:tcPr>
          <w:p w14:paraId="5F5D400F" w14:textId="77777777" w:rsidR="008D0ADE" w:rsidRPr="00DB76C0" w:rsidRDefault="008D0ADE" w:rsidP="008D0ADE">
            <w:pPr>
              <w:snapToGrid w:val="0"/>
              <w:jc w:val="center"/>
            </w:pPr>
            <w:r w:rsidRPr="00DB76C0">
              <w:rPr>
                <w:rFonts w:ascii="標楷體" w:eastAsia="標楷體" w:hAnsi="標楷體" w:hint="eastAsia"/>
              </w:rPr>
              <w:t>職</w:t>
            </w:r>
            <w:r w:rsidRPr="00DB76C0">
              <w:rPr>
                <w:rFonts w:eastAsia="Times New Roman"/>
              </w:rPr>
              <w:t xml:space="preserve">       </w:t>
            </w:r>
            <w:r w:rsidRPr="00DB76C0">
              <w:rPr>
                <w:rFonts w:ascii="標楷體" w:eastAsia="標楷體" w:hAnsi="標楷體" w:hint="eastAsia"/>
              </w:rPr>
              <w:t>稱</w:t>
            </w:r>
          </w:p>
        </w:tc>
        <w:tc>
          <w:tcPr>
            <w:tcW w:w="3060" w:type="dxa"/>
            <w:gridSpan w:val="2"/>
            <w:tcBorders>
              <w:top w:val="single" w:sz="6" w:space="0" w:color="000000"/>
              <w:left w:val="single" w:sz="4" w:space="0" w:color="auto"/>
              <w:bottom w:val="single" w:sz="6" w:space="0" w:color="000000"/>
            </w:tcBorders>
            <w:shd w:val="clear" w:color="auto" w:fill="auto"/>
            <w:vAlign w:val="center"/>
          </w:tcPr>
          <w:p w14:paraId="176F7145" w14:textId="77777777" w:rsidR="008D0ADE" w:rsidRPr="00DB76C0" w:rsidRDefault="008D0ADE" w:rsidP="008D0ADE">
            <w:pPr>
              <w:snapToGrid w:val="0"/>
              <w:jc w:val="both"/>
              <w:rPr>
                <w:rFonts w:eastAsia="標楷體"/>
              </w:rPr>
            </w:pPr>
            <w:ins w:id="37" w:author="趙 欣怡" w:date="2025-02-09T13:30:00Z">
              <w:r>
                <w:rPr>
                  <w:rFonts w:eastAsia="標楷體" w:hint="eastAsia"/>
                </w:rPr>
                <w:t>助理教授</w:t>
              </w:r>
            </w:ins>
          </w:p>
        </w:tc>
        <w:tc>
          <w:tcPr>
            <w:tcW w:w="1260" w:type="dxa"/>
            <w:tcBorders>
              <w:top w:val="single" w:sz="6" w:space="0" w:color="000000"/>
              <w:left w:val="single" w:sz="6" w:space="0" w:color="000000"/>
              <w:bottom w:val="single" w:sz="6" w:space="0" w:color="000000"/>
            </w:tcBorders>
            <w:shd w:val="clear" w:color="auto" w:fill="auto"/>
            <w:vAlign w:val="center"/>
          </w:tcPr>
          <w:p w14:paraId="2959142C" w14:textId="77777777" w:rsidR="008D0ADE" w:rsidRPr="00DB76C0" w:rsidRDefault="008D0ADE" w:rsidP="008D0ADE">
            <w:pPr>
              <w:snapToGrid w:val="0"/>
              <w:jc w:val="center"/>
            </w:pPr>
            <w:r w:rsidRPr="00DB76C0">
              <w:rPr>
                <w:rFonts w:ascii="標楷體" w:eastAsia="標楷體" w:hAnsi="標楷體" w:hint="eastAsia"/>
              </w:rPr>
              <w:t>電</w:t>
            </w:r>
            <w:r w:rsidRPr="00DB76C0">
              <w:rPr>
                <w:rFonts w:eastAsia="標楷體" w:hint="eastAsia"/>
              </w:rPr>
              <w:t xml:space="preserve">　</w:t>
            </w:r>
            <w:r w:rsidRPr="00DB76C0">
              <w:rPr>
                <w:rFonts w:ascii="標楷體" w:eastAsia="標楷體" w:hAnsi="標楷體" w:hint="eastAsia"/>
              </w:rPr>
              <w:t>話</w:t>
            </w:r>
          </w:p>
        </w:tc>
        <w:tc>
          <w:tcPr>
            <w:tcW w:w="2010" w:type="dxa"/>
            <w:tcBorders>
              <w:top w:val="single" w:sz="6" w:space="0" w:color="000000"/>
              <w:left w:val="single" w:sz="6" w:space="0" w:color="000000"/>
              <w:bottom w:val="single" w:sz="6" w:space="0" w:color="000000"/>
              <w:right w:val="single" w:sz="12" w:space="0" w:color="000000"/>
            </w:tcBorders>
            <w:shd w:val="clear" w:color="auto" w:fill="auto"/>
            <w:vAlign w:val="center"/>
          </w:tcPr>
          <w:p w14:paraId="5967A6FD" w14:textId="77777777" w:rsidR="008D0ADE" w:rsidRPr="00DB76C0" w:rsidRDefault="008D0ADE" w:rsidP="008D0ADE">
            <w:pPr>
              <w:snapToGrid w:val="0"/>
              <w:jc w:val="both"/>
              <w:rPr>
                <w:rFonts w:eastAsia="標楷體"/>
              </w:rPr>
            </w:pPr>
            <w:ins w:id="38" w:author="趙 欣怡" w:date="2025-02-09T13:30:00Z">
              <w:r>
                <w:rPr>
                  <w:rFonts w:eastAsia="標楷體" w:hint="eastAsia"/>
                </w:rPr>
                <w:t>04-22840815#1008</w:t>
              </w:r>
            </w:ins>
          </w:p>
        </w:tc>
      </w:tr>
      <w:tr w:rsidR="008D0ADE" w:rsidRPr="00DB76C0" w14:paraId="168DEB79" w14:textId="77777777" w:rsidTr="00C41411">
        <w:trPr>
          <w:cantSplit/>
          <w:trHeight w:val="788"/>
          <w:jc w:val="center"/>
        </w:trPr>
        <w:tc>
          <w:tcPr>
            <w:tcW w:w="977" w:type="dxa"/>
            <w:vMerge w:val="restart"/>
            <w:tcBorders>
              <w:top w:val="single" w:sz="6" w:space="0" w:color="000000"/>
              <w:left w:val="single" w:sz="12" w:space="0" w:color="000000"/>
            </w:tcBorders>
            <w:shd w:val="clear" w:color="auto" w:fill="auto"/>
            <w:textDirection w:val="tbRlV"/>
            <w:vAlign w:val="center"/>
          </w:tcPr>
          <w:p w14:paraId="16763032" w14:textId="77777777" w:rsidR="008D0ADE" w:rsidRPr="00DB76C0" w:rsidRDefault="008D0ADE" w:rsidP="008D0ADE">
            <w:pPr>
              <w:snapToGrid w:val="0"/>
              <w:ind w:left="113" w:right="113"/>
              <w:jc w:val="center"/>
              <w:rPr>
                <w:rFonts w:ascii="標楷體" w:eastAsia="標楷體" w:hAnsi="標楷體"/>
              </w:rPr>
            </w:pPr>
            <w:r w:rsidRPr="00DB76C0">
              <w:rPr>
                <w:rFonts w:ascii="標楷體" w:eastAsia="標楷體" w:hAnsi="標楷體" w:hint="eastAsia"/>
                <w:kern w:val="0"/>
                <w:fitText w:val="1320" w:id="-1706270207"/>
              </w:rPr>
              <w:t>補</w:t>
            </w:r>
            <w:r w:rsidRPr="00DB76C0">
              <w:rPr>
                <w:rFonts w:ascii="標楷體" w:eastAsia="標楷體" w:hAnsi="標楷體"/>
                <w:kern w:val="0"/>
                <w:fitText w:val="1320" w:id="-1706270207"/>
              </w:rPr>
              <w:t xml:space="preserve"> </w:t>
            </w:r>
            <w:r w:rsidRPr="00DB76C0">
              <w:rPr>
                <w:rFonts w:ascii="標楷體" w:eastAsia="標楷體" w:hAnsi="標楷體" w:hint="eastAsia"/>
                <w:kern w:val="0"/>
                <w:fitText w:val="1320" w:id="-1706270207"/>
              </w:rPr>
              <w:t>助</w:t>
            </w:r>
            <w:r w:rsidRPr="00DB76C0">
              <w:rPr>
                <w:rFonts w:ascii="標楷體" w:eastAsia="標楷體" w:hAnsi="標楷體"/>
                <w:kern w:val="0"/>
                <w:fitText w:val="1320" w:id="-1706270207"/>
              </w:rPr>
              <w:t xml:space="preserve"> </w:t>
            </w:r>
            <w:r w:rsidRPr="00DB76C0">
              <w:rPr>
                <w:rFonts w:ascii="標楷體" w:eastAsia="標楷體" w:hAnsi="標楷體" w:hint="eastAsia"/>
                <w:kern w:val="0"/>
                <w:fitText w:val="1320" w:id="-1706270207"/>
              </w:rPr>
              <w:t>經</w:t>
            </w:r>
            <w:r w:rsidRPr="00DB76C0">
              <w:rPr>
                <w:rFonts w:ascii="標楷體" w:eastAsia="標楷體" w:hAnsi="標楷體"/>
                <w:kern w:val="0"/>
                <w:fitText w:val="1320" w:id="-1706270207"/>
              </w:rPr>
              <w:t xml:space="preserve"> </w:t>
            </w:r>
            <w:r w:rsidRPr="00DB76C0">
              <w:rPr>
                <w:rFonts w:ascii="標楷體" w:eastAsia="標楷體" w:hAnsi="標楷體" w:hint="eastAsia"/>
                <w:kern w:val="0"/>
                <w:fitText w:val="1320" w:id="-1706270207"/>
              </w:rPr>
              <w:t>費</w:t>
            </w:r>
          </w:p>
        </w:tc>
        <w:tc>
          <w:tcPr>
            <w:tcW w:w="2443" w:type="dxa"/>
            <w:tcBorders>
              <w:top w:val="single" w:sz="6" w:space="0" w:color="000000"/>
              <w:left w:val="single" w:sz="6" w:space="0" w:color="000000"/>
              <w:bottom w:val="single" w:sz="4" w:space="0" w:color="auto"/>
              <w:right w:val="single" w:sz="4" w:space="0" w:color="auto"/>
            </w:tcBorders>
            <w:shd w:val="clear" w:color="auto" w:fill="auto"/>
            <w:vAlign w:val="center"/>
          </w:tcPr>
          <w:p w14:paraId="4F2398A6" w14:textId="77777777" w:rsidR="008D0ADE" w:rsidRPr="00DB76C0" w:rsidRDefault="008D0ADE" w:rsidP="008D0ADE">
            <w:pPr>
              <w:snapToGrid w:val="0"/>
              <w:ind w:right="28"/>
              <w:jc w:val="center"/>
              <w:rPr>
                <w:rFonts w:ascii="標楷體" w:eastAsia="標楷體" w:hAnsi="標楷體" w:cs="標楷體"/>
              </w:rPr>
            </w:pPr>
            <w:r w:rsidRPr="00DB76C0">
              <w:rPr>
                <w:rFonts w:ascii="標楷體" w:eastAsia="標楷體" w:hAnsi="標楷體" w:cs="標楷體" w:hint="eastAsia"/>
              </w:rPr>
              <w:t>項      目</w:t>
            </w:r>
          </w:p>
        </w:tc>
        <w:tc>
          <w:tcPr>
            <w:tcW w:w="2278" w:type="dxa"/>
            <w:tcBorders>
              <w:top w:val="single" w:sz="6" w:space="0" w:color="000000"/>
              <w:left w:val="single" w:sz="4" w:space="0" w:color="auto"/>
              <w:bottom w:val="single" w:sz="4" w:space="0" w:color="auto"/>
              <w:right w:val="single" w:sz="4" w:space="0" w:color="auto"/>
            </w:tcBorders>
            <w:shd w:val="clear" w:color="auto" w:fill="auto"/>
            <w:vAlign w:val="center"/>
          </w:tcPr>
          <w:p w14:paraId="23A3F1C5" w14:textId="77777777" w:rsidR="008D0ADE" w:rsidRPr="00DB76C0" w:rsidRDefault="008D0ADE" w:rsidP="008D0ADE">
            <w:pPr>
              <w:snapToGrid w:val="0"/>
              <w:ind w:right="14"/>
              <w:jc w:val="center"/>
              <w:rPr>
                <w:rFonts w:ascii="標楷體" w:eastAsia="標楷體" w:hAnsi="標楷體" w:cs="標楷體"/>
              </w:rPr>
            </w:pPr>
            <w:r w:rsidRPr="00DB76C0">
              <w:rPr>
                <w:rFonts w:ascii="標楷體" w:eastAsia="標楷體" w:hAnsi="標楷體" w:cs="標楷體" w:hint="eastAsia"/>
              </w:rPr>
              <w:t>金      額</w:t>
            </w:r>
          </w:p>
        </w:tc>
        <w:tc>
          <w:tcPr>
            <w:tcW w:w="4052" w:type="dxa"/>
            <w:gridSpan w:val="3"/>
            <w:tcBorders>
              <w:top w:val="single" w:sz="6" w:space="0" w:color="000000"/>
              <w:left w:val="single" w:sz="4" w:space="0" w:color="auto"/>
              <w:bottom w:val="single" w:sz="4" w:space="0" w:color="auto"/>
              <w:right w:val="single" w:sz="12" w:space="0" w:color="000000"/>
            </w:tcBorders>
            <w:shd w:val="clear" w:color="auto" w:fill="auto"/>
            <w:vAlign w:val="center"/>
          </w:tcPr>
          <w:p w14:paraId="637EE7C2" w14:textId="77777777" w:rsidR="008D0ADE" w:rsidRPr="00DB76C0" w:rsidRDefault="008D0ADE" w:rsidP="008D0ADE">
            <w:pPr>
              <w:snapToGrid w:val="0"/>
              <w:ind w:right="13"/>
              <w:jc w:val="center"/>
              <w:rPr>
                <w:rFonts w:ascii="標楷體" w:eastAsia="標楷體" w:hAnsi="標楷體" w:cs="標楷體"/>
              </w:rPr>
            </w:pPr>
            <w:r w:rsidRPr="00DB76C0">
              <w:rPr>
                <w:rFonts w:ascii="標楷體" w:eastAsia="標楷體" w:hAnsi="標楷體" w:cs="標楷體" w:hint="eastAsia"/>
              </w:rPr>
              <w:t>說      明</w:t>
            </w:r>
          </w:p>
        </w:tc>
      </w:tr>
      <w:tr w:rsidR="008D0ADE" w:rsidRPr="00DB76C0" w14:paraId="5C81C8B4" w14:textId="77777777" w:rsidTr="00C41411">
        <w:trPr>
          <w:cantSplit/>
          <w:trHeight w:val="788"/>
          <w:jc w:val="center"/>
        </w:trPr>
        <w:tc>
          <w:tcPr>
            <w:tcW w:w="977" w:type="dxa"/>
            <w:vMerge/>
            <w:tcBorders>
              <w:left w:val="single" w:sz="12" w:space="0" w:color="000000"/>
            </w:tcBorders>
            <w:shd w:val="clear" w:color="auto" w:fill="auto"/>
            <w:textDirection w:val="tbRlV"/>
            <w:vAlign w:val="center"/>
          </w:tcPr>
          <w:p w14:paraId="5D8F4D4F" w14:textId="77777777" w:rsidR="008D0ADE" w:rsidRPr="00DB76C0" w:rsidRDefault="008D0ADE" w:rsidP="008D0ADE">
            <w:pPr>
              <w:snapToGrid w:val="0"/>
              <w:ind w:left="113" w:right="113"/>
              <w:jc w:val="center"/>
              <w:rPr>
                <w:rFonts w:ascii="標楷體" w:eastAsia="標楷體" w:hAnsi="標楷體"/>
              </w:rPr>
            </w:pPr>
          </w:p>
        </w:tc>
        <w:tc>
          <w:tcPr>
            <w:tcW w:w="2443" w:type="dxa"/>
            <w:tcBorders>
              <w:top w:val="single" w:sz="4" w:space="0" w:color="auto"/>
              <w:left w:val="single" w:sz="6" w:space="0" w:color="000000"/>
              <w:bottom w:val="single" w:sz="4" w:space="0" w:color="auto"/>
              <w:right w:val="single" w:sz="4" w:space="0" w:color="auto"/>
            </w:tcBorders>
            <w:shd w:val="clear" w:color="auto" w:fill="auto"/>
            <w:vAlign w:val="center"/>
          </w:tcPr>
          <w:p w14:paraId="5D95AD0F" w14:textId="77777777" w:rsidR="008D0ADE" w:rsidRPr="00DB76C0" w:rsidRDefault="008D0ADE" w:rsidP="008D0ADE">
            <w:pPr>
              <w:snapToGrid w:val="0"/>
              <w:jc w:val="center"/>
              <w:rPr>
                <w:rFonts w:ascii="標楷體" w:eastAsia="標楷體" w:hAnsi="標楷體"/>
              </w:rPr>
            </w:pPr>
            <w:r w:rsidRPr="00DB76C0">
              <w:rPr>
                <w:rFonts w:ascii="標楷體" w:eastAsia="標楷體" w:hAnsi="標楷體" w:hint="eastAsia"/>
              </w:rPr>
              <w:t>研 究 助 學 金</w:t>
            </w:r>
          </w:p>
        </w:tc>
        <w:tc>
          <w:tcPr>
            <w:tcW w:w="2278" w:type="dxa"/>
            <w:tcBorders>
              <w:top w:val="single" w:sz="4" w:space="0" w:color="auto"/>
              <w:left w:val="single" w:sz="4" w:space="0" w:color="auto"/>
              <w:bottom w:val="single" w:sz="4" w:space="0" w:color="auto"/>
              <w:right w:val="single" w:sz="4" w:space="0" w:color="auto"/>
            </w:tcBorders>
            <w:shd w:val="clear" w:color="auto" w:fill="auto"/>
            <w:vAlign w:val="center"/>
          </w:tcPr>
          <w:p w14:paraId="521CFEBA" w14:textId="77777777" w:rsidR="008D0ADE" w:rsidRPr="00DB76C0" w:rsidRDefault="008D0ADE" w:rsidP="008D0ADE">
            <w:pPr>
              <w:tabs>
                <w:tab w:val="left" w:pos="557"/>
                <w:tab w:val="center" w:pos="1155"/>
              </w:tabs>
              <w:snapToGrid w:val="0"/>
              <w:ind w:right="560"/>
              <w:jc w:val="right"/>
            </w:pPr>
            <w:r w:rsidRPr="00DB76C0">
              <w:rPr>
                <w:rFonts w:hint="eastAsia"/>
              </w:rPr>
              <w:t>4</w:t>
            </w:r>
            <w:r w:rsidRPr="00DB76C0">
              <w:t>8</w:t>
            </w:r>
            <w:r w:rsidRPr="00DB76C0">
              <w:rPr>
                <w:rFonts w:hint="eastAsia"/>
              </w:rPr>
              <w:t>,000</w:t>
            </w:r>
            <w:r w:rsidRPr="00DB76C0">
              <w:rPr>
                <w:rFonts w:ascii="標楷體" w:eastAsia="標楷體" w:hAnsi="標楷體" w:hint="eastAsia"/>
              </w:rPr>
              <w:t>元</w:t>
            </w:r>
          </w:p>
        </w:tc>
        <w:tc>
          <w:tcPr>
            <w:tcW w:w="4052" w:type="dxa"/>
            <w:gridSpan w:val="3"/>
            <w:tcBorders>
              <w:top w:val="single" w:sz="4" w:space="0" w:color="auto"/>
              <w:left w:val="single" w:sz="4" w:space="0" w:color="auto"/>
              <w:bottom w:val="single" w:sz="4" w:space="0" w:color="auto"/>
              <w:right w:val="single" w:sz="12" w:space="0" w:color="000000"/>
            </w:tcBorders>
            <w:shd w:val="clear" w:color="auto" w:fill="auto"/>
            <w:vAlign w:val="center"/>
          </w:tcPr>
          <w:p w14:paraId="3D64FD16" w14:textId="77777777" w:rsidR="008D0ADE" w:rsidRPr="00DB76C0" w:rsidRDefault="008D0ADE" w:rsidP="008D0ADE">
            <w:pPr>
              <w:snapToGrid w:val="0"/>
              <w:ind w:rightChars="22" w:right="53"/>
              <w:rPr>
                <w:rFonts w:eastAsia="標楷體"/>
              </w:rPr>
            </w:pPr>
            <w:r w:rsidRPr="00DB76C0">
              <w:rPr>
                <w:rFonts w:eastAsia="標楷體"/>
              </w:rPr>
              <w:t>每月補助研究助學金新臺幣</w:t>
            </w:r>
            <w:r w:rsidRPr="00DB76C0">
              <w:rPr>
                <w:rFonts w:eastAsia="標楷體"/>
              </w:rPr>
              <w:t>6,00</w:t>
            </w:r>
            <w:r w:rsidRPr="00DB76C0">
              <w:rPr>
                <w:rFonts w:eastAsia="標楷體" w:hint="eastAsia"/>
              </w:rPr>
              <w:t>0</w:t>
            </w:r>
            <w:r w:rsidRPr="00DB76C0">
              <w:rPr>
                <w:rFonts w:eastAsia="標楷體" w:hint="eastAsia"/>
              </w:rPr>
              <w:t>元</w:t>
            </w:r>
          </w:p>
          <w:p w14:paraId="664E14D3" w14:textId="77777777" w:rsidR="008D0ADE" w:rsidRPr="00DB76C0" w:rsidRDefault="008D0ADE" w:rsidP="008D0ADE">
            <w:pPr>
              <w:snapToGrid w:val="0"/>
              <w:ind w:rightChars="22" w:right="53"/>
              <w:rPr>
                <w:rFonts w:eastAsia="標楷體"/>
              </w:rPr>
            </w:pPr>
            <w:r w:rsidRPr="00DB76C0">
              <w:rPr>
                <w:rFonts w:eastAsia="標楷體"/>
              </w:rPr>
              <w:t>，</w:t>
            </w:r>
            <w:r w:rsidRPr="00DB76C0">
              <w:rPr>
                <w:rFonts w:eastAsia="標楷體"/>
              </w:rPr>
              <w:t>8</w:t>
            </w:r>
            <w:r w:rsidRPr="00DB76C0">
              <w:rPr>
                <w:rFonts w:eastAsia="標楷體"/>
              </w:rPr>
              <w:t>個月計新臺幣</w:t>
            </w:r>
            <w:r w:rsidRPr="00DB76C0">
              <w:rPr>
                <w:rFonts w:eastAsia="標楷體"/>
              </w:rPr>
              <w:t>48,000</w:t>
            </w:r>
            <w:r w:rsidRPr="00DB76C0">
              <w:rPr>
                <w:rFonts w:eastAsia="標楷體"/>
              </w:rPr>
              <w:t>元。</w:t>
            </w:r>
          </w:p>
        </w:tc>
      </w:tr>
      <w:tr w:rsidR="008D0ADE" w:rsidRPr="00DB76C0" w14:paraId="7CA49766" w14:textId="77777777" w:rsidTr="00C41411">
        <w:trPr>
          <w:cantSplit/>
          <w:trHeight w:val="788"/>
          <w:jc w:val="center"/>
        </w:trPr>
        <w:tc>
          <w:tcPr>
            <w:tcW w:w="977" w:type="dxa"/>
            <w:vMerge/>
            <w:tcBorders>
              <w:left w:val="single" w:sz="12" w:space="0" w:color="000000"/>
            </w:tcBorders>
            <w:shd w:val="clear" w:color="auto" w:fill="auto"/>
            <w:textDirection w:val="tbRlV"/>
            <w:vAlign w:val="center"/>
          </w:tcPr>
          <w:p w14:paraId="79FD8A5D" w14:textId="77777777" w:rsidR="008D0ADE" w:rsidRPr="00DB76C0" w:rsidRDefault="008D0ADE" w:rsidP="008D0ADE">
            <w:pPr>
              <w:snapToGrid w:val="0"/>
              <w:ind w:left="113" w:right="113"/>
              <w:jc w:val="center"/>
              <w:rPr>
                <w:rFonts w:eastAsia="標楷體"/>
              </w:rPr>
            </w:pPr>
          </w:p>
        </w:tc>
        <w:tc>
          <w:tcPr>
            <w:tcW w:w="2443" w:type="dxa"/>
            <w:tcBorders>
              <w:top w:val="single" w:sz="4" w:space="0" w:color="auto"/>
              <w:left w:val="single" w:sz="6" w:space="0" w:color="000000"/>
              <w:bottom w:val="single" w:sz="4" w:space="0" w:color="auto"/>
              <w:right w:val="single" w:sz="4" w:space="0" w:color="auto"/>
            </w:tcBorders>
            <w:shd w:val="clear" w:color="auto" w:fill="auto"/>
            <w:vAlign w:val="center"/>
          </w:tcPr>
          <w:p w14:paraId="0EB1FDFC" w14:textId="77777777" w:rsidR="008D0ADE" w:rsidRPr="00DB76C0" w:rsidRDefault="008D0ADE" w:rsidP="008D0ADE">
            <w:pPr>
              <w:snapToGrid w:val="0"/>
              <w:jc w:val="center"/>
              <w:rPr>
                <w:rFonts w:ascii="標楷體" w:eastAsia="標楷體" w:hAnsi="標楷體"/>
              </w:rPr>
            </w:pPr>
            <w:r w:rsidRPr="00DB76C0">
              <w:rPr>
                <w:rFonts w:ascii="標楷體" w:eastAsia="標楷體" w:hAnsi="標楷體" w:hint="eastAsia"/>
              </w:rPr>
              <w:t>耗材、物品、圖書及雜項費用</w:t>
            </w:r>
          </w:p>
        </w:tc>
        <w:tc>
          <w:tcPr>
            <w:tcW w:w="2278" w:type="dxa"/>
            <w:tcBorders>
              <w:top w:val="single" w:sz="4" w:space="0" w:color="auto"/>
              <w:left w:val="single" w:sz="4" w:space="0" w:color="auto"/>
              <w:bottom w:val="single" w:sz="4" w:space="0" w:color="auto"/>
              <w:right w:val="single" w:sz="4" w:space="0" w:color="auto"/>
            </w:tcBorders>
            <w:shd w:val="clear" w:color="auto" w:fill="auto"/>
            <w:vAlign w:val="center"/>
          </w:tcPr>
          <w:p w14:paraId="5D696B1C" w14:textId="77777777" w:rsidR="008D0ADE" w:rsidRPr="00DB76C0" w:rsidRDefault="008D0ADE" w:rsidP="008D0ADE">
            <w:pPr>
              <w:snapToGrid w:val="0"/>
              <w:ind w:right="560"/>
              <w:jc w:val="right"/>
              <w:rPr>
                <w:rFonts w:ascii="標楷體" w:eastAsia="標楷體" w:hAnsi="標楷體"/>
              </w:rPr>
            </w:pPr>
            <w:r w:rsidRPr="006D20E8">
              <w:rPr>
                <w:rFonts w:ascii="標楷體" w:eastAsia="標楷體" w:hAnsi="標楷體"/>
              </w:rPr>
              <w:t>2</w:t>
            </w:r>
            <w:del w:id="39" w:author="茉莉 蔡" w:date="2025-02-09T16:51:00Z">
              <w:r w:rsidRPr="006D20E8" w:rsidDel="008D0ADE">
                <w:rPr>
                  <w:rFonts w:ascii="標楷體" w:eastAsia="標楷體" w:hAnsi="標楷體"/>
                </w:rPr>
                <w:delText>6540</w:delText>
              </w:r>
            </w:del>
            <w:ins w:id="40" w:author="茉莉 蔡" w:date="2025-02-09T16:51:00Z">
              <w:r w:rsidRPr="006D20E8">
                <w:rPr>
                  <w:rFonts w:ascii="標楷體" w:eastAsia="標楷體" w:hAnsi="標楷體"/>
                  <w:rPrChange w:id="41" w:author="茉莉 蔡" w:date="2025-02-12T23:58:00Z">
                    <w:rPr>
                      <w:rFonts w:ascii="標楷體" w:eastAsia="標楷體" w:hAnsi="標楷體"/>
                      <w:highlight w:val="yellow"/>
                    </w:rPr>
                  </w:rPrChange>
                </w:rPr>
                <w:t>0,000</w:t>
              </w:r>
            </w:ins>
            <w:r w:rsidRPr="006D20E8">
              <w:rPr>
                <w:rFonts w:ascii="標楷體" w:eastAsia="標楷體" w:hAnsi="標楷體" w:hint="eastAsia"/>
              </w:rPr>
              <w:t>元</w:t>
            </w:r>
            <w:ins w:id="42" w:author="趙 欣怡" w:date="2025-02-09T13:50:00Z">
              <w:del w:id="43" w:author="茉莉 蔡" w:date="2025-02-09T16:51:00Z">
                <w:r w:rsidDel="008D0ADE">
                  <w:rPr>
                    <w:rFonts w:ascii="標楷體" w:eastAsia="標楷體" w:hAnsi="標楷體" w:hint="eastAsia"/>
                    <w:highlight w:val="yellow"/>
                  </w:rPr>
                  <w:delText>須調整</w:delText>
                </w:r>
              </w:del>
            </w:ins>
          </w:p>
        </w:tc>
        <w:tc>
          <w:tcPr>
            <w:tcW w:w="4052" w:type="dxa"/>
            <w:gridSpan w:val="3"/>
            <w:tcBorders>
              <w:top w:val="single" w:sz="4" w:space="0" w:color="auto"/>
              <w:left w:val="single" w:sz="4" w:space="0" w:color="auto"/>
              <w:bottom w:val="single" w:sz="4" w:space="0" w:color="auto"/>
              <w:right w:val="single" w:sz="12" w:space="0" w:color="000000"/>
            </w:tcBorders>
            <w:shd w:val="clear" w:color="auto" w:fill="auto"/>
            <w:vAlign w:val="center"/>
          </w:tcPr>
          <w:p w14:paraId="303F04B6" w14:textId="77777777" w:rsidR="008D0ADE" w:rsidRPr="00DB76C0" w:rsidRDefault="008D0ADE" w:rsidP="008D0ADE">
            <w:pPr>
              <w:snapToGrid w:val="0"/>
              <w:jc w:val="both"/>
              <w:rPr>
                <w:rFonts w:ascii="標楷體" w:eastAsia="標楷體" w:hAnsi="標楷體"/>
              </w:rPr>
            </w:pPr>
            <w:r w:rsidRPr="00DB76C0">
              <w:rPr>
                <w:rFonts w:ascii="標楷體" w:eastAsia="標楷體" w:hAnsi="標楷體" w:hint="eastAsia"/>
              </w:rPr>
              <w:t>依研究計畫實際需求擇優補助，每一計畫最高以補助</w:t>
            </w:r>
            <w:r w:rsidRPr="006D20E8">
              <w:rPr>
                <w:rFonts w:ascii="標楷體" w:eastAsia="標楷體" w:hAnsi="標楷體" w:hint="eastAsia"/>
              </w:rPr>
              <w:t>新臺幣</w:t>
            </w:r>
            <w:r w:rsidRPr="006D20E8">
              <w:rPr>
                <w:rFonts w:eastAsia="標楷體"/>
              </w:rPr>
              <w:t>20,000</w:t>
            </w:r>
            <w:r w:rsidRPr="006D20E8">
              <w:rPr>
                <w:rFonts w:ascii="標楷體" w:eastAsia="標楷體" w:hAnsi="標楷體" w:hint="eastAsia"/>
              </w:rPr>
              <w:t>元為限。</w:t>
            </w:r>
          </w:p>
        </w:tc>
      </w:tr>
      <w:tr w:rsidR="008D0ADE" w:rsidRPr="00DB76C0" w14:paraId="6646E084" w14:textId="77777777" w:rsidTr="00625A8B">
        <w:trPr>
          <w:cantSplit/>
          <w:trHeight w:val="827"/>
          <w:jc w:val="center"/>
        </w:trPr>
        <w:tc>
          <w:tcPr>
            <w:tcW w:w="977" w:type="dxa"/>
            <w:vMerge/>
            <w:tcBorders>
              <w:left w:val="single" w:sz="12" w:space="0" w:color="000000"/>
              <w:bottom w:val="single" w:sz="12" w:space="0" w:color="auto"/>
            </w:tcBorders>
            <w:shd w:val="clear" w:color="auto" w:fill="auto"/>
            <w:textDirection w:val="tbRlV"/>
            <w:vAlign w:val="center"/>
          </w:tcPr>
          <w:p w14:paraId="515129BA" w14:textId="77777777" w:rsidR="008D0ADE" w:rsidRPr="00DB76C0" w:rsidRDefault="008D0ADE" w:rsidP="008D0ADE">
            <w:pPr>
              <w:snapToGrid w:val="0"/>
              <w:ind w:left="113" w:right="113"/>
              <w:jc w:val="center"/>
            </w:pPr>
          </w:p>
        </w:tc>
        <w:tc>
          <w:tcPr>
            <w:tcW w:w="2443" w:type="dxa"/>
            <w:tcBorders>
              <w:top w:val="single" w:sz="4" w:space="0" w:color="auto"/>
              <w:left w:val="single" w:sz="6" w:space="0" w:color="000000"/>
              <w:bottom w:val="single" w:sz="12" w:space="0" w:color="auto"/>
              <w:right w:val="single" w:sz="4" w:space="0" w:color="auto"/>
            </w:tcBorders>
            <w:shd w:val="clear" w:color="auto" w:fill="auto"/>
            <w:vAlign w:val="center"/>
          </w:tcPr>
          <w:p w14:paraId="31BAA035" w14:textId="77777777" w:rsidR="008D0ADE" w:rsidRPr="00DB76C0" w:rsidRDefault="008D0ADE" w:rsidP="008D0ADE">
            <w:pPr>
              <w:snapToGrid w:val="0"/>
              <w:jc w:val="center"/>
              <w:rPr>
                <w:rFonts w:ascii="標楷體" w:eastAsia="標楷體" w:hAnsi="標楷體"/>
              </w:rPr>
            </w:pPr>
            <w:r w:rsidRPr="00DB76C0">
              <w:rPr>
                <w:rFonts w:ascii="標楷體" w:eastAsia="標楷體" w:hAnsi="標楷體" w:hint="eastAsia"/>
              </w:rPr>
              <w:t>合</w:t>
            </w:r>
            <w:r w:rsidRPr="00DB76C0">
              <w:rPr>
                <w:rFonts w:ascii="標楷體" w:eastAsia="標楷體" w:hAnsi="標楷體"/>
              </w:rPr>
              <w:t xml:space="preserve">      </w:t>
            </w:r>
            <w:r w:rsidRPr="00DB76C0">
              <w:rPr>
                <w:rFonts w:ascii="標楷體" w:eastAsia="標楷體" w:hAnsi="標楷體" w:hint="eastAsia"/>
              </w:rPr>
              <w:t>計</w:t>
            </w:r>
          </w:p>
        </w:tc>
        <w:tc>
          <w:tcPr>
            <w:tcW w:w="2278" w:type="dxa"/>
            <w:tcBorders>
              <w:top w:val="single" w:sz="4" w:space="0" w:color="auto"/>
              <w:left w:val="single" w:sz="4" w:space="0" w:color="auto"/>
              <w:bottom w:val="single" w:sz="12" w:space="0" w:color="auto"/>
              <w:right w:val="single" w:sz="4" w:space="0" w:color="auto"/>
            </w:tcBorders>
            <w:shd w:val="clear" w:color="auto" w:fill="auto"/>
            <w:vAlign w:val="center"/>
          </w:tcPr>
          <w:p w14:paraId="5FA0F0B6" w14:textId="77777777" w:rsidR="008D0ADE" w:rsidRPr="00DB76C0" w:rsidRDefault="008D0ADE" w:rsidP="008D0ADE">
            <w:pPr>
              <w:snapToGrid w:val="0"/>
              <w:ind w:right="560"/>
              <w:jc w:val="right"/>
              <w:rPr>
                <w:rFonts w:ascii="標楷體" w:eastAsia="標楷體" w:hAnsi="標楷體"/>
              </w:rPr>
            </w:pPr>
            <w:ins w:id="44" w:author="茉莉 蔡" w:date="2025-02-09T16:51:00Z">
              <w:r w:rsidRPr="006D20E8">
                <w:rPr>
                  <w:rFonts w:ascii="標楷體" w:eastAsia="標楷體" w:hAnsi="標楷體"/>
                  <w:rPrChange w:id="45" w:author="茉莉 蔡" w:date="2025-02-12T23:58:00Z">
                    <w:rPr>
                      <w:rFonts w:ascii="標楷體" w:eastAsia="標楷體" w:hAnsi="標楷體"/>
                      <w:highlight w:val="yellow"/>
                    </w:rPr>
                  </w:rPrChange>
                </w:rPr>
                <w:t>68,000</w:t>
              </w:r>
            </w:ins>
            <w:r w:rsidRPr="006D20E8">
              <w:rPr>
                <w:rFonts w:ascii="標楷體" w:eastAsia="標楷體" w:hAnsi="標楷體" w:hint="eastAsia"/>
              </w:rPr>
              <w:t>元</w:t>
            </w:r>
          </w:p>
        </w:tc>
        <w:tc>
          <w:tcPr>
            <w:tcW w:w="4052" w:type="dxa"/>
            <w:gridSpan w:val="3"/>
            <w:tcBorders>
              <w:top w:val="single" w:sz="4" w:space="0" w:color="auto"/>
              <w:left w:val="single" w:sz="4" w:space="0" w:color="auto"/>
              <w:bottom w:val="single" w:sz="12" w:space="0" w:color="auto"/>
              <w:right w:val="single" w:sz="12" w:space="0" w:color="000000"/>
            </w:tcBorders>
            <w:shd w:val="clear" w:color="auto" w:fill="auto"/>
          </w:tcPr>
          <w:p w14:paraId="3C3F5FB1" w14:textId="77777777" w:rsidR="008D0ADE" w:rsidRPr="00DB76C0" w:rsidRDefault="008D0ADE" w:rsidP="008D0ADE">
            <w:pPr>
              <w:snapToGrid w:val="0"/>
              <w:rPr>
                <w:rFonts w:ascii="標楷體" w:eastAsia="標楷體" w:hAnsi="標楷體" w:cs="Calibri Light"/>
              </w:rPr>
            </w:pPr>
          </w:p>
        </w:tc>
      </w:tr>
    </w:tbl>
    <w:p w14:paraId="48201247" w14:textId="77777777" w:rsidR="002C6985" w:rsidRDefault="002C6985" w:rsidP="004B5583">
      <w:pPr>
        <w:snapToGrid w:val="0"/>
      </w:pPr>
      <w:r>
        <w:rPr>
          <w:rFonts w:ascii="標楷體" w:eastAsia="標楷體" w:hAnsi="標楷體" w:hint="eastAsia"/>
          <w:sz w:val="28"/>
        </w:rPr>
        <w:t>表</w:t>
      </w:r>
      <w:r>
        <w:rPr>
          <w:rFonts w:eastAsia="標楷體"/>
          <w:sz w:val="28"/>
        </w:rPr>
        <w:t>C801</w:t>
      </w:r>
    </w:p>
    <w:p w14:paraId="1169FDF8" w14:textId="77777777" w:rsidR="002C6985" w:rsidRPr="00C41411" w:rsidRDefault="00C41411" w:rsidP="004B5583">
      <w:pPr>
        <w:widowControl/>
        <w:snapToGrid w:val="0"/>
        <w:ind w:firstLine="480"/>
        <w:rPr>
          <w:rFonts w:ascii="標楷體" w:eastAsia="標楷體" w:hAnsi="標楷體"/>
          <w:spacing w:val="42"/>
        </w:rPr>
      </w:pPr>
      <w:r>
        <w:rPr>
          <w:rFonts w:ascii="標楷體" w:eastAsia="標楷體" w:hAnsi="標楷體" w:hint="eastAsia"/>
          <w:color w:val="FFFFFF"/>
        </w:rPr>
        <w:t xml:space="preserve">                                        </w:t>
      </w:r>
      <w:r w:rsidR="002C6985">
        <w:rPr>
          <w:rFonts w:ascii="標楷體" w:eastAsia="標楷體" w:hAnsi="標楷體" w:hint="eastAsia"/>
          <w:spacing w:val="42"/>
        </w:rPr>
        <w:t>科、系主管姓名</w:t>
      </w:r>
      <w:r w:rsidR="002C6985">
        <w:rPr>
          <w:rFonts w:ascii="標楷體" w:eastAsia="標楷體" w:hAnsi="標楷體" w:hint="eastAsia"/>
        </w:rPr>
        <w:t>：</w:t>
      </w:r>
    </w:p>
    <w:p w14:paraId="2A40D435" w14:textId="77777777" w:rsidR="002C6985" w:rsidRPr="00B96E8E" w:rsidRDefault="002C6985" w:rsidP="004B5583">
      <w:pPr>
        <w:snapToGrid w:val="0"/>
        <w:spacing w:after="100"/>
        <w:ind w:firstLine="5520"/>
      </w:pPr>
      <w:r>
        <w:rPr>
          <w:rFonts w:ascii="標楷體" w:eastAsia="標楷體" w:hAnsi="標楷體" w:hint="eastAsia"/>
        </w:rPr>
        <w:t>（學生就讀學校）</w:t>
      </w:r>
    </w:p>
    <w:p w14:paraId="1419C92D" w14:textId="12B5EDC3" w:rsidR="002C6985" w:rsidRPr="0005304E" w:rsidDel="00B9418D" w:rsidRDefault="00B96E8E">
      <w:pPr>
        <w:numPr>
          <w:ilvl w:val="0"/>
          <w:numId w:val="3"/>
        </w:numPr>
        <w:snapToGrid w:val="0"/>
        <w:spacing w:after="40"/>
        <w:rPr>
          <w:del w:id="46" w:author="茉莉 蔡" w:date="2025-02-18T00:05:00Z"/>
          <w:rFonts w:ascii="標楷體" w:eastAsia="標楷體" w:hAnsi="標楷體"/>
          <w:b/>
          <w:bCs/>
          <w:sz w:val="28"/>
          <w:szCs w:val="28"/>
          <w:rPrChange w:id="47" w:author="茉莉 蔡" w:date="2025-02-13T00:32:00Z">
            <w:rPr>
              <w:del w:id="48" w:author="茉莉 蔡" w:date="2025-02-18T00:05:00Z"/>
              <w:rFonts w:ascii="標楷體" w:eastAsia="標楷體" w:hAnsi="標楷體"/>
              <w:sz w:val="28"/>
              <w:szCs w:val="28"/>
            </w:rPr>
          </w:rPrChange>
        </w:rPr>
      </w:pPr>
      <w:r w:rsidRPr="00B9418D">
        <w:rPr>
          <w:rFonts w:ascii="標楷體" w:eastAsia="標楷體" w:hAnsi="標楷體"/>
          <w:sz w:val="28"/>
          <w:szCs w:val="28"/>
        </w:rPr>
        <w:br w:type="page"/>
      </w:r>
      <w:r w:rsidR="002C6985" w:rsidRPr="00B9418D">
        <w:rPr>
          <w:rFonts w:ascii="標楷體" w:eastAsia="標楷體" w:hAnsi="標楷體" w:hint="eastAsia"/>
          <w:b/>
          <w:bCs/>
          <w:sz w:val="28"/>
          <w:szCs w:val="28"/>
          <w:rPrChange w:id="49" w:author="茉莉 蔡" w:date="2025-02-18T00:05:00Z">
            <w:rPr>
              <w:rFonts w:ascii="標楷體" w:eastAsia="標楷體" w:hAnsi="標楷體" w:hint="eastAsia"/>
              <w:sz w:val="28"/>
              <w:szCs w:val="28"/>
            </w:rPr>
          </w:rPrChange>
        </w:rPr>
        <w:lastRenderedPageBreak/>
        <w:t>研究計畫內容</w:t>
      </w:r>
      <w:ins w:id="50" w:author="趙 欣怡" w:date="2025-02-09T13:38:00Z">
        <w:del w:id="51" w:author="茉莉 蔡" w:date="2025-02-10T13:42:00Z">
          <w:r w:rsidR="00207CB1" w:rsidRPr="00B9418D" w:rsidDel="003930BC">
            <w:rPr>
              <w:rFonts w:ascii="標楷體" w:eastAsia="標楷體" w:hAnsi="標楷體" w:hint="eastAsia"/>
              <w:b/>
              <w:bCs/>
              <w:sz w:val="28"/>
              <w:szCs w:val="28"/>
              <w:rPrChange w:id="52" w:author="茉莉 蔡" w:date="2025-02-18T00:05:00Z">
                <w:rPr>
                  <w:rFonts w:ascii="標楷體" w:eastAsia="標楷體" w:hAnsi="標楷體" w:hint="eastAsia"/>
                  <w:sz w:val="28"/>
                  <w:szCs w:val="28"/>
                </w:rPr>
              </w:rPrChange>
            </w:rPr>
            <w:delText>【統一字體並以</w:delText>
          </w:r>
          <w:r w:rsidR="00207CB1" w:rsidRPr="00B9418D" w:rsidDel="003930BC">
            <w:rPr>
              <w:rFonts w:ascii="標楷體" w:eastAsia="標楷體" w:hAnsi="標楷體"/>
              <w:b/>
              <w:bCs/>
              <w:sz w:val="28"/>
              <w:szCs w:val="28"/>
              <w:rPrChange w:id="53" w:author="茉莉 蔡" w:date="2025-02-18T00:05:00Z">
                <w:rPr>
                  <w:rFonts w:ascii="標楷體" w:eastAsia="標楷體" w:hAnsi="標楷體"/>
                  <w:sz w:val="28"/>
                  <w:szCs w:val="28"/>
                </w:rPr>
              </w:rPrChange>
            </w:rPr>
            <w:delText>APA第七版為</w:delText>
          </w:r>
        </w:del>
      </w:ins>
      <w:ins w:id="54" w:author="趙 欣怡" w:date="2025-02-09T13:39:00Z">
        <w:del w:id="55" w:author="茉莉 蔡" w:date="2025-02-10T13:42:00Z">
          <w:r w:rsidR="00207CB1" w:rsidRPr="00B9418D" w:rsidDel="003930BC">
            <w:rPr>
              <w:rFonts w:ascii="標楷體" w:eastAsia="標楷體" w:hAnsi="標楷體" w:hint="eastAsia"/>
              <w:b/>
              <w:bCs/>
              <w:sz w:val="28"/>
              <w:szCs w:val="28"/>
              <w:rPrChange w:id="56" w:author="茉莉 蔡" w:date="2025-02-18T00:05:00Z">
                <w:rPr>
                  <w:rFonts w:ascii="標楷體" w:eastAsia="標楷體" w:hAnsi="標楷體" w:hint="eastAsia"/>
                  <w:sz w:val="28"/>
                  <w:szCs w:val="28"/>
                </w:rPr>
              </w:rPrChange>
            </w:rPr>
            <w:delText>書寫格式】</w:delText>
          </w:r>
        </w:del>
      </w:ins>
    </w:p>
    <w:p w14:paraId="3C47879C" w14:textId="77777777" w:rsidR="001D05D8" w:rsidRPr="00B9418D" w:rsidRDefault="001D05D8">
      <w:pPr>
        <w:numPr>
          <w:ilvl w:val="0"/>
          <w:numId w:val="3"/>
        </w:numPr>
        <w:snapToGrid w:val="0"/>
        <w:spacing w:after="40"/>
        <w:rPr>
          <w:rFonts w:ascii="標楷體" w:eastAsia="標楷體" w:hAnsi="標楷體"/>
        </w:rPr>
        <w:pPrChange w:id="57" w:author="茉莉 蔡" w:date="2025-02-18T00:05:00Z">
          <w:pPr>
            <w:snapToGrid w:val="0"/>
          </w:pPr>
        </w:pPrChange>
      </w:pPr>
    </w:p>
    <w:p w14:paraId="1F2A315C" w14:textId="77777777" w:rsidR="001D05D8" w:rsidRPr="00EA1089" w:rsidRDefault="001D05D8" w:rsidP="00BD4AA1">
      <w:pPr>
        <w:snapToGrid w:val="0"/>
        <w:spacing w:after="160"/>
        <w:outlineLvl w:val="0"/>
        <w:rPr>
          <w:rFonts w:ascii="標楷體" w:eastAsia="標楷體" w:hAnsi="標楷體"/>
          <w:b/>
          <w:bCs/>
        </w:rPr>
      </w:pPr>
      <w:r w:rsidRPr="00EA1089">
        <w:rPr>
          <w:rFonts w:ascii="標楷體" w:eastAsia="標楷體" w:hAnsi="標楷體"/>
          <w:b/>
          <w:bCs/>
        </w:rPr>
        <w:t>(一) 摘要</w:t>
      </w:r>
    </w:p>
    <w:p w14:paraId="30B4470D" w14:textId="77777777" w:rsidR="00A31DB6" w:rsidDel="00207CB1" w:rsidRDefault="00A31DB6">
      <w:pPr>
        <w:snapToGrid w:val="0"/>
        <w:spacing w:after="160"/>
        <w:ind w:leftChars="100" w:left="240" w:rightChars="100" w:right="240" w:firstLine="480"/>
        <w:rPr>
          <w:del w:id="58" w:author="趙 欣怡" w:date="2025-02-09T13:44:00Z"/>
          <w:rFonts w:ascii="標楷體" w:eastAsia="標楷體" w:hAnsi="標楷體"/>
        </w:rPr>
        <w:pPrChange w:id="59" w:author="茉莉 蔡" w:date="2025-02-14T22:05:00Z">
          <w:pPr>
            <w:snapToGrid w:val="0"/>
            <w:spacing w:after="160"/>
            <w:ind w:left="240" w:right="240" w:firstLine="480"/>
          </w:pPr>
        </w:pPrChange>
      </w:pPr>
      <w:r w:rsidRPr="00A31DB6">
        <w:rPr>
          <w:rFonts w:ascii="標楷體" w:eastAsia="標楷體" w:hAnsi="標楷體" w:hint="eastAsia"/>
        </w:rPr>
        <w:t>本研究旨在探討智能導覽裝置系統如何提升展覽觀眾互動與人流分析，以優化展覽策展與數位體驗。研究將設計並建置一台固定式智能導覽機器人，配合多攝影機影像分析技術，在展覽現場提供語音與觸控式導覽服務，並蒐集人流數據。</w:t>
      </w:r>
    </w:p>
    <w:p w14:paraId="0F169325" w14:textId="77777777" w:rsidR="00207CB1" w:rsidRDefault="00A31DB6">
      <w:pPr>
        <w:snapToGrid w:val="0"/>
        <w:spacing w:after="160"/>
        <w:ind w:leftChars="200" w:left="480" w:firstLine="480"/>
        <w:rPr>
          <w:ins w:id="60" w:author="趙 欣怡" w:date="2025-02-09T13:44:00Z"/>
          <w:rFonts w:ascii="標楷體" w:eastAsia="標楷體" w:hAnsi="標楷體"/>
        </w:rPr>
        <w:pPrChange w:id="61" w:author="茉莉 蔡" w:date="2025-02-14T22:05:00Z">
          <w:pPr>
            <w:snapToGrid w:val="0"/>
            <w:spacing w:after="160"/>
            <w:ind w:firstLine="480"/>
          </w:pPr>
        </w:pPrChange>
      </w:pPr>
      <w:r w:rsidRPr="00A31DB6">
        <w:rPr>
          <w:rFonts w:ascii="標楷體" w:eastAsia="標楷體" w:hAnsi="標楷體" w:hint="eastAsia"/>
        </w:rPr>
        <w:t>本研究將針對多使用者情境、系統讀取壓力、語音準確度、展區劃分與感應方式進行測試與優化，並透過問卷調查評估觀眾接受度、互動滿意度與導覽成效。最終目標是建立一個可應用於展覽場域的智能導覽系統，提供更精準的策展決策數據，提升展覽的數位化體驗。</w:t>
      </w:r>
    </w:p>
    <w:p w14:paraId="7017A89D" w14:textId="77777777" w:rsidR="00207CB1" w:rsidDel="009B38FD" w:rsidRDefault="00F87AA9">
      <w:pPr>
        <w:snapToGrid w:val="0"/>
        <w:spacing w:after="160"/>
        <w:ind w:left="480" w:firstLine="480"/>
        <w:rPr>
          <w:del w:id="62" w:author="茉莉 蔡" w:date="2025-02-09T19:32:00Z"/>
          <w:rFonts w:ascii="標楷體" w:eastAsia="標楷體" w:hAnsi="標楷體"/>
        </w:rPr>
        <w:pPrChange w:id="63" w:author="茉莉 蔡" w:date="2025-02-14T22:08:00Z">
          <w:pPr>
            <w:snapToGrid w:val="0"/>
            <w:spacing w:after="160"/>
          </w:pPr>
        </w:pPrChange>
      </w:pPr>
      <w:ins w:id="64" w:author="茉莉 蔡" w:date="2025-02-09T19:32:00Z">
        <w:r>
          <w:rPr>
            <w:rFonts w:ascii="標楷體" w:eastAsia="標楷體" w:hAnsi="標楷體" w:hint="eastAsia"/>
          </w:rPr>
          <w:t>關鍵詞：</w:t>
        </w:r>
      </w:ins>
      <w:ins w:id="65" w:author="趙 欣怡" w:date="2025-02-09T13:44:00Z">
        <w:del w:id="66" w:author="茉莉 蔡" w:date="2025-02-09T19:32:00Z">
          <w:r w:rsidR="00207CB1" w:rsidDel="00F87AA9">
            <w:rPr>
              <w:rFonts w:ascii="標楷體" w:eastAsia="標楷體" w:hAnsi="標楷體" w:hint="eastAsia"/>
            </w:rPr>
            <w:delText>關鍵詞？</w:delText>
          </w:r>
        </w:del>
      </w:ins>
      <w:ins w:id="67" w:author="茉莉 蔡" w:date="2025-02-09T19:32:00Z">
        <w:r>
          <w:rPr>
            <w:rFonts w:ascii="標楷體" w:eastAsia="標楷體" w:hAnsi="標楷體" w:hint="eastAsia"/>
          </w:rPr>
          <w:t>人工智慧、數據分析</w:t>
        </w:r>
      </w:ins>
      <w:ins w:id="68" w:author="茉莉 蔡" w:date="2025-02-09T19:38:00Z">
        <w:r w:rsidR="00C27699">
          <w:rPr>
            <w:rFonts w:ascii="標楷體" w:eastAsia="標楷體" w:hAnsi="標楷體" w:hint="eastAsia"/>
          </w:rPr>
          <w:t>、</w:t>
        </w:r>
        <w:r w:rsidR="00C27699" w:rsidRPr="00C27699">
          <w:rPr>
            <w:rFonts w:ascii="標楷體" w:eastAsia="標楷體" w:hAnsi="標楷體"/>
          </w:rPr>
          <w:t>智能導覽</w:t>
        </w:r>
      </w:ins>
      <w:ins w:id="69" w:author="茉莉 蔡" w:date="2025-02-09T19:32:00Z">
        <w:r>
          <w:rPr>
            <w:rFonts w:ascii="標楷體" w:eastAsia="標楷體" w:hAnsi="標楷體" w:hint="eastAsia"/>
          </w:rPr>
          <w:t>、</w:t>
        </w:r>
      </w:ins>
      <w:ins w:id="70" w:author="茉莉 蔡" w:date="2025-02-09T19:33:00Z">
        <w:r>
          <w:rPr>
            <w:rFonts w:ascii="標楷體" w:eastAsia="標楷體" w:hAnsi="標楷體" w:hint="eastAsia"/>
          </w:rPr>
          <w:t>數位策展、使用者體驗</w:t>
        </w:r>
      </w:ins>
    </w:p>
    <w:p w14:paraId="684DB94B" w14:textId="77777777" w:rsidR="0005304E" w:rsidRPr="00722BCE" w:rsidRDefault="0005304E">
      <w:pPr>
        <w:snapToGrid w:val="0"/>
        <w:spacing w:after="160"/>
        <w:ind w:left="480" w:firstLine="480"/>
        <w:rPr>
          <w:rFonts w:ascii="標楷體" w:eastAsia="標楷體" w:hAnsi="標楷體"/>
        </w:rPr>
        <w:pPrChange w:id="71" w:author="茉莉 蔡" w:date="2025-02-14T22:08:00Z">
          <w:pPr>
            <w:snapToGrid w:val="0"/>
            <w:spacing w:after="160"/>
          </w:pPr>
        </w:pPrChange>
      </w:pPr>
    </w:p>
    <w:p w14:paraId="3BB5183B" w14:textId="77777777" w:rsidR="00722BCE" w:rsidRPr="00722BCE" w:rsidRDefault="00722BCE" w:rsidP="00BD4AA1">
      <w:pPr>
        <w:snapToGrid w:val="0"/>
        <w:spacing w:after="160"/>
        <w:outlineLvl w:val="0"/>
        <w:rPr>
          <w:rFonts w:ascii="標楷體" w:eastAsia="標楷體" w:hAnsi="標楷體"/>
          <w:b/>
          <w:bCs/>
        </w:rPr>
      </w:pPr>
      <w:r w:rsidRPr="00722BCE">
        <w:rPr>
          <w:rFonts w:ascii="標楷體" w:eastAsia="標楷體" w:hAnsi="標楷體"/>
          <w:b/>
          <w:bCs/>
        </w:rPr>
        <w:t>(二) 研究動機與研究問題</w:t>
      </w:r>
    </w:p>
    <w:p w14:paraId="2D6F6D9F" w14:textId="63C16C06" w:rsidR="00722BCE" w:rsidRDefault="00BA0F6E">
      <w:pPr>
        <w:snapToGrid w:val="0"/>
        <w:spacing w:after="160"/>
        <w:ind w:firstLine="480"/>
        <w:outlineLvl w:val="1"/>
        <w:rPr>
          <w:rFonts w:ascii="標楷體" w:eastAsia="標楷體" w:hAnsi="標楷體"/>
          <w:b/>
          <w:bCs/>
        </w:rPr>
        <w:pPrChange w:id="72" w:author="茉莉 蔡" w:date="2025-02-13T00:03:00Z">
          <w:pPr>
            <w:snapToGrid w:val="0"/>
            <w:spacing w:after="160"/>
            <w:outlineLvl w:val="1"/>
          </w:pPr>
        </w:pPrChange>
      </w:pPr>
      <w:ins w:id="73" w:author="茉莉 蔡" w:date="2025-02-14T22:01:00Z">
        <w:r>
          <w:rPr>
            <w:rFonts w:ascii="標楷體" w:eastAsia="標楷體" w:hAnsi="標楷體" w:hint="eastAsia"/>
            <w:b/>
            <w:bCs/>
          </w:rPr>
          <w:t xml:space="preserve">1. </w:t>
        </w:r>
      </w:ins>
      <w:r w:rsidR="00722BCE" w:rsidRPr="00722BCE">
        <w:rPr>
          <w:rFonts w:ascii="標楷體" w:eastAsia="標楷體" w:hAnsi="標楷體"/>
          <w:b/>
          <w:bCs/>
        </w:rPr>
        <w:t>研究</w:t>
      </w:r>
      <w:r w:rsidR="00A31DB6">
        <w:rPr>
          <w:rFonts w:ascii="標楷體" w:eastAsia="標楷體" w:hAnsi="標楷體" w:hint="eastAsia"/>
          <w:b/>
          <w:bCs/>
        </w:rPr>
        <w:t>背景及</w:t>
      </w:r>
      <w:r w:rsidR="00722BCE" w:rsidRPr="00722BCE">
        <w:rPr>
          <w:rFonts w:ascii="標楷體" w:eastAsia="標楷體" w:hAnsi="標楷體"/>
          <w:b/>
          <w:bCs/>
        </w:rPr>
        <w:t>動機</w:t>
      </w:r>
    </w:p>
    <w:p w14:paraId="26CD2C9A" w14:textId="77777777" w:rsidR="00A31DB6" w:rsidRPr="00A31DB6" w:rsidRDefault="00A31DB6">
      <w:pPr>
        <w:snapToGrid w:val="0"/>
        <w:spacing w:after="160"/>
        <w:ind w:leftChars="354" w:left="850" w:firstLine="480"/>
        <w:rPr>
          <w:rFonts w:ascii="標楷體" w:eastAsia="標楷體" w:hAnsi="標楷體"/>
        </w:rPr>
        <w:pPrChange w:id="74" w:author="茉莉 蔡" w:date="2025-02-14T22:02:00Z">
          <w:pPr>
            <w:snapToGrid w:val="0"/>
            <w:spacing w:after="160"/>
            <w:ind w:left="480"/>
          </w:pPr>
        </w:pPrChange>
      </w:pPr>
      <w:r w:rsidRPr="00A31DB6">
        <w:rPr>
          <w:rFonts w:ascii="標楷體" w:eastAsia="標楷體" w:hAnsi="標楷體"/>
        </w:rPr>
        <w:t>本研究緣起於</w:t>
      </w:r>
      <w:ins w:id="75" w:author="茉莉 蔡" w:date="2025-02-09T19:25:00Z">
        <w:r w:rsidR="00F87AA9" w:rsidRPr="00A31DB6">
          <w:rPr>
            <w:rFonts w:ascii="標楷體" w:eastAsia="標楷體" w:hAnsi="標楷體"/>
            <w:b/>
            <w:bCs/>
          </w:rPr>
          <w:t>數位</w:t>
        </w:r>
        <w:r w:rsidR="00F87AA9">
          <w:rPr>
            <w:rFonts w:ascii="標楷體" w:eastAsia="標楷體" w:hAnsi="標楷體" w:hint="eastAsia"/>
            <w:b/>
            <w:bCs/>
          </w:rPr>
          <w:t>人文與</w:t>
        </w:r>
        <w:r w:rsidR="00F87AA9" w:rsidRPr="00A31DB6">
          <w:rPr>
            <w:rFonts w:ascii="標楷體" w:eastAsia="標楷體" w:hAnsi="標楷體"/>
            <w:b/>
            <w:bCs/>
          </w:rPr>
          <w:t>文創</w:t>
        </w:r>
        <w:r w:rsidR="00F87AA9">
          <w:rPr>
            <w:rFonts w:ascii="標楷體" w:eastAsia="標楷體" w:hAnsi="標楷體" w:hint="eastAsia"/>
            <w:b/>
            <w:bCs/>
          </w:rPr>
          <w:t>產業</w:t>
        </w:r>
      </w:ins>
      <w:del w:id="76" w:author="茉莉 蔡" w:date="2025-02-09T19:25:00Z">
        <w:r w:rsidRPr="00A31DB6" w:rsidDel="00F87AA9">
          <w:rPr>
            <w:rFonts w:ascii="標楷體" w:eastAsia="標楷體" w:hAnsi="標楷體"/>
            <w:b/>
            <w:bCs/>
          </w:rPr>
          <w:delText>數位</w:delText>
        </w:r>
      </w:del>
      <w:ins w:id="77" w:author="趙 欣怡" w:date="2025-02-09T13:27:00Z">
        <w:del w:id="78" w:author="茉莉 蔡" w:date="2025-02-09T19:25:00Z">
          <w:r w:rsidR="00207CB1" w:rsidDel="00F87AA9">
            <w:rPr>
              <w:rFonts w:ascii="標楷體" w:eastAsia="標楷體" w:hAnsi="標楷體" w:hint="eastAsia"/>
              <w:b/>
              <w:bCs/>
            </w:rPr>
            <w:delText>人文與</w:delText>
          </w:r>
        </w:del>
      </w:ins>
      <w:del w:id="79" w:author="茉莉 蔡" w:date="2025-02-09T19:25:00Z">
        <w:r w:rsidRPr="00A31DB6" w:rsidDel="00F87AA9">
          <w:rPr>
            <w:rFonts w:ascii="標楷體" w:eastAsia="標楷體" w:hAnsi="標楷體"/>
            <w:b/>
            <w:bCs/>
          </w:rPr>
          <w:delText>文創</w:delText>
        </w:r>
      </w:del>
      <w:ins w:id="80" w:author="趙 欣怡" w:date="2025-02-09T13:27:00Z">
        <w:del w:id="81" w:author="茉莉 蔡" w:date="2025-02-09T19:25:00Z">
          <w:r w:rsidR="00207CB1" w:rsidDel="00F87AA9">
            <w:rPr>
              <w:rFonts w:ascii="標楷體" w:eastAsia="標楷體" w:hAnsi="標楷體" w:hint="eastAsia"/>
              <w:b/>
              <w:bCs/>
            </w:rPr>
            <w:delText>產業</w:delText>
          </w:r>
        </w:del>
      </w:ins>
      <w:r w:rsidRPr="00A31DB6">
        <w:rPr>
          <w:rFonts w:ascii="標楷體" w:eastAsia="標楷體" w:hAnsi="標楷體"/>
          <w:b/>
          <w:bCs/>
        </w:rPr>
        <w:t>專業課程</w:t>
      </w:r>
      <w:r w:rsidRPr="00A31DB6">
        <w:rPr>
          <w:rFonts w:ascii="標楷體" w:eastAsia="標楷體" w:hAnsi="標楷體"/>
        </w:rPr>
        <w:t>，並於</w:t>
      </w:r>
      <w:r>
        <w:rPr>
          <w:rFonts w:ascii="標楷體" w:eastAsia="標楷體" w:hAnsi="標楷體" w:hint="eastAsia"/>
          <w:b/>
          <w:bCs/>
        </w:rPr>
        <w:t>參觀</w:t>
      </w:r>
      <w:r w:rsidRPr="00A31DB6">
        <w:rPr>
          <w:rFonts w:ascii="標楷體" w:eastAsia="標楷體" w:hAnsi="標楷體"/>
          <w:b/>
          <w:bCs/>
        </w:rPr>
        <w:t>系展過程中觀察到展覽導覽困境</w:t>
      </w:r>
      <w:r w:rsidRPr="00A31DB6">
        <w:rPr>
          <w:rFonts w:ascii="標楷體" w:eastAsia="標楷體" w:hAnsi="標楷體"/>
        </w:rPr>
        <w:t>，</w:t>
      </w:r>
      <w:r>
        <w:rPr>
          <w:rFonts w:ascii="標楷體" w:eastAsia="標楷體" w:hAnsi="標楷體" w:hint="eastAsia"/>
        </w:rPr>
        <w:t>同時考量到以下時代背景，</w:t>
      </w:r>
      <w:r w:rsidRPr="00A31DB6">
        <w:rPr>
          <w:rFonts w:ascii="標楷體" w:eastAsia="標楷體" w:hAnsi="標楷體"/>
        </w:rPr>
        <w:t>進而發想本計畫。</w:t>
      </w:r>
    </w:p>
    <w:p w14:paraId="2834E07F" w14:textId="72989DF1" w:rsidR="00A31DB6" w:rsidDel="00E960F6" w:rsidRDefault="00A31DB6">
      <w:pPr>
        <w:numPr>
          <w:ilvl w:val="3"/>
          <w:numId w:val="3"/>
        </w:numPr>
        <w:snapToGrid w:val="0"/>
        <w:spacing w:after="160"/>
        <w:ind w:left="1276"/>
        <w:rPr>
          <w:ins w:id="82" w:author="趙 欣怡" w:date="2025-02-18T09:34:00Z"/>
          <w:del w:id="83" w:author="茉莉 蔡" w:date="2025-02-18T13:41:00Z" w16du:dateUtc="2025-02-18T05:41:00Z"/>
          <w:rFonts w:ascii="標楷體" w:eastAsia="標楷體" w:hAnsi="標楷體"/>
        </w:rPr>
      </w:pPr>
      <w:r w:rsidRPr="00A31DB6">
        <w:rPr>
          <w:rFonts w:ascii="標楷體" w:eastAsia="標楷體" w:hAnsi="標楷體" w:hint="eastAsia"/>
          <w:b/>
          <w:bCs/>
        </w:rPr>
        <w:t>展覽數位轉型的趨勢：</w:t>
      </w:r>
      <w:r w:rsidRPr="00A31DB6">
        <w:rPr>
          <w:rFonts w:ascii="標楷體" w:eastAsia="標楷體" w:hAnsi="標楷體" w:hint="eastAsia"/>
        </w:rPr>
        <w:t>隨著數位科技發展，博物館與藝術展覽逐漸導入智能互動裝置以提升觀眾體驗。例如</w:t>
      </w:r>
      <w:ins w:id="84" w:author="趙 欣怡" w:date="2025-02-09T13:28:00Z">
        <w:r w:rsidR="00207CB1">
          <w:rPr>
            <w:rFonts w:ascii="標楷體" w:eastAsia="標楷體" w:hAnsi="標楷體" w:hint="eastAsia"/>
          </w:rPr>
          <w:t>：</w:t>
        </w:r>
      </w:ins>
      <w:del w:id="85" w:author="趙 欣怡" w:date="2025-02-09T13:28:00Z">
        <w:r w:rsidRPr="00A31DB6" w:rsidDel="00207CB1">
          <w:rPr>
            <w:rFonts w:ascii="標楷體" w:eastAsia="標楷體" w:hAnsi="標楷體" w:hint="eastAsia"/>
          </w:rPr>
          <w:delText>，</w:delText>
        </w:r>
      </w:del>
      <w:ins w:id="86" w:author="茉莉 蔡" w:date="2025-02-09T19:26:00Z">
        <w:r w:rsidR="00F87AA9" w:rsidRPr="00A31DB6">
          <w:rPr>
            <w:rFonts w:ascii="標楷體" w:eastAsia="標楷體" w:hAnsi="標楷體" w:hint="eastAsia"/>
          </w:rPr>
          <w:t>國</w:t>
        </w:r>
        <w:r w:rsidR="00F87AA9">
          <w:rPr>
            <w:rFonts w:ascii="標楷體" w:eastAsia="標楷體" w:hAnsi="標楷體" w:hint="eastAsia"/>
          </w:rPr>
          <w:t>立臺灣</w:t>
        </w:r>
        <w:r w:rsidR="00F87AA9" w:rsidRPr="00A31DB6">
          <w:rPr>
            <w:rFonts w:ascii="標楷體" w:eastAsia="標楷體" w:hAnsi="標楷體" w:hint="eastAsia"/>
          </w:rPr>
          <w:t>美</w:t>
        </w:r>
        <w:r w:rsidR="00F87AA9">
          <w:rPr>
            <w:rFonts w:ascii="標楷體" w:eastAsia="標楷體" w:hAnsi="標楷體" w:hint="eastAsia"/>
          </w:rPr>
          <w:t>術</w:t>
        </w:r>
        <w:r w:rsidR="00F87AA9" w:rsidRPr="00A31DB6">
          <w:rPr>
            <w:rFonts w:ascii="標楷體" w:eastAsia="標楷體" w:hAnsi="標楷體" w:hint="eastAsia"/>
          </w:rPr>
          <w:t>館</w:t>
        </w:r>
        <w:r w:rsidR="00F87AA9">
          <w:rPr>
            <w:rFonts w:ascii="標楷體" w:eastAsia="標楷體" w:hAnsi="標楷體" w:hint="eastAsia"/>
          </w:rPr>
          <w:t>(簡稱國美館)</w:t>
        </w:r>
      </w:ins>
      <w:del w:id="87" w:author="茉莉 蔡" w:date="2025-02-09T19:26:00Z">
        <w:r w:rsidRPr="00A31DB6" w:rsidDel="00F87AA9">
          <w:rPr>
            <w:rFonts w:ascii="標楷體" w:eastAsia="標楷體" w:hAnsi="標楷體" w:hint="eastAsia"/>
          </w:rPr>
          <w:delText>國</w:delText>
        </w:r>
      </w:del>
      <w:ins w:id="88" w:author="趙 欣怡" w:date="2025-02-09T13:28:00Z">
        <w:del w:id="89" w:author="茉莉 蔡" w:date="2025-02-09T19:26:00Z">
          <w:r w:rsidR="00207CB1" w:rsidDel="00F87AA9">
            <w:rPr>
              <w:rFonts w:ascii="標楷體" w:eastAsia="標楷體" w:hAnsi="標楷體" w:hint="eastAsia"/>
            </w:rPr>
            <w:delText>立臺灣</w:delText>
          </w:r>
        </w:del>
      </w:ins>
      <w:del w:id="90" w:author="茉莉 蔡" w:date="2025-02-09T19:26:00Z">
        <w:r w:rsidRPr="00A31DB6" w:rsidDel="00F87AA9">
          <w:rPr>
            <w:rFonts w:ascii="標楷體" w:eastAsia="標楷體" w:hAnsi="標楷體" w:hint="eastAsia"/>
          </w:rPr>
          <w:delText>美</w:delText>
        </w:r>
      </w:del>
      <w:ins w:id="91" w:author="趙 欣怡" w:date="2025-02-09T13:28:00Z">
        <w:del w:id="92" w:author="茉莉 蔡" w:date="2025-02-09T19:26:00Z">
          <w:r w:rsidR="00207CB1" w:rsidDel="00F87AA9">
            <w:rPr>
              <w:rFonts w:ascii="標楷體" w:eastAsia="標楷體" w:hAnsi="標楷體" w:hint="eastAsia"/>
            </w:rPr>
            <w:delText>術</w:delText>
          </w:r>
        </w:del>
      </w:ins>
      <w:del w:id="93" w:author="茉莉 蔡" w:date="2025-02-09T19:26:00Z">
        <w:r w:rsidRPr="00A31DB6" w:rsidDel="00F87AA9">
          <w:rPr>
            <w:rFonts w:ascii="標楷體" w:eastAsia="標楷體" w:hAnsi="標楷體" w:hint="eastAsia"/>
          </w:rPr>
          <w:delText>館</w:delText>
        </w:r>
      </w:del>
      <w:ins w:id="94" w:author="趙 欣怡" w:date="2025-02-09T13:43:00Z">
        <w:del w:id="95" w:author="茉莉 蔡" w:date="2025-02-09T19:26:00Z">
          <w:r w:rsidR="00207CB1" w:rsidDel="00F87AA9">
            <w:rPr>
              <w:rFonts w:ascii="標楷體" w:eastAsia="標楷體" w:hAnsi="標楷體" w:hint="eastAsia"/>
            </w:rPr>
            <w:delText>(簡稱國美館)?</w:delText>
          </w:r>
        </w:del>
      </w:ins>
      <w:r w:rsidRPr="00A31DB6">
        <w:rPr>
          <w:rFonts w:ascii="標楷體" w:eastAsia="標楷體" w:hAnsi="標楷體" w:hint="eastAsia"/>
        </w:rPr>
        <w:t>、</w:t>
      </w:r>
      <w:ins w:id="96" w:author="茉莉 蔡" w:date="2025-02-09T19:26:00Z">
        <w:r w:rsidR="00F87AA9">
          <w:rPr>
            <w:rFonts w:ascii="標楷體" w:eastAsia="標楷體" w:hAnsi="標楷體" w:hint="eastAsia"/>
          </w:rPr>
          <w:t>臺</w:t>
        </w:r>
      </w:ins>
      <w:ins w:id="97" w:author="趙 欣怡" w:date="2025-02-09T13:28:00Z">
        <w:del w:id="98" w:author="茉莉 蔡" w:date="2025-02-09T19:26:00Z">
          <w:r w:rsidR="00207CB1" w:rsidDel="00F87AA9">
            <w:rPr>
              <w:rFonts w:ascii="標楷體" w:eastAsia="標楷體" w:hAnsi="標楷體" w:hint="eastAsia"/>
            </w:rPr>
            <w:delText>臺</w:delText>
          </w:r>
        </w:del>
      </w:ins>
      <w:del w:id="99" w:author="茉莉 蔡" w:date="2025-02-09T19:26:00Z">
        <w:r w:rsidRPr="00A31DB6" w:rsidDel="00F87AA9">
          <w:rPr>
            <w:rFonts w:ascii="標楷體" w:eastAsia="標楷體" w:hAnsi="標楷體" w:hint="eastAsia"/>
          </w:rPr>
          <w:delText>台</w:delText>
        </w:r>
      </w:del>
      <w:r w:rsidRPr="00A31DB6">
        <w:rPr>
          <w:rFonts w:ascii="標楷體" w:eastAsia="標楷體" w:hAnsi="標楷體" w:hint="eastAsia"/>
        </w:rPr>
        <w:t>北雙年展</w:t>
      </w:r>
      <w:ins w:id="100" w:author="趙 欣怡" w:date="2025-02-09T13:43:00Z">
        <w:del w:id="101" w:author="茉莉 蔡" w:date="2025-02-09T19:26:00Z">
          <w:r w:rsidR="00207CB1" w:rsidDel="00F87AA9">
            <w:rPr>
              <w:rFonts w:ascii="標楷體" w:eastAsia="標楷體" w:hAnsi="標楷體" w:hint="eastAsia"/>
            </w:rPr>
            <w:delText>?</w:delText>
          </w:r>
        </w:del>
      </w:ins>
      <w:r w:rsidRPr="00A31DB6">
        <w:rPr>
          <w:rFonts w:ascii="標楷體" w:eastAsia="標楷體" w:hAnsi="標楷體" w:hint="eastAsia"/>
        </w:rPr>
        <w:t>等大型展覽已開始使用數位導覽技術</w:t>
      </w:r>
      <w:del w:id="102" w:author="趙 欣怡" w:date="2025-02-18T09:34:00Z">
        <w:r w:rsidRPr="00A31DB6" w:rsidDel="0005040B">
          <w:rPr>
            <w:rFonts w:ascii="標楷體" w:eastAsia="標楷體" w:hAnsi="標楷體" w:hint="eastAsia"/>
          </w:rPr>
          <w:delText>。</w:delText>
        </w:r>
      </w:del>
      <w:ins w:id="103" w:author="茉莉 蔡" w:date="2025-02-09T19:55:00Z">
        <w:r w:rsidR="00953CE9" w:rsidRPr="00953CE9">
          <w:rPr>
            <w:rFonts w:ascii="標楷體" w:eastAsia="標楷體" w:hAnsi="標楷體"/>
          </w:rPr>
          <w:t>（國立臺灣美術館，2025）</w:t>
        </w:r>
      </w:ins>
      <w:ins w:id="104" w:author="趙 欣怡" w:date="2025-02-18T09:34:00Z">
        <w:r w:rsidR="0005040B">
          <w:rPr>
            <w:rFonts w:ascii="標楷體" w:eastAsia="標楷體" w:hAnsi="標楷體" w:hint="eastAsia"/>
          </w:rPr>
          <w:t>。</w:t>
        </w:r>
      </w:ins>
      <w:ins w:id="105" w:author="趙 欣怡" w:date="2025-02-09T13:28:00Z">
        <w:del w:id="106" w:author="茉莉 蔡" w:date="2025-02-09T19:55:00Z">
          <w:r w:rsidR="00207CB1" w:rsidDel="00953CE9">
            <w:rPr>
              <w:rFonts w:ascii="標楷體" w:eastAsia="標楷體" w:hAnsi="標楷體" w:hint="eastAsia"/>
            </w:rPr>
            <w:delText>【請加入相關文獻】</w:delText>
          </w:r>
        </w:del>
      </w:ins>
    </w:p>
    <w:p w14:paraId="63F011EC" w14:textId="77777777" w:rsidR="0005040B" w:rsidRPr="00E960F6" w:rsidRDefault="0005040B">
      <w:pPr>
        <w:numPr>
          <w:ilvl w:val="3"/>
          <w:numId w:val="3"/>
        </w:numPr>
        <w:snapToGrid w:val="0"/>
        <w:spacing w:after="160"/>
        <w:ind w:left="1276"/>
        <w:rPr>
          <w:rFonts w:ascii="標楷體" w:eastAsia="標楷體" w:hAnsi="標楷體"/>
        </w:rPr>
        <w:pPrChange w:id="107" w:author="茉莉 蔡" w:date="2025-02-18T13:41:00Z" w16du:dateUtc="2025-02-18T05:41:00Z">
          <w:pPr>
            <w:numPr>
              <w:ilvl w:val="2"/>
              <w:numId w:val="3"/>
            </w:numPr>
            <w:snapToGrid w:val="0"/>
            <w:spacing w:after="160"/>
            <w:ind w:left="851" w:hanging="480"/>
          </w:pPr>
        </w:pPrChange>
      </w:pPr>
    </w:p>
    <w:p w14:paraId="0F9525BB" w14:textId="3E9F16E4" w:rsidR="00A31DB6" w:rsidRDefault="00A31DB6">
      <w:pPr>
        <w:numPr>
          <w:ilvl w:val="3"/>
          <w:numId w:val="3"/>
        </w:numPr>
        <w:snapToGrid w:val="0"/>
        <w:spacing w:after="160"/>
        <w:ind w:left="1276"/>
        <w:rPr>
          <w:rFonts w:ascii="標楷體" w:eastAsia="標楷體" w:hAnsi="標楷體"/>
        </w:rPr>
        <w:pPrChange w:id="108" w:author="茉莉 蔡" w:date="2025-02-14T22:03:00Z">
          <w:pPr>
            <w:numPr>
              <w:ilvl w:val="2"/>
              <w:numId w:val="3"/>
            </w:numPr>
            <w:snapToGrid w:val="0"/>
            <w:spacing w:after="160"/>
            <w:ind w:left="851" w:hanging="480"/>
          </w:pPr>
        </w:pPrChange>
      </w:pPr>
      <w:r w:rsidRPr="00A31DB6">
        <w:rPr>
          <w:rFonts w:ascii="標楷體" w:eastAsia="標楷體" w:hAnsi="標楷體" w:hint="eastAsia"/>
          <w:b/>
          <w:bCs/>
        </w:rPr>
        <w:t>人工智慧的應用普及：</w:t>
      </w:r>
      <w:r w:rsidRPr="00A31DB6">
        <w:rPr>
          <w:rFonts w:ascii="標楷體" w:eastAsia="標楷體" w:hAnsi="標楷體" w:hint="eastAsia"/>
        </w:rPr>
        <w:t>AI技術（如語音辨識、自然語言處理）已廣泛應用於導</w:t>
      </w:r>
      <w:proofErr w:type="gramStart"/>
      <w:r w:rsidRPr="00A31DB6">
        <w:rPr>
          <w:rFonts w:ascii="標楷體" w:eastAsia="標楷體" w:hAnsi="標楷體" w:hint="eastAsia"/>
        </w:rPr>
        <w:t>覽</w:t>
      </w:r>
      <w:proofErr w:type="gramEnd"/>
      <w:r w:rsidRPr="00A31DB6">
        <w:rPr>
          <w:rFonts w:ascii="標楷體" w:eastAsia="標楷體" w:hAnsi="標楷體" w:hint="eastAsia"/>
        </w:rPr>
        <w:t>服務，如Google Assistant、Apple Siri，但展覽導</w:t>
      </w:r>
      <w:proofErr w:type="gramStart"/>
      <w:r w:rsidRPr="00A31DB6">
        <w:rPr>
          <w:rFonts w:ascii="標楷體" w:eastAsia="標楷體" w:hAnsi="標楷體" w:hint="eastAsia"/>
        </w:rPr>
        <w:t>覽</w:t>
      </w:r>
      <w:proofErr w:type="gramEnd"/>
      <w:r w:rsidRPr="00A31DB6">
        <w:rPr>
          <w:rFonts w:ascii="標楷體" w:eastAsia="標楷體" w:hAnsi="標楷體" w:hint="eastAsia"/>
        </w:rPr>
        <w:t>的AI應用仍在發展初期，</w:t>
      </w:r>
      <w:ins w:id="109" w:author="茉莉 蔡" w:date="2025-02-09T19:56:00Z">
        <w:r w:rsidR="00227CDA">
          <w:rPr>
            <w:rFonts w:ascii="標楷體" w:eastAsia="標楷體" w:hAnsi="標楷體" w:hint="eastAsia"/>
          </w:rPr>
          <w:t>較</w:t>
        </w:r>
      </w:ins>
      <w:r w:rsidRPr="006D20E8">
        <w:rPr>
          <w:rFonts w:ascii="標楷體" w:eastAsia="標楷體" w:hAnsi="標楷體" w:hint="eastAsia"/>
        </w:rPr>
        <w:t>缺乏針對性研究</w:t>
      </w:r>
      <w:del w:id="110" w:author="趙 欣怡" w:date="2025-02-18T09:35:00Z">
        <w:r w:rsidRPr="006D20E8" w:rsidDel="0005040B">
          <w:rPr>
            <w:rFonts w:ascii="標楷體" w:eastAsia="標楷體" w:hAnsi="標楷體" w:hint="eastAsia"/>
          </w:rPr>
          <w:delText>。</w:delText>
        </w:r>
      </w:del>
      <w:ins w:id="111" w:author="茉莉 蔡" w:date="2025-02-09T19:56:00Z">
        <w:r w:rsidR="00227CDA" w:rsidRPr="006D20E8">
          <w:rPr>
            <w:rFonts w:ascii="標楷體" w:eastAsia="標楷體" w:hAnsi="標楷體"/>
            <w:rPrChange w:id="112" w:author="茉莉 蔡" w:date="2025-02-12T23:58:00Z">
              <w:rPr>
                <w:rFonts w:ascii="標楷體" w:eastAsia="標楷體" w:hAnsi="標楷體"/>
                <w:highlight w:val="yellow"/>
              </w:rPr>
            </w:rPrChange>
          </w:rPr>
          <w:t>（</w:t>
        </w:r>
        <w:proofErr w:type="spellStart"/>
        <w:r w:rsidR="00227CDA" w:rsidRPr="006D20E8">
          <w:rPr>
            <w:rFonts w:ascii="標楷體" w:eastAsia="標楷體" w:hAnsi="標楷體"/>
            <w:rPrChange w:id="113" w:author="茉莉 蔡" w:date="2025-02-12T23:58:00Z">
              <w:rPr>
                <w:rFonts w:ascii="標楷體" w:eastAsia="標楷體" w:hAnsi="標楷體"/>
                <w:highlight w:val="yellow"/>
              </w:rPr>
            </w:rPrChange>
          </w:rPr>
          <w:t>Botpress</w:t>
        </w:r>
        <w:proofErr w:type="spellEnd"/>
        <w:r w:rsidR="00227CDA" w:rsidRPr="006D20E8">
          <w:rPr>
            <w:rFonts w:ascii="標楷體" w:eastAsia="標楷體" w:hAnsi="標楷體"/>
            <w:rPrChange w:id="114" w:author="茉莉 蔡" w:date="2025-02-12T23:58:00Z">
              <w:rPr>
                <w:rFonts w:ascii="標楷體" w:eastAsia="標楷體" w:hAnsi="標楷體"/>
                <w:highlight w:val="yellow"/>
              </w:rPr>
            </w:rPrChange>
          </w:rPr>
          <w:t>，2024）</w:t>
        </w:r>
      </w:ins>
      <w:ins w:id="115" w:author="趙 欣怡" w:date="2025-02-18T09:35:00Z">
        <w:r w:rsidR="0005040B">
          <w:rPr>
            <w:rFonts w:ascii="標楷體" w:eastAsia="標楷體" w:hAnsi="標楷體" w:hint="eastAsia"/>
          </w:rPr>
          <w:t>。</w:t>
        </w:r>
      </w:ins>
      <w:ins w:id="116" w:author="趙 欣怡" w:date="2025-02-09T13:44:00Z">
        <w:del w:id="117" w:author="茉莉 蔡" w:date="2025-02-09T19:57:00Z">
          <w:r w:rsidR="00207CB1" w:rsidDel="00227CDA">
            <w:rPr>
              <w:rFonts w:ascii="標楷體" w:eastAsia="標楷體" w:hAnsi="標楷體" w:hint="eastAsia"/>
              <w:highlight w:val="yellow"/>
            </w:rPr>
            <w:delText>【確定完全沒有相關文獻?】</w:delText>
          </w:r>
        </w:del>
      </w:ins>
    </w:p>
    <w:p w14:paraId="67D5363F" w14:textId="77777777" w:rsidR="00A31DB6" w:rsidRDefault="00A31DB6">
      <w:pPr>
        <w:numPr>
          <w:ilvl w:val="3"/>
          <w:numId w:val="3"/>
        </w:numPr>
        <w:snapToGrid w:val="0"/>
        <w:spacing w:after="160"/>
        <w:ind w:left="1276"/>
        <w:rPr>
          <w:rFonts w:ascii="標楷體" w:eastAsia="標楷體" w:hAnsi="標楷體"/>
        </w:rPr>
        <w:pPrChange w:id="118" w:author="茉莉 蔡" w:date="2025-02-14T22:03:00Z">
          <w:pPr>
            <w:numPr>
              <w:ilvl w:val="2"/>
              <w:numId w:val="3"/>
            </w:numPr>
            <w:snapToGrid w:val="0"/>
            <w:spacing w:after="160"/>
            <w:ind w:left="851" w:hanging="480"/>
          </w:pPr>
        </w:pPrChange>
      </w:pPr>
      <w:r w:rsidRPr="00A31DB6">
        <w:rPr>
          <w:rFonts w:ascii="標楷體" w:eastAsia="標楷體" w:hAnsi="標楷體" w:hint="eastAsia"/>
          <w:b/>
          <w:bCs/>
        </w:rPr>
        <w:t>降低人力成本與策展效益提升：</w:t>
      </w:r>
      <w:r w:rsidRPr="00A31DB6">
        <w:rPr>
          <w:rFonts w:ascii="標楷體" w:eastAsia="標楷體" w:hAnsi="標楷體" w:hint="eastAsia"/>
        </w:rPr>
        <w:t>人工導覽需要大量人力，而智能導覽裝置能提供更穩定的解說品質，並透過人流分析協助策展方優化動線與展品配置</w:t>
      </w:r>
    </w:p>
    <w:p w14:paraId="798EFB61" w14:textId="6E9D007A" w:rsidR="00722BCE" w:rsidRPr="00A31DB6" w:rsidRDefault="004F1BC1">
      <w:pPr>
        <w:snapToGrid w:val="0"/>
        <w:spacing w:after="160"/>
        <w:ind w:firstLine="480"/>
        <w:outlineLvl w:val="1"/>
        <w:rPr>
          <w:rFonts w:ascii="標楷體" w:eastAsia="標楷體" w:hAnsi="標楷體"/>
        </w:rPr>
        <w:pPrChange w:id="119" w:author="茉莉 蔡" w:date="2025-02-13T00:03:00Z">
          <w:pPr>
            <w:snapToGrid w:val="0"/>
            <w:spacing w:after="160"/>
            <w:outlineLvl w:val="1"/>
          </w:pPr>
        </w:pPrChange>
      </w:pPr>
      <w:ins w:id="120" w:author="茉莉 蔡" w:date="2025-02-14T22:03:00Z">
        <w:r>
          <w:rPr>
            <w:rFonts w:ascii="標楷體" w:eastAsia="標楷體" w:hAnsi="標楷體" w:hint="eastAsia"/>
            <w:b/>
            <w:bCs/>
          </w:rPr>
          <w:t xml:space="preserve">2. </w:t>
        </w:r>
      </w:ins>
      <w:r w:rsidR="00722BCE" w:rsidRPr="00A31DB6">
        <w:rPr>
          <w:rFonts w:ascii="標楷體" w:eastAsia="標楷體" w:hAnsi="標楷體"/>
          <w:b/>
          <w:bCs/>
        </w:rPr>
        <w:t>研究問題</w:t>
      </w:r>
    </w:p>
    <w:p w14:paraId="7D4EB909" w14:textId="77777777" w:rsidR="00722BCE" w:rsidRPr="00207CB1" w:rsidRDefault="00722BCE" w:rsidP="00207CB1">
      <w:pPr>
        <w:numPr>
          <w:ilvl w:val="0"/>
          <w:numId w:val="15"/>
        </w:numPr>
        <w:snapToGrid w:val="0"/>
        <w:spacing w:after="160"/>
        <w:rPr>
          <w:rFonts w:ascii="標楷體" w:eastAsia="標楷體" w:hAnsi="標楷體"/>
        </w:rPr>
      </w:pPr>
      <w:r w:rsidRPr="00722BCE">
        <w:rPr>
          <w:rFonts w:ascii="標楷體" w:eastAsia="標楷體" w:hAnsi="標楷體"/>
        </w:rPr>
        <w:t>如何設計與建置</w:t>
      </w:r>
      <w:ins w:id="121" w:author="茉莉 蔡" w:date="2025-02-09T19:45:00Z">
        <w:r w:rsidR="001E74A4">
          <w:rPr>
            <w:rFonts w:ascii="標楷體" w:eastAsia="標楷體" w:hAnsi="標楷體" w:hint="eastAsia"/>
          </w:rPr>
          <w:t>人工智慧</w:t>
        </w:r>
      </w:ins>
      <w:del w:id="122" w:author="茉莉 蔡" w:date="2025-02-09T19:45:00Z">
        <w:r w:rsidRPr="00207CB1" w:rsidDel="001E74A4">
          <w:rPr>
            <w:rFonts w:ascii="標楷體" w:eastAsia="標楷體" w:hAnsi="標楷體"/>
            <w:highlight w:val="yellow"/>
            <w:rPrChange w:id="123" w:author="趙 欣怡" w:date="2025-02-09T13:35:00Z">
              <w:rPr>
                <w:rFonts w:ascii="標楷體" w:eastAsia="標楷體" w:hAnsi="標楷體"/>
              </w:rPr>
            </w:rPrChange>
          </w:rPr>
          <w:delText>智能</w:delText>
        </w:r>
      </w:del>
      <w:r w:rsidRPr="00722BCE">
        <w:rPr>
          <w:rFonts w:ascii="標楷體" w:eastAsia="標楷體" w:hAnsi="標楷體"/>
        </w:rPr>
        <w:t>導覽裝置系統，實現策展互動模式的創新？</w:t>
      </w:r>
      <w:ins w:id="124" w:author="茉莉 蔡" w:date="2025-02-10T13:42:00Z">
        <w:r w:rsidR="003930BC" w:rsidDel="003930BC">
          <w:rPr>
            <w:rFonts w:ascii="標楷體" w:eastAsia="標楷體" w:hAnsi="標楷體" w:hint="eastAsia"/>
          </w:rPr>
          <w:t xml:space="preserve"> </w:t>
        </w:r>
      </w:ins>
      <w:ins w:id="125" w:author="趙 欣怡" w:date="2025-02-09T13:44:00Z">
        <w:del w:id="126" w:author="茉莉 蔡" w:date="2025-02-10T13:42:00Z">
          <w:r w:rsidR="00207CB1" w:rsidDel="003930BC">
            <w:rPr>
              <w:rFonts w:ascii="標楷體" w:eastAsia="標楷體" w:hAnsi="標楷體" w:hint="eastAsia"/>
            </w:rPr>
            <w:delText>【請統一AI中文譯名為人工智慧</w:delText>
          </w:r>
          <w:r w:rsidR="00207CB1" w:rsidDel="003930BC">
            <w:rPr>
              <w:rFonts w:ascii="標楷體" w:eastAsia="標楷體" w:hAnsi="標楷體"/>
            </w:rPr>
            <w:delText>】</w:delText>
          </w:r>
        </w:del>
      </w:ins>
    </w:p>
    <w:p w14:paraId="501D97C3" w14:textId="77777777" w:rsidR="00722BCE" w:rsidRPr="00722BCE" w:rsidRDefault="001E74A4" w:rsidP="004B5583">
      <w:pPr>
        <w:numPr>
          <w:ilvl w:val="0"/>
          <w:numId w:val="15"/>
        </w:numPr>
        <w:snapToGrid w:val="0"/>
        <w:spacing w:after="160"/>
        <w:rPr>
          <w:rFonts w:ascii="標楷體" w:eastAsia="標楷體" w:hAnsi="標楷體"/>
        </w:rPr>
      </w:pPr>
      <w:ins w:id="127" w:author="茉莉 蔡" w:date="2025-02-09T19:45:00Z">
        <w:r>
          <w:rPr>
            <w:rFonts w:ascii="標楷體" w:eastAsia="標楷體" w:hAnsi="標楷體" w:hint="eastAsia"/>
          </w:rPr>
          <w:t>人工智慧</w:t>
        </w:r>
      </w:ins>
      <w:del w:id="128" w:author="茉莉 蔡" w:date="2025-02-09T19:45:00Z">
        <w:r w:rsidR="00722BCE" w:rsidRPr="00207CB1" w:rsidDel="001E74A4">
          <w:rPr>
            <w:rFonts w:ascii="標楷體" w:eastAsia="標楷體" w:hAnsi="標楷體"/>
            <w:highlight w:val="yellow"/>
            <w:rPrChange w:id="129" w:author="趙 欣怡" w:date="2025-02-09T13:30:00Z">
              <w:rPr>
                <w:rFonts w:ascii="標楷體" w:eastAsia="標楷體" w:hAnsi="標楷體"/>
              </w:rPr>
            </w:rPrChange>
          </w:rPr>
          <w:delText>智能</w:delText>
        </w:r>
      </w:del>
      <w:r w:rsidR="00722BCE" w:rsidRPr="00722BCE">
        <w:rPr>
          <w:rFonts w:ascii="標楷體" w:eastAsia="標楷體" w:hAnsi="標楷體"/>
        </w:rPr>
        <w:t>導覽裝置的交互設計如何有效提升展覽體驗？</w:t>
      </w:r>
    </w:p>
    <w:p w14:paraId="1A53F9AC" w14:textId="77777777" w:rsidR="00722BCE" w:rsidDel="00DD4CBA" w:rsidRDefault="00722BCE" w:rsidP="004B5583">
      <w:pPr>
        <w:numPr>
          <w:ilvl w:val="0"/>
          <w:numId w:val="15"/>
        </w:numPr>
        <w:snapToGrid w:val="0"/>
        <w:spacing w:after="160"/>
        <w:rPr>
          <w:del w:id="130" w:author="茉莉 蔡" w:date="2025-02-14T22:08:00Z"/>
          <w:rFonts w:ascii="標楷體" w:eastAsia="標楷體" w:hAnsi="標楷體"/>
        </w:rPr>
      </w:pPr>
      <w:r w:rsidRPr="00722BCE">
        <w:rPr>
          <w:rFonts w:ascii="標楷體" w:eastAsia="標楷體" w:hAnsi="標楷體"/>
        </w:rPr>
        <w:t>該系統在展覽策展中的應用成效如何，能否形成</w:t>
      </w:r>
      <w:r w:rsidRPr="006D20E8">
        <w:rPr>
          <w:rFonts w:ascii="標楷體" w:eastAsia="標楷體" w:hAnsi="標楷體"/>
        </w:rPr>
        <w:t>通用性設計</w:t>
      </w:r>
      <w:r w:rsidRPr="00722BCE">
        <w:rPr>
          <w:rFonts w:ascii="標楷體" w:eastAsia="標楷體" w:hAnsi="標楷體"/>
        </w:rPr>
        <w:t>參考？</w:t>
      </w:r>
    </w:p>
    <w:p w14:paraId="59B16033" w14:textId="77777777" w:rsidR="0005304E" w:rsidRPr="00DD4CBA" w:rsidRDefault="0005304E">
      <w:pPr>
        <w:numPr>
          <w:ilvl w:val="0"/>
          <w:numId w:val="15"/>
        </w:numPr>
        <w:snapToGrid w:val="0"/>
        <w:spacing w:after="160"/>
        <w:rPr>
          <w:rFonts w:ascii="標楷體" w:eastAsia="標楷體" w:hAnsi="標楷體"/>
        </w:rPr>
        <w:pPrChange w:id="131" w:author="茉莉 蔡" w:date="2025-02-14T22:08:00Z">
          <w:pPr>
            <w:snapToGrid w:val="0"/>
            <w:spacing w:after="160"/>
          </w:pPr>
        </w:pPrChange>
      </w:pPr>
    </w:p>
    <w:p w14:paraId="1F07CF00" w14:textId="77777777" w:rsidR="00722BCE" w:rsidRPr="00722BCE" w:rsidRDefault="00722BCE" w:rsidP="00BD4AA1">
      <w:pPr>
        <w:snapToGrid w:val="0"/>
        <w:spacing w:after="160"/>
        <w:outlineLvl w:val="0"/>
        <w:rPr>
          <w:rFonts w:ascii="標楷體" w:eastAsia="標楷體" w:hAnsi="標楷體"/>
          <w:b/>
          <w:bCs/>
        </w:rPr>
      </w:pPr>
      <w:r w:rsidRPr="00722BCE">
        <w:rPr>
          <w:rFonts w:ascii="標楷體" w:eastAsia="標楷體" w:hAnsi="標楷體"/>
          <w:b/>
          <w:bCs/>
        </w:rPr>
        <w:t>(三) 文獻回顧與探討</w:t>
      </w:r>
      <w:ins w:id="132" w:author="趙 欣怡" w:date="2025-02-09T13:36:00Z">
        <w:del w:id="133" w:author="茉莉 蔡" w:date="2025-02-10T13:42:00Z">
          <w:r w:rsidR="00207CB1" w:rsidDel="003930BC">
            <w:rPr>
              <w:rFonts w:ascii="標楷體" w:eastAsia="標楷體" w:hAnsi="標楷體" w:hint="eastAsia"/>
              <w:b/>
              <w:bCs/>
            </w:rPr>
            <w:delText>【文獻太少並須與研究問題有相關】</w:delText>
          </w:r>
        </w:del>
      </w:ins>
    </w:p>
    <w:p w14:paraId="099CF072" w14:textId="77777777" w:rsidR="0049421E" w:rsidRPr="0049421E" w:rsidRDefault="0049421E">
      <w:pPr>
        <w:snapToGrid w:val="0"/>
        <w:spacing w:after="160"/>
        <w:ind w:left="480" w:firstLine="513"/>
        <w:rPr>
          <w:rFonts w:ascii="標楷體" w:eastAsia="標楷體" w:hAnsi="標楷體"/>
        </w:rPr>
        <w:pPrChange w:id="134" w:author="茉莉 蔡" w:date="2025-02-14T22:05:00Z">
          <w:pPr>
            <w:snapToGrid w:val="0"/>
            <w:spacing w:after="160"/>
            <w:ind w:left="480"/>
          </w:pPr>
        </w:pPrChange>
      </w:pPr>
      <w:r w:rsidRPr="0049421E">
        <w:rPr>
          <w:rFonts w:ascii="標楷體" w:eastAsia="標楷體" w:hAnsi="標楷體" w:hint="eastAsia"/>
        </w:rPr>
        <w:t>本研究參考台灣與國際展覽數位導覽技術，從觀眾體驗、人流分析、人工智慧互動應用三方面進行探討。</w:t>
      </w:r>
    </w:p>
    <w:p w14:paraId="64C0F6CA" w14:textId="77777777" w:rsidR="0049421E" w:rsidRPr="00CE2271" w:rsidRDefault="0049421E" w:rsidP="00185C43">
      <w:pPr>
        <w:numPr>
          <w:ilvl w:val="0"/>
          <w:numId w:val="18"/>
        </w:numPr>
        <w:snapToGrid w:val="0"/>
        <w:spacing w:after="160"/>
        <w:ind w:left="839" w:hanging="357"/>
        <w:outlineLvl w:val="1"/>
        <w:rPr>
          <w:rFonts w:ascii="標楷體" w:eastAsia="標楷體" w:hAnsi="標楷體"/>
          <w:b/>
          <w:bCs/>
        </w:rPr>
      </w:pPr>
      <w:r w:rsidRPr="00CE2271">
        <w:rPr>
          <w:rFonts w:ascii="標楷體" w:eastAsia="標楷體" w:hAnsi="標楷體" w:hint="eastAsia"/>
          <w:b/>
          <w:bCs/>
        </w:rPr>
        <w:t>數位展覽導覽與觀眾體驗</w:t>
      </w:r>
    </w:p>
    <w:p w14:paraId="59C8981F" w14:textId="77777777" w:rsidR="0049421E" w:rsidRDefault="0049421E" w:rsidP="00227CDA">
      <w:pPr>
        <w:numPr>
          <w:ilvl w:val="1"/>
          <w:numId w:val="18"/>
        </w:numPr>
        <w:snapToGrid w:val="0"/>
        <w:spacing w:after="160"/>
        <w:rPr>
          <w:ins w:id="135" w:author="茉莉 蔡" w:date="2025-02-09T19:59:00Z"/>
          <w:rFonts w:ascii="標楷體" w:eastAsia="標楷體" w:hAnsi="標楷體"/>
        </w:rPr>
      </w:pPr>
      <w:r w:rsidRPr="0049421E">
        <w:rPr>
          <w:rFonts w:ascii="標楷體" w:eastAsia="標楷體" w:hAnsi="標楷體" w:hint="eastAsia"/>
        </w:rPr>
        <w:t xml:space="preserve">李有仁與張芳凱（2016）指出，數位科技與文化觀光的結合讓遊客不再只滿足於被動的安排參訪，因此必須思考結合智慧型手機的行動導覽系統，以提升遊客的參訪收穫。 </w:t>
      </w:r>
    </w:p>
    <w:p w14:paraId="7F80B6F3" w14:textId="77777777" w:rsidR="00227CDA" w:rsidRPr="0049421E" w:rsidRDefault="00227CDA">
      <w:pPr>
        <w:numPr>
          <w:ilvl w:val="1"/>
          <w:numId w:val="18"/>
        </w:numPr>
        <w:snapToGrid w:val="0"/>
        <w:spacing w:after="160"/>
        <w:rPr>
          <w:rFonts w:ascii="標楷體" w:eastAsia="標楷體" w:hAnsi="標楷體"/>
        </w:rPr>
        <w:pPrChange w:id="136" w:author="茉莉 蔡" w:date="2025-02-09T19:59:00Z">
          <w:pPr>
            <w:snapToGrid w:val="0"/>
            <w:spacing w:after="160"/>
            <w:ind w:left="840"/>
          </w:pPr>
        </w:pPrChange>
      </w:pPr>
      <w:ins w:id="137" w:author="茉莉 蔡" w:date="2025-02-09T19:59:00Z">
        <w:r w:rsidRPr="00227CDA">
          <w:rPr>
            <w:rFonts w:ascii="標楷體" w:eastAsia="標楷體" w:hAnsi="標楷體"/>
          </w:rPr>
          <w:t>曾鈺涓（2005）在其研究中探討了行動通訊技術在博物館數位導覽系統中的應用，指出透過無線網路與互動科技的結合，觀眾能夠隨時隨地獲取資訊，提升參觀體驗。</w:t>
        </w:r>
      </w:ins>
    </w:p>
    <w:p w14:paraId="07F77261" w14:textId="77777777" w:rsidR="0049421E" w:rsidRPr="00CE2271" w:rsidRDefault="0049421E" w:rsidP="00185C43">
      <w:pPr>
        <w:numPr>
          <w:ilvl w:val="0"/>
          <w:numId w:val="18"/>
        </w:numPr>
        <w:snapToGrid w:val="0"/>
        <w:spacing w:after="160"/>
        <w:ind w:left="839" w:hanging="357"/>
        <w:outlineLvl w:val="1"/>
        <w:rPr>
          <w:rFonts w:ascii="標楷體" w:eastAsia="標楷體" w:hAnsi="標楷體"/>
          <w:b/>
          <w:bCs/>
        </w:rPr>
      </w:pPr>
      <w:r w:rsidRPr="00CE2271">
        <w:rPr>
          <w:rFonts w:ascii="標楷體" w:eastAsia="標楷體" w:hAnsi="標楷體" w:hint="eastAsia"/>
          <w:b/>
          <w:bCs/>
        </w:rPr>
        <w:lastRenderedPageBreak/>
        <w:t>人流分析在展覽策展的應用</w:t>
      </w:r>
    </w:p>
    <w:p w14:paraId="3AEBAE82" w14:textId="77777777" w:rsidR="00227CDA" w:rsidRDefault="0049421E" w:rsidP="00227CDA">
      <w:pPr>
        <w:numPr>
          <w:ilvl w:val="1"/>
          <w:numId w:val="18"/>
        </w:numPr>
        <w:snapToGrid w:val="0"/>
        <w:spacing w:after="160"/>
        <w:rPr>
          <w:ins w:id="138" w:author="茉莉 蔡" w:date="2025-02-09T19:59:00Z"/>
          <w:rFonts w:ascii="標楷體" w:eastAsia="標楷體" w:hAnsi="標楷體"/>
        </w:rPr>
      </w:pPr>
      <w:proofErr w:type="spellStart"/>
      <w:r w:rsidRPr="0049421E">
        <w:rPr>
          <w:rFonts w:ascii="標楷體" w:eastAsia="標楷體" w:hAnsi="標楷體" w:hint="eastAsia"/>
        </w:rPr>
        <w:t>Centorrino</w:t>
      </w:r>
      <w:proofErr w:type="spellEnd"/>
      <w:r w:rsidRPr="0049421E">
        <w:rPr>
          <w:rFonts w:ascii="標楷體" w:eastAsia="標楷體" w:hAnsi="標楷體" w:hint="eastAsia"/>
        </w:rPr>
        <w:t>等人（2019）研究了在擁擠的博物館中測量和分析訪客軌跡的方法，提出了一種基於物聯網的系統，結合人工智慧模型，重建訪客在博物館空間中的軌跡，為設施管理和藝術品保存提供有價值的見解。</w:t>
      </w:r>
    </w:p>
    <w:p w14:paraId="7E927EB3" w14:textId="77777777" w:rsidR="0049421E" w:rsidRPr="0049421E" w:rsidRDefault="00227CDA">
      <w:pPr>
        <w:numPr>
          <w:ilvl w:val="1"/>
          <w:numId w:val="18"/>
        </w:numPr>
        <w:snapToGrid w:val="0"/>
        <w:spacing w:after="160"/>
        <w:rPr>
          <w:rFonts w:ascii="標楷體" w:eastAsia="標楷體" w:hAnsi="標楷體"/>
        </w:rPr>
        <w:pPrChange w:id="139" w:author="茉莉 蔡" w:date="2025-02-09T19:59:00Z">
          <w:pPr>
            <w:snapToGrid w:val="0"/>
            <w:spacing w:after="160"/>
            <w:ind w:left="840"/>
          </w:pPr>
        </w:pPrChange>
      </w:pPr>
      <w:ins w:id="140" w:author="茉莉 蔡" w:date="2025-02-09T19:59:00Z">
        <w:r w:rsidRPr="00227CDA">
          <w:rPr>
            <w:rFonts w:ascii="標楷體" w:eastAsia="標楷體" w:hAnsi="標楷體"/>
          </w:rPr>
          <w:t xml:space="preserve">梁子（2020）在文章中討論了博物館如何運用人流分析技術來管控觀眾進出，並透過數據資料優化策展企劃，提升展覽品質。 </w:t>
        </w:r>
      </w:ins>
      <w:r w:rsidR="0049421E" w:rsidRPr="0049421E">
        <w:rPr>
          <w:rFonts w:ascii="標楷體" w:eastAsia="標楷體" w:hAnsi="標楷體" w:hint="eastAsia"/>
        </w:rPr>
        <w:t xml:space="preserve"> </w:t>
      </w:r>
    </w:p>
    <w:p w14:paraId="5513922F" w14:textId="77777777" w:rsidR="0049421E" w:rsidRPr="00CE2271" w:rsidRDefault="0049421E" w:rsidP="00185C43">
      <w:pPr>
        <w:numPr>
          <w:ilvl w:val="0"/>
          <w:numId w:val="18"/>
        </w:numPr>
        <w:snapToGrid w:val="0"/>
        <w:spacing w:after="160"/>
        <w:ind w:leftChars="200" w:left="480" w:firstLine="0"/>
        <w:outlineLvl w:val="1"/>
        <w:rPr>
          <w:rFonts w:ascii="標楷體" w:eastAsia="標楷體" w:hAnsi="標楷體"/>
          <w:b/>
          <w:bCs/>
        </w:rPr>
      </w:pPr>
      <w:r w:rsidRPr="00CE2271">
        <w:rPr>
          <w:rFonts w:ascii="標楷體" w:eastAsia="標楷體" w:hAnsi="標楷體" w:hint="eastAsia"/>
          <w:b/>
          <w:bCs/>
        </w:rPr>
        <w:t>人工智慧技術在展覽導覽的發展</w:t>
      </w:r>
    </w:p>
    <w:p w14:paraId="6ADC0A56" w14:textId="77777777" w:rsidR="0049421E" w:rsidRPr="0049421E" w:rsidDel="00DD4CBA" w:rsidRDefault="0049421E">
      <w:pPr>
        <w:snapToGrid w:val="0"/>
        <w:spacing w:after="160"/>
        <w:ind w:left="960" w:firstLine="480"/>
        <w:rPr>
          <w:del w:id="141" w:author="茉莉 蔡" w:date="2025-02-14T22:08:00Z"/>
          <w:rFonts w:ascii="標楷體" w:eastAsia="標楷體" w:hAnsi="標楷體"/>
        </w:rPr>
        <w:pPrChange w:id="142" w:author="茉莉 蔡" w:date="2025-02-14T22:05:00Z">
          <w:pPr>
            <w:snapToGrid w:val="0"/>
            <w:spacing w:after="160"/>
            <w:ind w:left="840"/>
          </w:pPr>
        </w:pPrChange>
      </w:pPr>
      <w:r w:rsidRPr="0049421E">
        <w:rPr>
          <w:rFonts w:ascii="標楷體" w:eastAsia="標楷體" w:hAnsi="標楷體" w:hint="eastAsia"/>
        </w:rPr>
        <w:t xml:space="preserve">吳怡瑾等人（2023）探討了博物館如何整合數位和實體博物館的優勢與機會，以提升觀眾體驗與再訪意願，強調了人工智慧在提升觀眾互動和滿意度方面的潛力。 </w:t>
      </w:r>
    </w:p>
    <w:p w14:paraId="1CD4FF70" w14:textId="77777777" w:rsidR="0005304E" w:rsidRDefault="0005304E">
      <w:pPr>
        <w:snapToGrid w:val="0"/>
        <w:spacing w:after="160"/>
        <w:ind w:left="960" w:firstLine="480"/>
        <w:rPr>
          <w:rFonts w:ascii="標楷體" w:eastAsia="標楷體" w:hAnsi="標楷體"/>
        </w:rPr>
        <w:pPrChange w:id="143" w:author="茉莉 蔡" w:date="2025-02-14T22:08:00Z">
          <w:pPr>
            <w:snapToGrid w:val="0"/>
            <w:spacing w:after="160"/>
          </w:pPr>
        </w:pPrChange>
      </w:pPr>
    </w:p>
    <w:p w14:paraId="17274896" w14:textId="77777777" w:rsidR="004B5583" w:rsidRPr="004B5583" w:rsidRDefault="004B5583" w:rsidP="00BD4AA1">
      <w:pPr>
        <w:snapToGrid w:val="0"/>
        <w:spacing w:after="160"/>
        <w:outlineLvl w:val="0"/>
        <w:rPr>
          <w:rFonts w:ascii="標楷體" w:eastAsia="標楷體" w:hAnsi="標楷體"/>
          <w:b/>
          <w:bCs/>
        </w:rPr>
      </w:pPr>
      <w:r w:rsidRPr="004B5583">
        <w:rPr>
          <w:rFonts w:ascii="標楷體" w:eastAsia="標楷體" w:hAnsi="標楷體"/>
          <w:b/>
          <w:bCs/>
        </w:rPr>
        <w:t>(四) 研究方法及步驟</w:t>
      </w:r>
    </w:p>
    <w:p w14:paraId="59186062" w14:textId="77777777" w:rsidR="004B5583" w:rsidRPr="004B5583" w:rsidRDefault="004B5583" w:rsidP="007F5137">
      <w:pPr>
        <w:snapToGrid w:val="0"/>
        <w:spacing w:after="160"/>
        <w:ind w:left="480" w:firstLine="480"/>
        <w:rPr>
          <w:rFonts w:ascii="標楷體" w:eastAsia="標楷體" w:hAnsi="標楷體"/>
        </w:rPr>
      </w:pPr>
      <w:r w:rsidRPr="004B5583">
        <w:rPr>
          <w:rFonts w:ascii="標楷體" w:eastAsia="標楷體" w:hAnsi="標楷體"/>
        </w:rPr>
        <w:t>本研究採用</w:t>
      </w:r>
      <w:r w:rsidRPr="004B5583">
        <w:rPr>
          <w:rFonts w:ascii="標楷體" w:eastAsia="標楷體" w:hAnsi="標楷體"/>
          <w:b/>
          <w:bCs/>
        </w:rPr>
        <w:t>系統開發</w:t>
      </w:r>
      <w:r w:rsidRPr="004B5583">
        <w:rPr>
          <w:rFonts w:ascii="標楷體" w:eastAsia="標楷體" w:hAnsi="標楷體"/>
        </w:rPr>
        <w:t>與</w:t>
      </w:r>
      <w:r w:rsidRPr="004B5583">
        <w:rPr>
          <w:rFonts w:ascii="標楷體" w:eastAsia="標楷體" w:hAnsi="標楷體"/>
          <w:b/>
          <w:bCs/>
        </w:rPr>
        <w:t>觀察分析</w:t>
      </w:r>
      <w:r w:rsidRPr="004B5583">
        <w:rPr>
          <w:rFonts w:ascii="標楷體" w:eastAsia="標楷體" w:hAnsi="標楷體"/>
        </w:rPr>
        <w:t>並行的方式，透過實際建置智能導覽裝置，並於不同展覽場域測試其運作效能與觀眾互動效果，以量化與質化方法綜合評估系統的可行性與影響力。</w:t>
      </w:r>
    </w:p>
    <w:p w14:paraId="17366ACB" w14:textId="77777777" w:rsidR="004B5583" w:rsidRPr="004B5583" w:rsidRDefault="004B5583" w:rsidP="00185C43">
      <w:pPr>
        <w:snapToGrid w:val="0"/>
        <w:spacing w:after="160"/>
        <w:ind w:leftChars="200" w:left="480"/>
        <w:outlineLvl w:val="1"/>
        <w:rPr>
          <w:rFonts w:ascii="標楷體" w:eastAsia="標楷體" w:hAnsi="標楷體"/>
          <w:b/>
          <w:bCs/>
        </w:rPr>
      </w:pPr>
      <w:r w:rsidRPr="004B5583">
        <w:rPr>
          <w:rFonts w:ascii="標楷體" w:eastAsia="標楷體" w:hAnsi="標楷體"/>
          <w:b/>
          <w:bCs/>
        </w:rPr>
        <w:t>1. 研究架構</w:t>
      </w:r>
    </w:p>
    <w:p w14:paraId="5CA835A1" w14:textId="361EA2BA" w:rsidR="004B5583" w:rsidDel="0005040B" w:rsidRDefault="004B5583">
      <w:pPr>
        <w:snapToGrid w:val="0"/>
        <w:spacing w:after="160"/>
        <w:ind w:leftChars="399" w:left="958" w:firstLine="460"/>
        <w:rPr>
          <w:del w:id="144" w:author="茉莉 蔡" w:date="2025-02-09T18:57:00Z"/>
          <w:rFonts w:ascii="標楷體" w:eastAsia="標楷體" w:hAnsi="標楷體"/>
        </w:rPr>
      </w:pPr>
      <w:r w:rsidRPr="004B5583">
        <w:rPr>
          <w:rFonts w:ascii="標楷體" w:eastAsia="標楷體" w:hAnsi="標楷體"/>
        </w:rPr>
        <w:t>本研究分為</w:t>
      </w:r>
      <w:r w:rsidRPr="004B5583">
        <w:rPr>
          <w:rFonts w:ascii="標楷體" w:eastAsia="標楷體" w:hAnsi="標楷體"/>
          <w:b/>
          <w:bCs/>
        </w:rPr>
        <w:t>智能導覽裝置系統開發</w:t>
      </w:r>
      <w:r w:rsidRPr="004B5583">
        <w:rPr>
          <w:rFonts w:ascii="標楷體" w:eastAsia="標楷體" w:hAnsi="標楷體"/>
        </w:rPr>
        <w:t>與</w:t>
      </w:r>
      <w:r w:rsidRPr="004B5583">
        <w:rPr>
          <w:rFonts w:ascii="標楷體" w:eastAsia="標楷體" w:hAnsi="標楷體"/>
          <w:b/>
          <w:bCs/>
        </w:rPr>
        <w:t>展覽場域測試</w:t>
      </w:r>
      <w:r w:rsidRPr="004B5583">
        <w:rPr>
          <w:rFonts w:ascii="標楷體" w:eastAsia="標楷體" w:hAnsi="標楷體"/>
        </w:rPr>
        <w:t>兩大部分，並輔以</w:t>
      </w:r>
      <w:r w:rsidRPr="004B5583">
        <w:rPr>
          <w:rFonts w:ascii="標楷體" w:eastAsia="標楷體" w:hAnsi="標楷體"/>
          <w:b/>
          <w:bCs/>
        </w:rPr>
        <w:t>人流分析</w:t>
      </w:r>
      <w:r w:rsidRPr="004B5583">
        <w:rPr>
          <w:rFonts w:ascii="標楷體" w:eastAsia="標楷體" w:hAnsi="標楷體"/>
        </w:rPr>
        <w:t>與</w:t>
      </w:r>
      <w:r w:rsidRPr="004B5583">
        <w:rPr>
          <w:rFonts w:ascii="標楷體" w:eastAsia="標楷體" w:hAnsi="標楷體"/>
          <w:b/>
          <w:bCs/>
        </w:rPr>
        <w:t>觀眾體驗調查</w:t>
      </w:r>
      <w:r w:rsidRPr="004B5583">
        <w:rPr>
          <w:rFonts w:ascii="標楷體" w:eastAsia="標楷體" w:hAnsi="標楷體"/>
        </w:rPr>
        <w:t>，完整評估系統的實際應用效果</w:t>
      </w:r>
      <w:ins w:id="145" w:author="趙 欣怡" w:date="2025-02-18T09:43:00Z">
        <w:r w:rsidR="0005040B">
          <w:rPr>
            <w:rFonts w:ascii="標楷體" w:eastAsia="標楷體" w:hAnsi="標楷體" w:hint="eastAsia"/>
          </w:rPr>
          <w:t>（表</w:t>
        </w:r>
        <w:r w:rsidR="0005040B">
          <w:rPr>
            <w:rFonts w:ascii="標楷體" w:eastAsia="標楷體" w:hAnsi="標楷體"/>
          </w:rPr>
          <w:t>1</w:t>
        </w:r>
        <w:r w:rsidR="0005040B">
          <w:rPr>
            <w:rFonts w:ascii="標楷體" w:eastAsia="標楷體" w:hAnsi="標楷體" w:hint="eastAsia"/>
          </w:rPr>
          <w:t>）</w:t>
        </w:r>
      </w:ins>
      <w:r w:rsidRPr="004B5583">
        <w:rPr>
          <w:rFonts w:ascii="標楷體" w:eastAsia="標楷體" w:hAnsi="標楷體"/>
        </w:rPr>
        <w:t>。</w:t>
      </w:r>
      <w:ins w:id="146" w:author="趙 欣怡" w:date="2025-02-09T13:37:00Z">
        <w:del w:id="147" w:author="茉莉 蔡" w:date="2025-02-09T20:21:00Z">
          <w:r w:rsidR="00207CB1" w:rsidDel="00DC6B92">
            <w:rPr>
              <w:rFonts w:ascii="標楷體" w:eastAsia="標楷體" w:hAnsi="標楷體" w:hint="eastAsia"/>
            </w:rPr>
            <w:delText>補充文字說明表1規劃內容。</w:delText>
          </w:r>
        </w:del>
      </w:ins>
    </w:p>
    <w:p w14:paraId="50557836" w14:textId="77777777" w:rsidR="0005040B" w:rsidRPr="0005040B" w:rsidRDefault="0005040B">
      <w:pPr>
        <w:snapToGrid w:val="0"/>
        <w:spacing w:after="160"/>
        <w:ind w:leftChars="100" w:left="240" w:rightChars="100" w:right="240" w:firstLine="460"/>
        <w:rPr>
          <w:ins w:id="148" w:author="趙 欣怡" w:date="2025-02-18T09:44:00Z"/>
          <w:rFonts w:ascii="標楷體" w:eastAsia="標楷體" w:hAnsi="標楷體"/>
        </w:rPr>
        <w:pPrChange w:id="149" w:author="茉莉 蔡" w:date="2025-02-14T22:06:00Z">
          <w:pPr>
            <w:snapToGrid w:val="0"/>
            <w:spacing w:after="160"/>
            <w:ind w:leftChars="400" w:left="960" w:firstLine="480"/>
          </w:pPr>
        </w:pPrChange>
      </w:pPr>
    </w:p>
    <w:p w14:paraId="3C1E3675" w14:textId="77777777" w:rsidR="00207CB1" w:rsidDel="008B3430" w:rsidRDefault="00207CB1">
      <w:pPr>
        <w:snapToGrid w:val="0"/>
        <w:spacing w:after="160"/>
        <w:ind w:leftChars="100" w:left="240" w:rightChars="100" w:right="240" w:firstLine="460"/>
        <w:rPr>
          <w:ins w:id="150" w:author="趙 欣怡" w:date="2025-02-09T13:36:00Z"/>
          <w:del w:id="151" w:author="茉莉 蔡" w:date="2025-02-10T14:35:00Z"/>
          <w:rFonts w:ascii="標楷體" w:eastAsia="標楷體" w:hAnsi="標楷體"/>
        </w:rPr>
        <w:pPrChange w:id="152" w:author="茉莉 蔡" w:date="2025-02-14T22:06:00Z">
          <w:pPr>
            <w:snapToGrid w:val="0"/>
            <w:spacing w:after="160"/>
            <w:ind w:leftChars="400" w:left="960" w:firstLine="480"/>
          </w:pPr>
        </w:pPrChange>
      </w:pPr>
    </w:p>
    <w:p w14:paraId="6E1BFF97" w14:textId="4FD3689C" w:rsidR="008B3430" w:rsidRDefault="00207CB1">
      <w:pPr>
        <w:snapToGrid w:val="0"/>
        <w:spacing w:after="160"/>
        <w:ind w:leftChars="399" w:left="958" w:firstLine="460"/>
        <w:rPr>
          <w:ins w:id="153" w:author="茉莉 蔡" w:date="2025-02-10T14:36:00Z"/>
          <w:rFonts w:ascii="標楷體" w:eastAsia="標楷體" w:hAnsi="標楷體"/>
          <w:b/>
          <w:bCs/>
        </w:rPr>
        <w:pPrChange w:id="154" w:author="茉莉 蔡" w:date="2025-02-14T22:06:00Z">
          <w:pPr>
            <w:snapToGrid w:val="0"/>
            <w:spacing w:after="160"/>
          </w:pPr>
        </w:pPrChange>
      </w:pPr>
      <w:ins w:id="155" w:author="趙 欣怡" w:date="2025-02-09T13:36:00Z">
        <w:del w:id="156" w:author="茉莉 蔡" w:date="2025-02-10T14:36:00Z">
          <w:r w:rsidDel="008B3430">
            <w:rPr>
              <w:rFonts w:ascii="標楷體" w:eastAsia="標楷體" w:hAnsi="標楷體"/>
            </w:rPr>
            <w:tab/>
          </w:r>
          <w:r w:rsidDel="008B3430">
            <w:rPr>
              <w:rFonts w:ascii="標楷體" w:eastAsia="標楷體" w:hAnsi="標楷體"/>
            </w:rPr>
            <w:tab/>
          </w:r>
        </w:del>
        <w:del w:id="157" w:author="茉莉 蔡" w:date="2025-02-13T00:09:00Z">
          <w:r w:rsidRPr="00B03C90" w:rsidDel="00312E9A">
            <w:rPr>
              <w:rFonts w:ascii="標楷體" w:eastAsia="標楷體" w:hAnsi="標楷體" w:hint="eastAsia"/>
              <w:b/>
              <w:bCs/>
              <w:rPrChange w:id="158" w:author="茉莉 蔡" w:date="2025-02-09T21:28:00Z">
                <w:rPr>
                  <w:rFonts w:ascii="標楷體" w:eastAsia="標楷體" w:hAnsi="標楷體" w:hint="eastAsia"/>
                </w:rPr>
              </w:rPrChange>
            </w:rPr>
            <w:delText>表</w:delText>
          </w:r>
          <w:r w:rsidRPr="00B03C90" w:rsidDel="00312E9A">
            <w:rPr>
              <w:rFonts w:ascii="標楷體" w:eastAsia="標楷體" w:hAnsi="標楷體"/>
              <w:b/>
              <w:bCs/>
              <w:rPrChange w:id="159" w:author="茉莉 蔡" w:date="2025-02-09T21:28:00Z">
                <w:rPr>
                  <w:rFonts w:ascii="標楷體" w:eastAsia="標楷體" w:hAnsi="標楷體"/>
                </w:rPr>
              </w:rPrChange>
            </w:rPr>
            <w:delText xml:space="preserve">1 </w:delText>
          </w:r>
        </w:del>
      </w:ins>
      <w:ins w:id="160" w:author="趙 欣怡" w:date="2025-02-09T13:37:00Z">
        <w:del w:id="161" w:author="茉莉 蔡" w:date="2025-02-13T00:09:00Z">
          <w:r w:rsidRPr="00B03C90" w:rsidDel="00312E9A">
            <w:rPr>
              <w:rFonts w:ascii="標楷體" w:eastAsia="標楷體" w:hAnsi="標楷體" w:hint="eastAsia"/>
              <w:b/>
              <w:bCs/>
              <w:rPrChange w:id="162" w:author="茉莉 蔡" w:date="2025-02-09T21:28:00Z">
                <w:rPr>
                  <w:rFonts w:ascii="標楷體" w:eastAsia="標楷體" w:hAnsi="標楷體" w:hint="eastAsia"/>
                </w:rPr>
              </w:rPrChange>
            </w:rPr>
            <w:delText>【</w:delText>
          </w:r>
        </w:del>
      </w:ins>
      <w:ins w:id="163" w:author="趙 欣怡" w:date="2025-02-09T13:36:00Z">
        <w:del w:id="164" w:author="茉莉 蔡" w:date="2025-02-09T20:11:00Z">
          <w:r w:rsidRPr="00B03C90" w:rsidDel="00DD0A83">
            <w:rPr>
              <w:rFonts w:ascii="標楷體" w:eastAsia="標楷體" w:hAnsi="標楷體" w:hint="eastAsia"/>
              <w:b/>
              <w:bCs/>
              <w:rPrChange w:id="165" w:author="茉莉 蔡" w:date="2025-02-09T21:28:00Z">
                <w:rPr>
                  <w:rFonts w:ascii="標楷體" w:eastAsia="標楷體" w:hAnsi="標楷體" w:hint="eastAsia"/>
                </w:rPr>
              </w:rPrChange>
            </w:rPr>
            <w:delText>表說</w:delText>
          </w:r>
          <w:r w:rsidRPr="00B03C90" w:rsidDel="00DD0A83">
            <w:rPr>
              <w:rFonts w:ascii="標楷體" w:eastAsia="標楷體" w:hAnsi="標楷體"/>
              <w:b/>
              <w:bCs/>
              <w:rPrChange w:id="166" w:author="茉莉 蔡" w:date="2025-02-09T21:28:00Z">
                <w:rPr>
                  <w:rFonts w:ascii="標楷體" w:eastAsia="標楷體" w:hAnsi="標楷體"/>
                </w:rPr>
              </w:rPrChange>
            </w:rPr>
            <w:delText>?</w:delText>
          </w:r>
        </w:del>
      </w:ins>
      <w:ins w:id="167" w:author="趙 欣怡" w:date="2025-02-09T13:37:00Z">
        <w:del w:id="168" w:author="茉莉 蔡" w:date="2025-02-13T00:09:00Z">
          <w:r w:rsidRPr="00B03C90" w:rsidDel="00312E9A">
            <w:rPr>
              <w:rFonts w:ascii="標楷體" w:eastAsia="標楷體" w:hAnsi="標楷體" w:hint="eastAsia"/>
              <w:b/>
              <w:bCs/>
              <w:rPrChange w:id="169" w:author="茉莉 蔡" w:date="2025-02-09T21:28:00Z">
                <w:rPr>
                  <w:rFonts w:ascii="標楷體" w:eastAsia="標楷體" w:hAnsi="標楷體" w:hint="eastAsia"/>
                </w:rPr>
              </w:rPrChange>
            </w:rPr>
            <w:delText>】</w:delText>
          </w:r>
        </w:del>
      </w:ins>
    </w:p>
    <w:p w14:paraId="432942EF" w14:textId="1836A21D" w:rsidR="00207CB1" w:rsidRPr="0005040B" w:rsidDel="00312E9A" w:rsidRDefault="008B3430">
      <w:pPr>
        <w:snapToGrid w:val="0"/>
        <w:spacing w:after="160"/>
        <w:ind w:left="958"/>
        <w:rPr>
          <w:del w:id="170" w:author="茉莉 蔡" w:date="2025-02-13T00:09:00Z"/>
          <w:rFonts w:ascii="標楷體" w:eastAsia="標楷體" w:hAnsi="標楷體"/>
        </w:rPr>
        <w:pPrChange w:id="171" w:author="茉莉 蔡" w:date="2025-02-13T00:07:00Z">
          <w:pPr>
            <w:snapToGrid w:val="0"/>
            <w:spacing w:after="160"/>
            <w:ind w:left="960"/>
          </w:pPr>
        </w:pPrChange>
      </w:pPr>
      <w:del w:id="172" w:author="茉莉 蔡" w:date="2025-02-13T00:09:00Z">
        <w:r w:rsidRPr="0005040B" w:rsidDel="00312E9A">
          <w:rPr>
            <w:rFonts w:ascii="標楷體" w:eastAsia="標楷體" w:hAnsi="標楷體"/>
          </w:rPr>
          <w:delText>如何優化策展模式，提升觀眾體驗與展覽互動。</w:delText>
        </w:r>
      </w:del>
    </w:p>
    <w:p w14:paraId="0C39F8F0" w14:textId="02A88053" w:rsidR="00312E9A" w:rsidRPr="003B672F" w:rsidDel="00312E9A" w:rsidRDefault="00312E9A">
      <w:pPr>
        <w:snapToGrid w:val="0"/>
        <w:spacing w:after="160"/>
        <w:ind w:left="958"/>
        <w:rPr>
          <w:del w:id="173" w:author="茉莉 蔡" w:date="2025-02-13T00:10:00Z"/>
          <w:rFonts w:ascii="標楷體" w:eastAsia="標楷體" w:hAnsi="標楷體"/>
          <w:b/>
          <w:bCs/>
          <w:i/>
          <w:iCs/>
          <w:rPrChange w:id="174" w:author="茉莉 蔡" w:date="2025-02-18T13:55:00Z" w16du:dateUtc="2025-02-18T05:55:00Z">
            <w:rPr>
              <w:del w:id="175" w:author="茉莉 蔡" w:date="2025-02-13T00:10:00Z"/>
              <w:rFonts w:ascii="標楷體" w:eastAsia="標楷體" w:hAnsi="標楷體"/>
              <w:b/>
              <w:bCs/>
            </w:rPr>
          </w:rPrChange>
        </w:rPr>
        <w:pPrChange w:id="176" w:author="茉莉 蔡" w:date="2025-02-13T00:07:00Z">
          <w:pPr>
            <w:snapToGrid w:val="0"/>
            <w:spacing w:after="160"/>
            <w:ind w:left="960"/>
          </w:pPr>
        </w:pPrChange>
      </w:pPr>
      <w:del w:id="177" w:author="茉莉 蔡" w:date="2025-02-14T22:06:00Z">
        <w:r w:rsidRPr="0005040B" w:rsidDel="00F95CD3">
          <w:rPr>
            <w:rFonts w:ascii="標楷體" w:eastAsia="標楷體" w:hAnsi="標楷體"/>
            <w:b/>
            <w:bCs/>
          </w:rPr>
          <w:delText>Table</w:delText>
        </w:r>
      </w:del>
      <w:ins w:id="178" w:author="茉莉 蔡" w:date="2025-02-14T22:06:00Z">
        <w:r w:rsidR="00F95CD3" w:rsidRPr="0005040B">
          <w:rPr>
            <w:rFonts w:ascii="標楷體" w:eastAsia="標楷體" w:hAnsi="標楷體" w:hint="eastAsia"/>
            <w:b/>
            <w:bCs/>
          </w:rPr>
          <w:t>表</w:t>
        </w:r>
      </w:ins>
      <w:del w:id="179" w:author="茉莉 蔡" w:date="2025-02-14T22:12:00Z">
        <w:r w:rsidRPr="0005040B" w:rsidDel="00CA4896">
          <w:rPr>
            <w:rFonts w:ascii="標楷體" w:eastAsia="標楷體" w:hAnsi="標楷體" w:hint="eastAsia"/>
            <w:b/>
            <w:bCs/>
          </w:rPr>
          <w:delText xml:space="preserve"> 1</w:delText>
        </w:r>
      </w:del>
      <w:ins w:id="180" w:author="趙 欣怡" w:date="2025-02-18T09:43:00Z">
        <w:r w:rsidR="0005040B" w:rsidRPr="0005040B">
          <w:rPr>
            <w:rFonts w:ascii="標楷體" w:eastAsia="標楷體" w:hAnsi="標楷體" w:hint="eastAsia"/>
            <w:b/>
            <w:bCs/>
          </w:rPr>
          <w:t>1</w:t>
        </w:r>
      </w:ins>
      <w:ins w:id="181" w:author="茉莉 蔡" w:date="2025-02-14T22:12:00Z">
        <w:del w:id="182" w:author="趙 欣怡" w:date="2025-02-18T09:43:00Z">
          <w:r w:rsidR="00CA4896" w:rsidRPr="003B672F" w:rsidDel="0005040B">
            <w:rPr>
              <w:rFonts w:ascii="標楷體" w:eastAsia="標楷體" w:hAnsi="標楷體" w:hint="eastAsia"/>
              <w:b/>
              <w:bCs/>
              <w:i/>
              <w:iCs/>
              <w:rPrChange w:id="183" w:author="茉莉 蔡" w:date="2025-02-18T13:55:00Z" w16du:dateUtc="2025-02-18T05:55:00Z">
                <w:rPr>
                  <w:rFonts w:ascii="標楷體" w:eastAsia="標楷體" w:hAnsi="標楷體" w:hint="eastAsia"/>
                  <w:b/>
                  <w:bCs/>
                </w:rPr>
              </w:rPrChange>
            </w:rPr>
            <w:delText>一</w:delText>
          </w:r>
        </w:del>
      </w:ins>
      <w:ins w:id="184" w:author="茉莉 蔡" w:date="2025-02-13T00:10:00Z">
        <w:del w:id="185" w:author="趙 欣怡" w:date="2025-02-18T09:43:00Z">
          <w:r w:rsidRPr="003B672F" w:rsidDel="0005040B">
            <w:rPr>
              <w:rFonts w:ascii="標楷體" w:eastAsia="標楷體" w:hAnsi="標楷體"/>
              <w:i/>
              <w:iCs/>
            </w:rPr>
            <w:br/>
          </w:r>
        </w:del>
      </w:ins>
    </w:p>
    <w:p w14:paraId="477BB1BF" w14:textId="102D0D1D" w:rsidR="00312E9A" w:rsidRPr="003B672F" w:rsidRDefault="00312E9A">
      <w:pPr>
        <w:snapToGrid w:val="0"/>
        <w:spacing w:after="160"/>
        <w:ind w:left="958"/>
        <w:rPr>
          <w:rFonts w:ascii="標楷體" w:eastAsia="標楷體" w:hAnsi="標楷體"/>
          <w:i/>
          <w:iCs/>
        </w:rPr>
        <w:pPrChange w:id="186" w:author="茉莉 蔡" w:date="2025-02-13T00:10:00Z">
          <w:pPr>
            <w:snapToGrid w:val="0"/>
            <w:spacing w:after="160"/>
            <w:ind w:left="960"/>
          </w:pPr>
        </w:pPrChange>
      </w:pPr>
      <w:r w:rsidRPr="003B672F">
        <w:rPr>
          <w:rFonts w:ascii="標楷體" w:eastAsia="標楷體" w:hAnsi="標楷體" w:hint="eastAsia"/>
          <w:i/>
          <w:iCs/>
        </w:rPr>
        <w:t>各研究階段內容與方法</w:t>
      </w:r>
    </w:p>
    <w:tbl>
      <w:tblPr>
        <w:tblStyle w:val="1"/>
        <w:tblW w:w="7820" w:type="dxa"/>
        <w:tblInd w:w="1014" w:type="dxa"/>
        <w:tblBorders>
          <w:top w:val="single" w:sz="12" w:space="0" w:color="auto"/>
          <w:bottom w:val="single" w:sz="12" w:space="0" w:color="auto"/>
        </w:tblBorders>
        <w:tblLook w:val="04A0" w:firstRow="1" w:lastRow="0" w:firstColumn="1" w:lastColumn="0" w:noHBand="0" w:noVBand="1"/>
        <w:tblPrChange w:id="187" w:author="趙 欣怡" w:date="2025-02-18T09:36:00Z">
          <w:tblPr>
            <w:tblW w:w="7820" w:type="dxa"/>
            <w:tblInd w:w="959"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PrChange>
      </w:tblPr>
      <w:tblGrid>
        <w:gridCol w:w="876"/>
        <w:gridCol w:w="1736"/>
        <w:gridCol w:w="1736"/>
        <w:gridCol w:w="1736"/>
        <w:gridCol w:w="1736"/>
        <w:tblGridChange w:id="188">
          <w:tblGrid>
            <w:gridCol w:w="55"/>
            <w:gridCol w:w="876"/>
            <w:gridCol w:w="61"/>
            <w:gridCol w:w="1675"/>
            <w:gridCol w:w="26"/>
            <w:gridCol w:w="1615"/>
            <w:gridCol w:w="95"/>
            <w:gridCol w:w="1661"/>
            <w:gridCol w:w="75"/>
            <w:gridCol w:w="1681"/>
            <w:gridCol w:w="55"/>
          </w:tblGrid>
        </w:tblGridChange>
      </w:tblGrid>
      <w:tr w:rsidR="00E56006" w14:paraId="5BBA9B64" w14:textId="77777777" w:rsidTr="0005040B">
        <w:trPr>
          <w:cnfStyle w:val="100000000000" w:firstRow="1" w:lastRow="0" w:firstColumn="0" w:lastColumn="0" w:oddVBand="0" w:evenVBand="0" w:oddHBand="0" w:evenHBand="0" w:firstRowFirstColumn="0" w:firstRowLastColumn="0" w:lastRowFirstColumn="0" w:lastRowLastColumn="0"/>
          <w:trHeight w:val="892"/>
          <w:ins w:id="189" w:author="茉莉 蔡" w:date="2025-02-09T18:55:00Z"/>
          <w:trPrChange w:id="190" w:author="趙 欣怡" w:date="2025-02-18T09:36:00Z">
            <w:trPr>
              <w:gridAfter w:val="0"/>
              <w:trHeight w:val="892"/>
            </w:trPr>
          </w:trPrChange>
        </w:trPr>
        <w:tc>
          <w:tcPr>
            <w:cnfStyle w:val="001000000000" w:firstRow="0" w:lastRow="0" w:firstColumn="1" w:lastColumn="0" w:oddVBand="0" w:evenVBand="0" w:oddHBand="0" w:evenHBand="0" w:firstRowFirstColumn="0" w:firstRowLastColumn="0" w:lastRowFirstColumn="0" w:lastRowLastColumn="0"/>
            <w:tcW w:w="876" w:type="dxa"/>
            <w:tcBorders>
              <w:top w:val="single" w:sz="12" w:space="0" w:color="auto"/>
              <w:bottom w:val="single" w:sz="4" w:space="0" w:color="auto"/>
            </w:tcBorders>
            <w:shd w:val="clear" w:color="auto" w:fill="auto"/>
            <w:vAlign w:val="center"/>
            <w:hideMark/>
            <w:tcPrChange w:id="191" w:author="趙 欣怡" w:date="2025-02-18T09:36:00Z">
              <w:tcPr>
                <w:tcW w:w="992" w:type="dxa"/>
                <w:gridSpan w:val="3"/>
                <w:shd w:val="clear" w:color="auto" w:fill="auto"/>
                <w:vAlign w:val="center"/>
                <w:hideMark/>
              </w:tcPr>
            </w:tcPrChange>
          </w:tcPr>
          <w:p w14:paraId="20F9A710" w14:textId="77777777" w:rsidR="00E56006" w:rsidRPr="00E56006" w:rsidRDefault="00E56006" w:rsidP="00A4261A">
            <w:pPr>
              <w:widowControl/>
              <w:suppressAutoHyphens w:val="0"/>
              <w:jc w:val="center"/>
              <w:cnfStyle w:val="101000000000" w:firstRow="1" w:lastRow="0" w:firstColumn="1" w:lastColumn="0" w:oddVBand="0" w:evenVBand="0" w:oddHBand="0" w:evenHBand="0" w:firstRowFirstColumn="0" w:firstRowLastColumn="0" w:lastRowFirstColumn="0" w:lastRowLastColumn="0"/>
              <w:rPr>
                <w:ins w:id="192" w:author="茉莉 蔡" w:date="2025-02-09T18:55:00Z"/>
                <w:rFonts w:ascii="標楷體" w:eastAsia="標楷體" w:hAnsi="標楷體" w:cs="新細明體"/>
                <w:b w:val="0"/>
                <w:bCs w:val="0"/>
                <w:color w:val="000000"/>
                <w:kern w:val="0"/>
              </w:rPr>
            </w:pPr>
            <w:ins w:id="193" w:author="茉莉 蔡" w:date="2025-02-09T18:55:00Z">
              <w:r w:rsidRPr="00E56006">
                <w:rPr>
                  <w:rFonts w:ascii="標楷體" w:eastAsia="標楷體" w:hAnsi="標楷體" w:cs="新細明體" w:hint="eastAsia"/>
                  <w:color w:val="000000"/>
                  <w:kern w:val="0"/>
                </w:rPr>
                <w:t>階段</w:t>
              </w:r>
            </w:ins>
          </w:p>
        </w:tc>
        <w:tc>
          <w:tcPr>
            <w:tcW w:w="1736" w:type="dxa"/>
            <w:tcBorders>
              <w:top w:val="single" w:sz="12" w:space="0" w:color="auto"/>
              <w:bottom w:val="single" w:sz="4" w:space="0" w:color="auto"/>
            </w:tcBorders>
            <w:shd w:val="clear" w:color="auto" w:fill="auto"/>
            <w:vAlign w:val="center"/>
            <w:hideMark/>
            <w:tcPrChange w:id="194" w:author="趙 欣怡" w:date="2025-02-18T09:36:00Z">
              <w:tcPr>
                <w:tcW w:w="1701" w:type="dxa"/>
                <w:gridSpan w:val="2"/>
                <w:shd w:val="clear" w:color="auto" w:fill="auto"/>
                <w:vAlign w:val="center"/>
                <w:hideMark/>
              </w:tcPr>
            </w:tcPrChange>
          </w:tcPr>
          <w:p w14:paraId="248ADB4B" w14:textId="77777777" w:rsidR="00E56006" w:rsidRPr="00E56006" w:rsidRDefault="00E56006" w:rsidP="00312E9A">
            <w:pPr>
              <w:widowControl/>
              <w:suppressAutoHyphens w:val="0"/>
              <w:jc w:val="both"/>
              <w:cnfStyle w:val="100000000000" w:firstRow="1" w:lastRow="0" w:firstColumn="0" w:lastColumn="0" w:oddVBand="0" w:evenVBand="0" w:oddHBand="0" w:evenHBand="0" w:firstRowFirstColumn="0" w:firstRowLastColumn="0" w:lastRowFirstColumn="0" w:lastRowLastColumn="0"/>
              <w:rPr>
                <w:ins w:id="195" w:author="茉莉 蔡" w:date="2025-02-09T18:55:00Z"/>
                <w:rFonts w:ascii="標楷體" w:eastAsia="標楷體" w:hAnsi="標楷體" w:cs="新細明體"/>
                <w:b w:val="0"/>
                <w:bCs w:val="0"/>
                <w:color w:val="000000"/>
                <w:kern w:val="0"/>
              </w:rPr>
            </w:pPr>
            <w:ins w:id="196" w:author="茉莉 蔡" w:date="2025-02-09T18:55:00Z">
              <w:r w:rsidRPr="00E56006">
                <w:rPr>
                  <w:rFonts w:ascii="標楷體" w:eastAsia="標楷體" w:hAnsi="標楷體" w:cs="新細明體" w:hint="eastAsia"/>
                  <w:color w:val="000000"/>
                  <w:kern w:val="0"/>
                </w:rPr>
                <w:t>1.系統設計與開發</w:t>
              </w:r>
            </w:ins>
          </w:p>
        </w:tc>
        <w:tc>
          <w:tcPr>
            <w:tcW w:w="1736" w:type="dxa"/>
            <w:tcBorders>
              <w:top w:val="single" w:sz="12" w:space="0" w:color="auto"/>
              <w:bottom w:val="single" w:sz="4" w:space="0" w:color="auto"/>
            </w:tcBorders>
            <w:shd w:val="clear" w:color="auto" w:fill="auto"/>
            <w:vAlign w:val="center"/>
            <w:hideMark/>
            <w:tcPrChange w:id="197" w:author="趙 欣怡" w:date="2025-02-18T09:36:00Z">
              <w:tcPr>
                <w:tcW w:w="1615" w:type="dxa"/>
                <w:shd w:val="clear" w:color="auto" w:fill="auto"/>
                <w:vAlign w:val="center"/>
                <w:hideMark/>
              </w:tcPr>
            </w:tcPrChange>
          </w:tcPr>
          <w:p w14:paraId="7E0B94D9" w14:textId="77777777" w:rsidR="00E56006" w:rsidRPr="00E56006" w:rsidRDefault="00E56006" w:rsidP="00312E9A">
            <w:pPr>
              <w:widowControl/>
              <w:suppressAutoHyphens w:val="0"/>
              <w:jc w:val="both"/>
              <w:cnfStyle w:val="100000000000" w:firstRow="1" w:lastRow="0" w:firstColumn="0" w:lastColumn="0" w:oddVBand="0" w:evenVBand="0" w:oddHBand="0" w:evenHBand="0" w:firstRowFirstColumn="0" w:firstRowLastColumn="0" w:lastRowFirstColumn="0" w:lastRowLastColumn="0"/>
              <w:rPr>
                <w:ins w:id="198" w:author="茉莉 蔡" w:date="2025-02-09T18:55:00Z"/>
                <w:rFonts w:ascii="標楷體" w:eastAsia="標楷體" w:hAnsi="標楷體" w:cs="新細明體"/>
                <w:b w:val="0"/>
                <w:bCs w:val="0"/>
                <w:color w:val="000000"/>
                <w:kern w:val="0"/>
              </w:rPr>
            </w:pPr>
            <w:ins w:id="199" w:author="茉莉 蔡" w:date="2025-02-09T18:55:00Z">
              <w:r w:rsidRPr="00E56006">
                <w:rPr>
                  <w:rFonts w:ascii="標楷體" w:eastAsia="標楷體" w:hAnsi="標楷體" w:cs="新細明體" w:hint="eastAsia"/>
                  <w:color w:val="000000"/>
                  <w:kern w:val="0"/>
                </w:rPr>
                <w:t>2.人流分析技術建置</w:t>
              </w:r>
            </w:ins>
          </w:p>
        </w:tc>
        <w:tc>
          <w:tcPr>
            <w:tcW w:w="1736" w:type="dxa"/>
            <w:tcBorders>
              <w:top w:val="single" w:sz="12" w:space="0" w:color="auto"/>
              <w:bottom w:val="single" w:sz="4" w:space="0" w:color="auto"/>
            </w:tcBorders>
            <w:shd w:val="clear" w:color="auto" w:fill="auto"/>
            <w:vAlign w:val="center"/>
            <w:hideMark/>
            <w:tcPrChange w:id="200" w:author="趙 欣怡" w:date="2025-02-18T09:36:00Z">
              <w:tcPr>
                <w:tcW w:w="1756" w:type="dxa"/>
                <w:gridSpan w:val="2"/>
                <w:shd w:val="clear" w:color="auto" w:fill="auto"/>
                <w:vAlign w:val="center"/>
                <w:hideMark/>
              </w:tcPr>
            </w:tcPrChange>
          </w:tcPr>
          <w:p w14:paraId="1D5A4969" w14:textId="77777777" w:rsidR="00E56006" w:rsidRPr="00E56006" w:rsidRDefault="00E56006" w:rsidP="00312E9A">
            <w:pPr>
              <w:widowControl/>
              <w:suppressAutoHyphens w:val="0"/>
              <w:jc w:val="both"/>
              <w:cnfStyle w:val="100000000000" w:firstRow="1" w:lastRow="0" w:firstColumn="0" w:lastColumn="0" w:oddVBand="0" w:evenVBand="0" w:oddHBand="0" w:evenHBand="0" w:firstRowFirstColumn="0" w:firstRowLastColumn="0" w:lastRowFirstColumn="0" w:lastRowLastColumn="0"/>
              <w:rPr>
                <w:ins w:id="201" w:author="茉莉 蔡" w:date="2025-02-09T18:55:00Z"/>
                <w:rFonts w:ascii="標楷體" w:eastAsia="標楷體" w:hAnsi="標楷體" w:cs="新細明體"/>
                <w:b w:val="0"/>
                <w:bCs w:val="0"/>
                <w:color w:val="000000"/>
                <w:kern w:val="0"/>
              </w:rPr>
            </w:pPr>
            <w:ins w:id="202" w:author="茉莉 蔡" w:date="2025-02-09T18:55:00Z">
              <w:r w:rsidRPr="00E56006">
                <w:rPr>
                  <w:rFonts w:ascii="標楷體" w:eastAsia="標楷體" w:hAnsi="標楷體" w:cs="新細明體" w:hint="eastAsia"/>
                  <w:color w:val="000000"/>
                  <w:kern w:val="0"/>
                </w:rPr>
                <w:t>3.展覽場域測試</w:t>
              </w:r>
            </w:ins>
          </w:p>
        </w:tc>
        <w:tc>
          <w:tcPr>
            <w:tcW w:w="1736" w:type="dxa"/>
            <w:tcBorders>
              <w:top w:val="single" w:sz="12" w:space="0" w:color="auto"/>
              <w:bottom w:val="single" w:sz="4" w:space="0" w:color="auto"/>
            </w:tcBorders>
            <w:shd w:val="clear" w:color="auto" w:fill="auto"/>
            <w:vAlign w:val="center"/>
            <w:hideMark/>
            <w:tcPrChange w:id="203" w:author="趙 欣怡" w:date="2025-02-18T09:36:00Z">
              <w:tcPr>
                <w:tcW w:w="1756" w:type="dxa"/>
                <w:gridSpan w:val="2"/>
                <w:shd w:val="clear" w:color="auto" w:fill="auto"/>
                <w:vAlign w:val="center"/>
                <w:hideMark/>
              </w:tcPr>
            </w:tcPrChange>
          </w:tcPr>
          <w:p w14:paraId="2BBF0F4C" w14:textId="77777777" w:rsidR="00E56006" w:rsidRPr="00E56006" w:rsidRDefault="00E56006" w:rsidP="00312E9A">
            <w:pPr>
              <w:widowControl/>
              <w:suppressAutoHyphens w:val="0"/>
              <w:jc w:val="both"/>
              <w:cnfStyle w:val="100000000000" w:firstRow="1" w:lastRow="0" w:firstColumn="0" w:lastColumn="0" w:oddVBand="0" w:evenVBand="0" w:oddHBand="0" w:evenHBand="0" w:firstRowFirstColumn="0" w:firstRowLastColumn="0" w:lastRowFirstColumn="0" w:lastRowLastColumn="0"/>
              <w:rPr>
                <w:ins w:id="204" w:author="茉莉 蔡" w:date="2025-02-09T18:55:00Z"/>
                <w:rFonts w:ascii="標楷體" w:eastAsia="標楷體" w:hAnsi="標楷體" w:cs="新細明體"/>
                <w:b w:val="0"/>
                <w:bCs w:val="0"/>
                <w:color w:val="000000"/>
                <w:kern w:val="0"/>
              </w:rPr>
            </w:pPr>
            <w:ins w:id="205" w:author="茉莉 蔡" w:date="2025-02-09T18:55:00Z">
              <w:r w:rsidRPr="00E56006">
                <w:rPr>
                  <w:rFonts w:ascii="標楷體" w:eastAsia="標楷體" w:hAnsi="標楷體" w:cs="新細明體" w:hint="eastAsia"/>
                  <w:color w:val="000000"/>
                  <w:kern w:val="0"/>
                </w:rPr>
                <w:t>4.觀眾體驗與互動評估</w:t>
              </w:r>
            </w:ins>
          </w:p>
        </w:tc>
      </w:tr>
      <w:tr w:rsidR="0005040B" w14:paraId="0663C814" w14:textId="77777777" w:rsidTr="0005040B">
        <w:tblPrEx>
          <w:tblPrExChange w:id="206" w:author="趙 欣怡" w:date="2025-02-18T09:36:00Z">
            <w:tblPrEx>
              <w:tblInd w:w="1014" w:type="dxa"/>
              <w:tblBorders>
                <w:top w:val="single" w:sz="12" w:space="0" w:color="auto"/>
                <w:bottom w:val="single" w:sz="12" w:space="0" w:color="auto"/>
              </w:tblBorders>
            </w:tblPrEx>
          </w:tblPrExChange>
        </w:tblPrEx>
        <w:trPr>
          <w:cnfStyle w:val="000000100000" w:firstRow="0" w:lastRow="0" w:firstColumn="0" w:lastColumn="0" w:oddVBand="0" w:evenVBand="0" w:oddHBand="1" w:evenHBand="0" w:firstRowFirstColumn="0" w:firstRowLastColumn="0" w:lastRowFirstColumn="0" w:lastRowLastColumn="0"/>
          <w:trHeight w:val="1249"/>
          <w:ins w:id="207" w:author="茉莉 蔡" w:date="2025-02-09T18:55:00Z"/>
          <w:trPrChange w:id="208" w:author="趙 欣怡" w:date="2025-02-18T09:36:00Z">
            <w:trPr>
              <w:gridBefore w:val="1"/>
              <w:trHeight w:val="1249"/>
            </w:trPr>
          </w:trPrChange>
        </w:trPr>
        <w:tc>
          <w:tcPr>
            <w:cnfStyle w:val="001000000000" w:firstRow="0" w:lastRow="0" w:firstColumn="1" w:lastColumn="0" w:oddVBand="0" w:evenVBand="0" w:oddHBand="0" w:evenHBand="0" w:firstRowFirstColumn="0" w:firstRowLastColumn="0" w:lastRowFirstColumn="0" w:lastRowLastColumn="0"/>
            <w:tcW w:w="0" w:type="dxa"/>
            <w:tcBorders>
              <w:top w:val="single" w:sz="4" w:space="0" w:color="auto"/>
            </w:tcBorders>
            <w:shd w:val="clear" w:color="auto" w:fill="auto"/>
            <w:vAlign w:val="center"/>
            <w:hideMark/>
            <w:tcPrChange w:id="209" w:author="趙 欣怡" w:date="2025-02-18T09:36:00Z">
              <w:tcPr>
                <w:tcW w:w="876" w:type="dxa"/>
                <w:shd w:val="clear" w:color="auto" w:fill="auto"/>
                <w:vAlign w:val="center"/>
                <w:hideMark/>
              </w:tcPr>
            </w:tcPrChange>
          </w:tcPr>
          <w:p w14:paraId="20E841CB" w14:textId="77777777" w:rsidR="00E56006" w:rsidRPr="00E56006" w:rsidRDefault="00E56006" w:rsidP="00A4261A">
            <w:pPr>
              <w:widowControl/>
              <w:suppressAutoHyphens w:val="0"/>
              <w:jc w:val="center"/>
              <w:cnfStyle w:val="001000100000" w:firstRow="0" w:lastRow="0" w:firstColumn="1" w:lastColumn="0" w:oddVBand="0" w:evenVBand="0" w:oddHBand="1" w:evenHBand="0" w:firstRowFirstColumn="0" w:firstRowLastColumn="0" w:lastRowFirstColumn="0" w:lastRowLastColumn="0"/>
              <w:rPr>
                <w:ins w:id="210" w:author="茉莉 蔡" w:date="2025-02-09T18:55:00Z"/>
                <w:rFonts w:ascii="標楷體" w:eastAsia="標楷體" w:hAnsi="標楷體" w:cs="新細明體"/>
                <w:b w:val="0"/>
                <w:bCs w:val="0"/>
                <w:color w:val="000000"/>
                <w:kern w:val="0"/>
              </w:rPr>
            </w:pPr>
            <w:ins w:id="211" w:author="茉莉 蔡" w:date="2025-02-09T18:55:00Z">
              <w:r w:rsidRPr="00E56006">
                <w:rPr>
                  <w:rFonts w:ascii="標楷體" w:eastAsia="標楷體" w:hAnsi="標楷體" w:cs="新細明體" w:hint="eastAsia"/>
                  <w:color w:val="000000"/>
                  <w:kern w:val="0"/>
                </w:rPr>
                <w:t>主要研究內容</w:t>
              </w:r>
            </w:ins>
          </w:p>
        </w:tc>
        <w:tc>
          <w:tcPr>
            <w:tcW w:w="0" w:type="dxa"/>
            <w:tcBorders>
              <w:top w:val="single" w:sz="4" w:space="0" w:color="auto"/>
            </w:tcBorders>
            <w:shd w:val="clear" w:color="auto" w:fill="auto"/>
            <w:vAlign w:val="center"/>
            <w:hideMark/>
            <w:tcPrChange w:id="212" w:author="趙 欣怡" w:date="2025-02-18T09:36:00Z">
              <w:tcPr>
                <w:tcW w:w="1736" w:type="dxa"/>
                <w:gridSpan w:val="2"/>
                <w:shd w:val="clear" w:color="auto" w:fill="auto"/>
                <w:vAlign w:val="center"/>
                <w:hideMark/>
              </w:tcPr>
            </w:tcPrChange>
          </w:tcPr>
          <w:p w14:paraId="0930C2E5" w14:textId="77777777" w:rsidR="00E56006" w:rsidRPr="00E56006" w:rsidRDefault="00E56006" w:rsidP="00312E9A">
            <w:pPr>
              <w:widowControl/>
              <w:suppressAutoHyphens w:val="0"/>
              <w:jc w:val="both"/>
              <w:cnfStyle w:val="000000100000" w:firstRow="0" w:lastRow="0" w:firstColumn="0" w:lastColumn="0" w:oddVBand="0" w:evenVBand="0" w:oddHBand="1" w:evenHBand="0" w:firstRowFirstColumn="0" w:firstRowLastColumn="0" w:lastRowFirstColumn="0" w:lastRowLastColumn="0"/>
              <w:rPr>
                <w:ins w:id="213" w:author="茉莉 蔡" w:date="2025-02-09T18:55:00Z"/>
                <w:rFonts w:ascii="標楷體" w:eastAsia="標楷體" w:hAnsi="標楷體" w:cs="新細明體"/>
                <w:color w:val="000000"/>
                <w:kern w:val="0"/>
              </w:rPr>
            </w:pPr>
            <w:ins w:id="214" w:author="茉莉 蔡" w:date="2025-02-09T18:55:00Z">
              <w:r w:rsidRPr="00E56006">
                <w:rPr>
                  <w:rFonts w:ascii="標楷體" w:eastAsia="標楷體" w:hAnsi="標楷體" w:cs="新細明體" w:hint="eastAsia"/>
                  <w:color w:val="000000"/>
                  <w:kern w:val="0"/>
                </w:rPr>
                <w:t>開發智能導覽裝置（語音與觸控）</w:t>
              </w:r>
            </w:ins>
          </w:p>
        </w:tc>
        <w:tc>
          <w:tcPr>
            <w:tcW w:w="0" w:type="dxa"/>
            <w:tcBorders>
              <w:top w:val="single" w:sz="4" w:space="0" w:color="auto"/>
            </w:tcBorders>
            <w:shd w:val="clear" w:color="auto" w:fill="auto"/>
            <w:vAlign w:val="center"/>
            <w:hideMark/>
            <w:tcPrChange w:id="215" w:author="趙 欣怡" w:date="2025-02-18T09:36:00Z">
              <w:tcPr>
                <w:tcW w:w="1736" w:type="dxa"/>
                <w:gridSpan w:val="3"/>
                <w:shd w:val="clear" w:color="auto" w:fill="auto"/>
                <w:vAlign w:val="center"/>
                <w:hideMark/>
              </w:tcPr>
            </w:tcPrChange>
          </w:tcPr>
          <w:p w14:paraId="2EB17CDF" w14:textId="77777777" w:rsidR="00E56006" w:rsidRPr="00E56006" w:rsidRDefault="00E56006" w:rsidP="00312E9A">
            <w:pPr>
              <w:widowControl/>
              <w:suppressAutoHyphens w:val="0"/>
              <w:jc w:val="both"/>
              <w:cnfStyle w:val="000000100000" w:firstRow="0" w:lastRow="0" w:firstColumn="0" w:lastColumn="0" w:oddVBand="0" w:evenVBand="0" w:oddHBand="1" w:evenHBand="0" w:firstRowFirstColumn="0" w:firstRowLastColumn="0" w:lastRowFirstColumn="0" w:lastRowLastColumn="0"/>
              <w:rPr>
                <w:ins w:id="216" w:author="茉莉 蔡" w:date="2025-02-09T18:55:00Z"/>
                <w:rFonts w:ascii="標楷體" w:eastAsia="標楷體" w:hAnsi="標楷體" w:cs="新細明體"/>
                <w:color w:val="000000"/>
                <w:kern w:val="0"/>
              </w:rPr>
            </w:pPr>
            <w:ins w:id="217" w:author="茉莉 蔡" w:date="2025-02-09T18:55:00Z">
              <w:r w:rsidRPr="00E56006">
                <w:rPr>
                  <w:rFonts w:ascii="標楷體" w:eastAsia="標楷體" w:hAnsi="標楷體" w:cs="新細明體" w:hint="eastAsia"/>
                  <w:color w:val="000000"/>
                  <w:kern w:val="0"/>
                </w:rPr>
                <w:t>設計人流追蹤與熱點分析系統</w:t>
              </w:r>
            </w:ins>
          </w:p>
        </w:tc>
        <w:tc>
          <w:tcPr>
            <w:tcW w:w="0" w:type="dxa"/>
            <w:tcBorders>
              <w:top w:val="single" w:sz="4" w:space="0" w:color="auto"/>
            </w:tcBorders>
            <w:shd w:val="clear" w:color="auto" w:fill="auto"/>
            <w:vAlign w:val="center"/>
            <w:hideMark/>
            <w:tcPrChange w:id="218" w:author="趙 欣怡" w:date="2025-02-18T09:36:00Z">
              <w:tcPr>
                <w:tcW w:w="1736" w:type="dxa"/>
                <w:gridSpan w:val="2"/>
                <w:shd w:val="clear" w:color="auto" w:fill="auto"/>
                <w:vAlign w:val="center"/>
                <w:hideMark/>
              </w:tcPr>
            </w:tcPrChange>
          </w:tcPr>
          <w:p w14:paraId="6A103AE5" w14:textId="77777777" w:rsidR="00E56006" w:rsidRPr="00E56006" w:rsidRDefault="00E56006" w:rsidP="00312E9A">
            <w:pPr>
              <w:widowControl/>
              <w:suppressAutoHyphens w:val="0"/>
              <w:jc w:val="both"/>
              <w:cnfStyle w:val="000000100000" w:firstRow="0" w:lastRow="0" w:firstColumn="0" w:lastColumn="0" w:oddVBand="0" w:evenVBand="0" w:oddHBand="1" w:evenHBand="0" w:firstRowFirstColumn="0" w:firstRowLastColumn="0" w:lastRowFirstColumn="0" w:lastRowLastColumn="0"/>
              <w:rPr>
                <w:ins w:id="219" w:author="茉莉 蔡" w:date="2025-02-09T18:55:00Z"/>
                <w:rFonts w:ascii="標楷體" w:eastAsia="標楷體" w:hAnsi="標楷體" w:cs="新細明體"/>
                <w:color w:val="000000"/>
                <w:kern w:val="0"/>
              </w:rPr>
            </w:pPr>
            <w:ins w:id="220" w:author="茉莉 蔡" w:date="2025-02-09T18:55:00Z">
              <w:r w:rsidRPr="00E56006">
                <w:rPr>
                  <w:rFonts w:ascii="標楷體" w:eastAsia="標楷體" w:hAnsi="標楷體" w:cs="新細明體" w:hint="eastAsia"/>
                  <w:color w:val="000000"/>
                  <w:kern w:val="0"/>
                </w:rPr>
                <w:t>測試智能導覽裝置與人流分析的應用</w:t>
              </w:r>
            </w:ins>
          </w:p>
        </w:tc>
        <w:tc>
          <w:tcPr>
            <w:tcW w:w="0" w:type="dxa"/>
            <w:tcBorders>
              <w:top w:val="single" w:sz="4" w:space="0" w:color="auto"/>
            </w:tcBorders>
            <w:shd w:val="clear" w:color="auto" w:fill="auto"/>
            <w:vAlign w:val="center"/>
            <w:hideMark/>
            <w:tcPrChange w:id="221" w:author="趙 欣怡" w:date="2025-02-18T09:36:00Z">
              <w:tcPr>
                <w:tcW w:w="1736" w:type="dxa"/>
                <w:gridSpan w:val="2"/>
                <w:shd w:val="clear" w:color="auto" w:fill="auto"/>
                <w:vAlign w:val="center"/>
                <w:hideMark/>
              </w:tcPr>
            </w:tcPrChange>
          </w:tcPr>
          <w:p w14:paraId="0BB052C3" w14:textId="77777777" w:rsidR="00E56006" w:rsidRPr="00E56006" w:rsidRDefault="00E56006" w:rsidP="00312E9A">
            <w:pPr>
              <w:widowControl/>
              <w:suppressAutoHyphens w:val="0"/>
              <w:jc w:val="both"/>
              <w:cnfStyle w:val="000000100000" w:firstRow="0" w:lastRow="0" w:firstColumn="0" w:lastColumn="0" w:oddVBand="0" w:evenVBand="0" w:oddHBand="1" w:evenHBand="0" w:firstRowFirstColumn="0" w:firstRowLastColumn="0" w:lastRowFirstColumn="0" w:lastRowLastColumn="0"/>
              <w:rPr>
                <w:ins w:id="222" w:author="茉莉 蔡" w:date="2025-02-09T18:55:00Z"/>
                <w:rFonts w:ascii="標楷體" w:eastAsia="標楷體" w:hAnsi="標楷體" w:cs="新細明體"/>
                <w:color w:val="000000"/>
                <w:kern w:val="0"/>
              </w:rPr>
            </w:pPr>
            <w:ins w:id="223" w:author="茉莉 蔡" w:date="2025-02-09T18:55:00Z">
              <w:r w:rsidRPr="00E56006">
                <w:rPr>
                  <w:rFonts w:ascii="標楷體" w:eastAsia="標楷體" w:hAnsi="標楷體" w:cs="新細明體" w:hint="eastAsia"/>
                  <w:color w:val="000000"/>
                  <w:kern w:val="0"/>
                </w:rPr>
                <w:t>觀察觀眾互動行為，問卷調查</w:t>
              </w:r>
            </w:ins>
          </w:p>
        </w:tc>
      </w:tr>
      <w:tr w:rsidR="00E56006" w14:paraId="05FC8AC4" w14:textId="77777777" w:rsidTr="0005040B">
        <w:trPr>
          <w:trHeight w:val="1249"/>
          <w:ins w:id="224" w:author="茉莉 蔡" w:date="2025-02-09T18:55:00Z"/>
          <w:trPrChange w:id="225" w:author="趙 欣怡" w:date="2025-02-18T09:36:00Z">
            <w:trPr>
              <w:gridAfter w:val="0"/>
              <w:trHeight w:val="1249"/>
            </w:trPr>
          </w:trPrChange>
        </w:trPr>
        <w:tc>
          <w:tcPr>
            <w:cnfStyle w:val="001000000000" w:firstRow="0" w:lastRow="0" w:firstColumn="1" w:lastColumn="0" w:oddVBand="0" w:evenVBand="0" w:oddHBand="0" w:evenHBand="0" w:firstRowFirstColumn="0" w:firstRowLastColumn="0" w:lastRowFirstColumn="0" w:lastRowLastColumn="0"/>
            <w:tcW w:w="876" w:type="dxa"/>
            <w:shd w:val="clear" w:color="auto" w:fill="auto"/>
            <w:vAlign w:val="center"/>
            <w:hideMark/>
            <w:tcPrChange w:id="226" w:author="趙 欣怡" w:date="2025-02-18T09:36:00Z">
              <w:tcPr>
                <w:tcW w:w="992" w:type="dxa"/>
                <w:gridSpan w:val="3"/>
                <w:shd w:val="clear" w:color="auto" w:fill="auto"/>
                <w:vAlign w:val="center"/>
                <w:hideMark/>
              </w:tcPr>
            </w:tcPrChange>
          </w:tcPr>
          <w:p w14:paraId="3CFF5473" w14:textId="77777777" w:rsidR="00E56006" w:rsidRPr="00E56006" w:rsidRDefault="00E56006" w:rsidP="00A4261A">
            <w:pPr>
              <w:widowControl/>
              <w:suppressAutoHyphens w:val="0"/>
              <w:jc w:val="center"/>
              <w:rPr>
                <w:ins w:id="227" w:author="茉莉 蔡" w:date="2025-02-09T18:55:00Z"/>
                <w:rFonts w:ascii="標楷體" w:eastAsia="標楷體" w:hAnsi="標楷體" w:cs="新細明體"/>
                <w:b w:val="0"/>
                <w:bCs w:val="0"/>
                <w:color w:val="000000"/>
                <w:kern w:val="0"/>
              </w:rPr>
            </w:pPr>
            <w:ins w:id="228" w:author="茉莉 蔡" w:date="2025-02-09T18:55:00Z">
              <w:r w:rsidRPr="00E56006">
                <w:rPr>
                  <w:rFonts w:ascii="標楷體" w:eastAsia="標楷體" w:hAnsi="標楷體" w:cs="新細明體" w:hint="eastAsia"/>
                  <w:color w:val="000000"/>
                  <w:kern w:val="0"/>
                </w:rPr>
                <w:t>研究方法</w:t>
              </w:r>
            </w:ins>
          </w:p>
        </w:tc>
        <w:tc>
          <w:tcPr>
            <w:tcW w:w="1736" w:type="dxa"/>
            <w:shd w:val="clear" w:color="auto" w:fill="auto"/>
            <w:vAlign w:val="center"/>
            <w:hideMark/>
            <w:tcPrChange w:id="229" w:author="趙 欣怡" w:date="2025-02-18T09:36:00Z">
              <w:tcPr>
                <w:tcW w:w="1701" w:type="dxa"/>
                <w:gridSpan w:val="2"/>
                <w:shd w:val="clear" w:color="auto" w:fill="auto"/>
                <w:vAlign w:val="center"/>
                <w:hideMark/>
              </w:tcPr>
            </w:tcPrChange>
          </w:tcPr>
          <w:p w14:paraId="2A57878F" w14:textId="77777777" w:rsidR="00E56006" w:rsidRPr="00E56006" w:rsidRDefault="00E56006" w:rsidP="00312E9A">
            <w:pPr>
              <w:widowControl/>
              <w:suppressAutoHyphens w:val="0"/>
              <w:jc w:val="both"/>
              <w:cnfStyle w:val="000000000000" w:firstRow="0" w:lastRow="0" w:firstColumn="0" w:lastColumn="0" w:oddVBand="0" w:evenVBand="0" w:oddHBand="0" w:evenHBand="0" w:firstRowFirstColumn="0" w:firstRowLastColumn="0" w:lastRowFirstColumn="0" w:lastRowLastColumn="0"/>
              <w:rPr>
                <w:ins w:id="230" w:author="茉莉 蔡" w:date="2025-02-09T18:55:00Z"/>
                <w:rFonts w:ascii="標楷體" w:eastAsia="標楷體" w:hAnsi="標楷體" w:cs="新細明體"/>
                <w:color w:val="000000"/>
                <w:kern w:val="0"/>
              </w:rPr>
            </w:pPr>
            <w:ins w:id="231" w:author="茉莉 蔡" w:date="2025-02-09T18:55:00Z">
              <w:r w:rsidRPr="00E56006">
                <w:rPr>
                  <w:rFonts w:ascii="標楷體" w:eastAsia="標楷體" w:hAnsi="標楷體" w:cs="新細明體" w:hint="eastAsia"/>
                  <w:color w:val="000000"/>
                  <w:kern w:val="0"/>
                </w:rPr>
                <w:t>軟硬體開發（ESP32+觸控螢幕+語音模組）</w:t>
              </w:r>
            </w:ins>
          </w:p>
        </w:tc>
        <w:tc>
          <w:tcPr>
            <w:tcW w:w="1736" w:type="dxa"/>
            <w:shd w:val="clear" w:color="auto" w:fill="auto"/>
            <w:vAlign w:val="center"/>
            <w:hideMark/>
            <w:tcPrChange w:id="232" w:author="趙 欣怡" w:date="2025-02-18T09:36:00Z">
              <w:tcPr>
                <w:tcW w:w="1615" w:type="dxa"/>
                <w:shd w:val="clear" w:color="auto" w:fill="auto"/>
                <w:vAlign w:val="center"/>
                <w:hideMark/>
              </w:tcPr>
            </w:tcPrChange>
          </w:tcPr>
          <w:p w14:paraId="7AF8533C" w14:textId="77777777" w:rsidR="00E56006" w:rsidRPr="00E56006" w:rsidRDefault="00E56006" w:rsidP="00312E9A">
            <w:pPr>
              <w:widowControl/>
              <w:suppressAutoHyphens w:val="0"/>
              <w:jc w:val="both"/>
              <w:cnfStyle w:val="000000000000" w:firstRow="0" w:lastRow="0" w:firstColumn="0" w:lastColumn="0" w:oddVBand="0" w:evenVBand="0" w:oddHBand="0" w:evenHBand="0" w:firstRowFirstColumn="0" w:firstRowLastColumn="0" w:lastRowFirstColumn="0" w:lastRowLastColumn="0"/>
              <w:rPr>
                <w:ins w:id="233" w:author="茉莉 蔡" w:date="2025-02-09T18:55:00Z"/>
                <w:rFonts w:ascii="標楷體" w:eastAsia="標楷體" w:hAnsi="標楷體" w:cs="新細明體"/>
                <w:color w:val="000000"/>
                <w:kern w:val="0"/>
              </w:rPr>
            </w:pPr>
            <w:ins w:id="234" w:author="茉莉 蔡" w:date="2025-02-09T18:55:00Z">
              <w:r w:rsidRPr="00E56006">
                <w:rPr>
                  <w:rFonts w:ascii="標楷體" w:eastAsia="標楷體" w:hAnsi="標楷體" w:cs="新細明體" w:hint="eastAsia"/>
                  <w:color w:val="000000"/>
                  <w:kern w:val="0"/>
                </w:rPr>
                <w:t>攝影機影像</w:t>
              </w:r>
            </w:ins>
            <w:ins w:id="235" w:author="茉莉 蔡" w:date="2025-02-09T20:08:00Z">
              <w:r w:rsidR="00DD0A83">
                <w:rPr>
                  <w:rFonts w:ascii="標楷體" w:eastAsia="標楷體" w:hAnsi="標楷體" w:cs="新細明體" w:hint="eastAsia"/>
                  <w:color w:val="000000"/>
                  <w:kern w:val="0"/>
                </w:rPr>
                <w:t>分</w:t>
              </w:r>
            </w:ins>
            <w:ins w:id="236" w:author="茉莉 蔡" w:date="2025-02-09T18:55:00Z">
              <w:r w:rsidRPr="00E56006">
                <w:rPr>
                  <w:rFonts w:ascii="標楷體" w:eastAsia="標楷體" w:hAnsi="標楷體" w:cs="新細明體" w:hint="eastAsia"/>
                  <w:color w:val="000000"/>
                  <w:kern w:val="0"/>
                </w:rPr>
                <w:t>析（OpenCV+雲端數據庫）</w:t>
              </w:r>
            </w:ins>
          </w:p>
        </w:tc>
        <w:tc>
          <w:tcPr>
            <w:tcW w:w="1736" w:type="dxa"/>
            <w:shd w:val="clear" w:color="auto" w:fill="auto"/>
            <w:vAlign w:val="center"/>
            <w:hideMark/>
            <w:tcPrChange w:id="237" w:author="趙 欣怡" w:date="2025-02-18T09:36:00Z">
              <w:tcPr>
                <w:tcW w:w="1756" w:type="dxa"/>
                <w:gridSpan w:val="2"/>
                <w:shd w:val="clear" w:color="auto" w:fill="auto"/>
                <w:vAlign w:val="center"/>
                <w:hideMark/>
              </w:tcPr>
            </w:tcPrChange>
          </w:tcPr>
          <w:p w14:paraId="239E2048" w14:textId="22CC23BE" w:rsidR="00E56006" w:rsidRPr="00E56006" w:rsidRDefault="00E56006" w:rsidP="00312E9A">
            <w:pPr>
              <w:widowControl/>
              <w:suppressAutoHyphens w:val="0"/>
              <w:jc w:val="both"/>
              <w:cnfStyle w:val="000000000000" w:firstRow="0" w:lastRow="0" w:firstColumn="0" w:lastColumn="0" w:oddVBand="0" w:evenVBand="0" w:oddHBand="0" w:evenHBand="0" w:firstRowFirstColumn="0" w:firstRowLastColumn="0" w:lastRowFirstColumn="0" w:lastRowLastColumn="0"/>
              <w:rPr>
                <w:ins w:id="238" w:author="茉莉 蔡" w:date="2025-02-09T18:55:00Z"/>
                <w:rFonts w:ascii="標楷體" w:eastAsia="標楷體" w:hAnsi="標楷體" w:cs="新細明體"/>
                <w:color w:val="000000"/>
                <w:kern w:val="0"/>
              </w:rPr>
            </w:pPr>
            <w:ins w:id="239" w:author="茉莉 蔡" w:date="2025-02-09T18:55:00Z">
              <w:r w:rsidRPr="00E56006">
                <w:rPr>
                  <w:rFonts w:ascii="標楷體" w:eastAsia="標楷體" w:hAnsi="標楷體" w:cs="新細明體" w:hint="eastAsia"/>
                  <w:color w:val="000000"/>
                  <w:kern w:val="0"/>
                </w:rPr>
                <w:t>中興大學藝術中心</w:t>
              </w:r>
            </w:ins>
            <w:ins w:id="240" w:author="茉莉 蔡" w:date="2025-07-07T14:43:00Z" w16du:dateUtc="2025-07-07T06:43:00Z">
              <w:r w:rsidR="0074780A">
                <w:rPr>
                  <w:rFonts w:ascii="標楷體" w:eastAsia="標楷體" w:hAnsi="標楷體" w:cs="新細明體" w:hint="eastAsia"/>
                  <w:color w:val="000000"/>
                  <w:kern w:val="0"/>
                </w:rPr>
                <w:t>或校史館</w:t>
              </w:r>
            </w:ins>
          </w:p>
        </w:tc>
        <w:tc>
          <w:tcPr>
            <w:tcW w:w="1736" w:type="dxa"/>
            <w:shd w:val="clear" w:color="auto" w:fill="auto"/>
            <w:vAlign w:val="center"/>
            <w:hideMark/>
            <w:tcPrChange w:id="241" w:author="趙 欣怡" w:date="2025-02-18T09:36:00Z">
              <w:tcPr>
                <w:tcW w:w="1756" w:type="dxa"/>
                <w:gridSpan w:val="2"/>
                <w:shd w:val="clear" w:color="auto" w:fill="auto"/>
                <w:vAlign w:val="center"/>
                <w:hideMark/>
              </w:tcPr>
            </w:tcPrChange>
          </w:tcPr>
          <w:p w14:paraId="04492AD3" w14:textId="77777777" w:rsidR="00E56006" w:rsidRPr="00E56006" w:rsidRDefault="00E56006" w:rsidP="00312E9A">
            <w:pPr>
              <w:widowControl/>
              <w:suppressAutoHyphens w:val="0"/>
              <w:jc w:val="both"/>
              <w:cnfStyle w:val="000000000000" w:firstRow="0" w:lastRow="0" w:firstColumn="0" w:lastColumn="0" w:oddVBand="0" w:evenVBand="0" w:oddHBand="0" w:evenHBand="0" w:firstRowFirstColumn="0" w:firstRowLastColumn="0" w:lastRowFirstColumn="0" w:lastRowLastColumn="0"/>
              <w:rPr>
                <w:ins w:id="242" w:author="茉莉 蔡" w:date="2025-02-09T18:55:00Z"/>
                <w:rFonts w:ascii="標楷體" w:eastAsia="標楷體" w:hAnsi="標楷體" w:cs="新細明體"/>
                <w:color w:val="000000"/>
                <w:kern w:val="0"/>
              </w:rPr>
            </w:pPr>
            <w:ins w:id="243" w:author="茉莉 蔡" w:date="2025-02-09T18:55:00Z">
              <w:r w:rsidRPr="00E56006">
                <w:rPr>
                  <w:rFonts w:ascii="標楷體" w:eastAsia="標楷體" w:hAnsi="標楷體" w:cs="新細明體" w:hint="eastAsia"/>
                  <w:color w:val="000000"/>
                  <w:kern w:val="0"/>
                </w:rPr>
                <w:t>質化訪談+問卷設計（量化分析）</w:t>
              </w:r>
            </w:ins>
          </w:p>
        </w:tc>
      </w:tr>
    </w:tbl>
    <w:p w14:paraId="59431541" w14:textId="77777777" w:rsidR="001E728A" w:rsidRDefault="001E728A">
      <w:pPr>
        <w:snapToGrid w:val="0"/>
        <w:rPr>
          <w:ins w:id="244" w:author="茉莉 蔡" w:date="2025-02-13T00:11:00Z"/>
          <w:rFonts w:ascii="標楷體" w:eastAsia="標楷體" w:hAnsi="標楷體"/>
          <w:b/>
          <w:bCs/>
        </w:rPr>
        <w:pPrChange w:id="245" w:author="茉莉 蔡" w:date="2025-02-14T22:08:00Z">
          <w:pPr>
            <w:snapToGrid w:val="0"/>
            <w:ind w:left="958"/>
          </w:pPr>
        </w:pPrChange>
      </w:pPr>
    </w:p>
    <w:p w14:paraId="3C7C11E9" w14:textId="0033E36A" w:rsidR="00312E9A" w:rsidDel="00DD4CBA" w:rsidRDefault="00312E9A" w:rsidP="00DD4CBA">
      <w:pPr>
        <w:snapToGrid w:val="0"/>
        <w:ind w:left="960" w:firstLine="480"/>
        <w:rPr>
          <w:del w:id="246" w:author="茉莉 蔡" w:date="2025-02-14T22:08:00Z"/>
          <w:rFonts w:ascii="標楷體" w:eastAsia="標楷體" w:hAnsi="標楷體"/>
        </w:rPr>
      </w:pPr>
      <w:del w:id="247" w:author="茉莉 蔡" w:date="2025-02-14T22:06:00Z">
        <w:r w:rsidRPr="00312E9A" w:rsidDel="00F95CD3">
          <w:rPr>
            <w:rFonts w:ascii="標楷體" w:eastAsia="標楷體" w:hAnsi="標楷體"/>
            <w:b/>
            <w:bCs/>
          </w:rPr>
          <w:delText>Note.</w:delText>
        </w:r>
      </w:del>
      <w:r>
        <w:rPr>
          <w:rFonts w:ascii="標楷體" w:eastAsia="標楷體" w:hAnsi="標楷體" w:hint="eastAsia"/>
        </w:rPr>
        <w:t>表</w:t>
      </w:r>
      <w:del w:id="248" w:author="茉莉 蔡" w:date="2025-02-18T13:55:00Z" w16du:dateUtc="2025-02-18T05:55:00Z">
        <w:r w:rsidDel="003B672F">
          <w:rPr>
            <w:rFonts w:ascii="標楷體" w:eastAsia="標楷體" w:hAnsi="標楷體" w:hint="eastAsia"/>
          </w:rPr>
          <w:delText>一</w:delText>
        </w:r>
      </w:del>
      <w:ins w:id="249" w:author="茉莉 蔡" w:date="2025-02-18T13:55:00Z" w16du:dateUtc="2025-02-18T05:55:00Z">
        <w:r w:rsidR="003B672F">
          <w:rPr>
            <w:rFonts w:ascii="標楷體" w:eastAsia="標楷體" w:hAnsi="標楷體" w:hint="eastAsia"/>
          </w:rPr>
          <w:t>1</w:t>
        </w:r>
      </w:ins>
      <w:r>
        <w:rPr>
          <w:rFonts w:ascii="標楷體" w:eastAsia="標楷體" w:hAnsi="標楷體" w:hint="eastAsia"/>
        </w:rPr>
        <w:t>將研究細</w:t>
      </w:r>
      <w:r w:rsidRPr="00DC6B92">
        <w:rPr>
          <w:rFonts w:ascii="標楷體" w:eastAsia="標楷體" w:hAnsi="標楷體"/>
        </w:rPr>
        <w:t>分為四個階段，逐步建構並驗證</w:t>
      </w:r>
      <w:r w:rsidRPr="00DC6B92">
        <w:rPr>
          <w:rFonts w:ascii="標楷體" w:eastAsia="標楷體" w:hAnsi="標楷體"/>
          <w:b/>
          <w:bCs/>
        </w:rPr>
        <w:t>智能導</w:t>
      </w:r>
      <w:proofErr w:type="gramStart"/>
      <w:r w:rsidRPr="00DC6B92">
        <w:rPr>
          <w:rFonts w:ascii="標楷體" w:eastAsia="標楷體" w:hAnsi="標楷體"/>
          <w:b/>
          <w:bCs/>
        </w:rPr>
        <w:t>覽</w:t>
      </w:r>
      <w:proofErr w:type="gramEnd"/>
      <w:r w:rsidRPr="00DC6B92">
        <w:rPr>
          <w:rFonts w:ascii="標楷體" w:eastAsia="標楷體" w:hAnsi="標楷體"/>
          <w:b/>
          <w:bCs/>
        </w:rPr>
        <w:t>裝置與人流分析系統</w:t>
      </w:r>
      <w:r w:rsidRPr="00DC6B92">
        <w:rPr>
          <w:rFonts w:ascii="標楷體" w:eastAsia="標楷體" w:hAnsi="標楷體"/>
        </w:rPr>
        <w:t>的可行性與影響。首先，開發整合</w:t>
      </w:r>
      <w:r w:rsidRPr="00DC6B92">
        <w:rPr>
          <w:rFonts w:ascii="標楷體" w:eastAsia="標楷體" w:hAnsi="標楷體"/>
          <w:b/>
          <w:bCs/>
        </w:rPr>
        <w:t>語音導覽與觸控螢幕</w:t>
      </w:r>
      <w:r w:rsidRPr="00DC6B92">
        <w:rPr>
          <w:rFonts w:ascii="標楷體" w:eastAsia="標楷體" w:hAnsi="標楷體"/>
        </w:rPr>
        <w:t>的智能裝置，並建立</w:t>
      </w:r>
      <w:r w:rsidRPr="00DC6B92">
        <w:rPr>
          <w:rFonts w:ascii="標楷體" w:eastAsia="標楷體" w:hAnsi="標楷體"/>
          <w:b/>
          <w:bCs/>
        </w:rPr>
        <w:t>影像追蹤與人流分析技術</w:t>
      </w:r>
      <w:r w:rsidRPr="00DC6B92">
        <w:rPr>
          <w:rFonts w:ascii="標楷體" w:eastAsia="標楷體" w:hAnsi="標楷體"/>
        </w:rPr>
        <w:t>（ESP32 + OpenCV + Firebase）。接著，在</w:t>
      </w:r>
      <w:r w:rsidRPr="00DC6B92">
        <w:rPr>
          <w:rFonts w:ascii="標楷體" w:eastAsia="標楷體" w:hAnsi="標楷體"/>
          <w:b/>
          <w:bCs/>
        </w:rPr>
        <w:t>中興大學</w:t>
      </w:r>
      <w:ins w:id="250" w:author="茉莉 蔡" w:date="2025-07-07T14:42:00Z" w16du:dateUtc="2025-07-07T06:42:00Z">
        <w:r w:rsidR="006E3DB3">
          <w:rPr>
            <w:rFonts w:ascii="標楷體" w:eastAsia="標楷體" w:hAnsi="標楷體" w:hint="eastAsia"/>
            <w:b/>
            <w:bCs/>
          </w:rPr>
          <w:t>內展覽場地</w:t>
        </w:r>
      </w:ins>
      <w:del w:id="251" w:author="茉莉 蔡" w:date="2025-07-07T14:42:00Z" w16du:dateUtc="2025-07-07T06:42:00Z">
        <w:r w:rsidRPr="00DC6B92" w:rsidDel="006E3DB3">
          <w:rPr>
            <w:rFonts w:ascii="標楷體" w:eastAsia="標楷體" w:hAnsi="標楷體"/>
            <w:b/>
            <w:bCs/>
          </w:rPr>
          <w:delText>藝術中心</w:delText>
        </w:r>
      </w:del>
      <w:del w:id="252" w:author="茉莉 蔡" w:date="2025-07-07T14:41:00Z" w16du:dateUtc="2025-07-07T06:41:00Z">
        <w:r w:rsidRPr="00DC6B92" w:rsidDel="006E3DB3">
          <w:rPr>
            <w:rFonts w:ascii="標楷體" w:eastAsia="標楷體" w:hAnsi="標楷體" w:hint="eastAsia"/>
            <w:b/>
            <w:bCs/>
          </w:rPr>
          <w:delText>與國美館</w:delText>
        </w:r>
      </w:del>
      <w:r w:rsidRPr="00DC6B92">
        <w:rPr>
          <w:rFonts w:ascii="標楷體" w:eastAsia="標楷體" w:hAnsi="標楷體"/>
          <w:b/>
          <w:bCs/>
        </w:rPr>
        <w:t>進行場域測試</w:t>
      </w:r>
      <w:r w:rsidRPr="00DC6B92">
        <w:rPr>
          <w:rFonts w:ascii="標楷體" w:eastAsia="標楷體" w:hAnsi="標楷體"/>
        </w:rPr>
        <w:t>，檢驗導</w:t>
      </w:r>
      <w:proofErr w:type="gramStart"/>
      <w:r w:rsidRPr="00DC6B92">
        <w:rPr>
          <w:rFonts w:ascii="標楷體" w:eastAsia="標楷體" w:hAnsi="標楷體"/>
        </w:rPr>
        <w:t>覽</w:t>
      </w:r>
      <w:proofErr w:type="gramEnd"/>
      <w:r w:rsidRPr="00DC6B92">
        <w:rPr>
          <w:rFonts w:ascii="標楷體" w:eastAsia="標楷體" w:hAnsi="標楷體"/>
        </w:rPr>
        <w:t>裝置與人流分析的運作效果。最後，透過</w:t>
      </w:r>
      <w:r w:rsidRPr="00DC6B92">
        <w:rPr>
          <w:rFonts w:ascii="標楷體" w:eastAsia="標楷體" w:hAnsi="標楷體"/>
          <w:b/>
          <w:bCs/>
        </w:rPr>
        <w:t>問卷調查與質化訪談</w:t>
      </w:r>
      <w:r w:rsidRPr="00DC6B92">
        <w:rPr>
          <w:rFonts w:ascii="標楷體" w:eastAsia="標楷體" w:hAnsi="標楷體"/>
        </w:rPr>
        <w:t>評估系統對</w:t>
      </w:r>
      <w:r w:rsidRPr="00DC6B92">
        <w:rPr>
          <w:rFonts w:ascii="標楷體" w:eastAsia="標楷體" w:hAnsi="標楷體"/>
          <w:b/>
          <w:bCs/>
        </w:rPr>
        <w:t>展覽體驗與互動行為的影響</w:t>
      </w:r>
      <w:r w:rsidRPr="00DC6B92">
        <w:rPr>
          <w:rFonts w:ascii="標楷體" w:eastAsia="標楷體" w:hAnsi="標楷體"/>
        </w:rPr>
        <w:t>，並進行數據分析（T 檢定、ANOVA）。本研究將驗證智慧導覽技術如何優化策展模式，提升觀眾體驗與展覽互動。</w:t>
      </w:r>
    </w:p>
    <w:p w14:paraId="46077C9D" w14:textId="77777777" w:rsidR="00DD4CBA" w:rsidRDefault="00DD4CBA">
      <w:pPr>
        <w:snapToGrid w:val="0"/>
        <w:ind w:left="960" w:firstLine="480"/>
        <w:rPr>
          <w:ins w:id="253" w:author="茉莉 蔡" w:date="2025-02-14T22:09:00Z"/>
          <w:rFonts w:ascii="標楷體" w:eastAsia="標楷體" w:hAnsi="標楷體"/>
        </w:rPr>
        <w:pPrChange w:id="254" w:author="茉莉 蔡" w:date="2025-02-14T22:06:00Z">
          <w:pPr>
            <w:snapToGrid w:val="0"/>
            <w:ind w:left="958"/>
          </w:pPr>
        </w:pPrChange>
      </w:pPr>
    </w:p>
    <w:p w14:paraId="446437D3" w14:textId="77777777" w:rsidR="004B5583" w:rsidRPr="00312E9A" w:rsidRDefault="004B5583">
      <w:pPr>
        <w:snapToGrid w:val="0"/>
        <w:ind w:left="960" w:firstLine="480"/>
        <w:rPr>
          <w:rFonts w:ascii="標楷體" w:eastAsia="標楷體" w:hAnsi="標楷體"/>
        </w:rPr>
        <w:pPrChange w:id="255" w:author="茉莉 蔡" w:date="2025-02-14T22:08:00Z">
          <w:pPr>
            <w:snapToGrid w:val="0"/>
            <w:spacing w:after="160"/>
            <w:ind w:leftChars="200" w:left="480"/>
          </w:pPr>
        </w:pPrChange>
      </w:pPr>
    </w:p>
    <w:p w14:paraId="53BE8373" w14:textId="77777777" w:rsidR="004B5583" w:rsidRPr="004B5583" w:rsidRDefault="004B5583" w:rsidP="00185C43">
      <w:pPr>
        <w:snapToGrid w:val="0"/>
        <w:spacing w:after="160"/>
        <w:ind w:leftChars="200" w:left="480"/>
        <w:outlineLvl w:val="1"/>
        <w:rPr>
          <w:rFonts w:ascii="標楷體" w:eastAsia="標楷體" w:hAnsi="標楷體"/>
          <w:b/>
          <w:bCs/>
        </w:rPr>
      </w:pPr>
      <w:r w:rsidRPr="004B5583">
        <w:rPr>
          <w:rFonts w:ascii="標楷體" w:eastAsia="標楷體" w:hAnsi="標楷體"/>
          <w:b/>
          <w:bCs/>
        </w:rPr>
        <w:t>2. 系統設計與建置</w:t>
      </w:r>
    </w:p>
    <w:p w14:paraId="4EC5BEE6" w14:textId="77777777" w:rsidR="004B5583" w:rsidRPr="004B5583" w:rsidRDefault="004B5583" w:rsidP="00185C43">
      <w:pPr>
        <w:snapToGrid w:val="0"/>
        <w:spacing w:after="160"/>
        <w:ind w:leftChars="300" w:left="720"/>
        <w:rPr>
          <w:rFonts w:ascii="標楷體" w:eastAsia="標楷體" w:hAnsi="標楷體"/>
          <w:b/>
          <w:bCs/>
        </w:rPr>
      </w:pPr>
      <w:r w:rsidRPr="004B5583">
        <w:rPr>
          <w:rFonts w:ascii="標楷體" w:eastAsia="標楷體" w:hAnsi="標楷體"/>
          <w:b/>
          <w:bCs/>
        </w:rPr>
        <w:t>(1) 智能導覽裝置開發</w:t>
      </w:r>
    </w:p>
    <w:p w14:paraId="13395B85" w14:textId="054C0179" w:rsidR="004B5583" w:rsidRPr="004B5583" w:rsidRDefault="004B5583" w:rsidP="00185C43">
      <w:pPr>
        <w:snapToGrid w:val="0"/>
        <w:spacing w:after="160"/>
        <w:ind w:leftChars="300" w:left="720"/>
        <w:rPr>
          <w:rFonts w:ascii="標楷體" w:eastAsia="標楷體" w:hAnsi="標楷體"/>
        </w:rPr>
      </w:pPr>
      <w:r w:rsidRPr="004B5583">
        <w:rPr>
          <w:rFonts w:ascii="標楷體" w:eastAsia="標楷體" w:hAnsi="標楷體"/>
        </w:rPr>
        <w:lastRenderedPageBreak/>
        <w:t>本研究將設計並建置一台</w:t>
      </w:r>
      <w:r w:rsidRPr="004B5583">
        <w:rPr>
          <w:rFonts w:ascii="標楷體" w:eastAsia="標楷體" w:hAnsi="標楷體"/>
          <w:b/>
          <w:bCs/>
        </w:rPr>
        <w:t>固定式</w:t>
      </w:r>
      <w:del w:id="256" w:author="茉莉 蔡" w:date="2025-02-09T18:59:00Z">
        <w:r w:rsidRPr="006D20E8" w:rsidDel="00353E82">
          <w:rPr>
            <w:rFonts w:ascii="標楷體" w:eastAsia="標楷體" w:hAnsi="標楷體"/>
            <w:b/>
            <w:bCs/>
          </w:rPr>
          <w:delText>智能</w:delText>
        </w:r>
      </w:del>
      <w:ins w:id="257" w:author="茉莉 蔡" w:date="2025-02-09T18:59:00Z">
        <w:r w:rsidR="00353E82" w:rsidRPr="006D20E8">
          <w:rPr>
            <w:rFonts w:ascii="標楷體" w:eastAsia="標楷體" w:hAnsi="標楷體" w:hint="eastAsia"/>
            <w:b/>
            <w:bCs/>
            <w:rPrChange w:id="258" w:author="茉莉 蔡" w:date="2025-02-12T23:58:00Z">
              <w:rPr>
                <w:rFonts w:ascii="標楷體" w:eastAsia="標楷體" w:hAnsi="標楷體" w:hint="eastAsia"/>
                <w:b/>
                <w:bCs/>
                <w:highlight w:val="yellow"/>
              </w:rPr>
            </w:rPrChange>
          </w:rPr>
          <w:t>人工智慧</w:t>
        </w:r>
      </w:ins>
      <w:r w:rsidRPr="004B5583">
        <w:rPr>
          <w:rFonts w:ascii="標楷體" w:eastAsia="標楷體" w:hAnsi="標楷體"/>
          <w:b/>
          <w:bCs/>
        </w:rPr>
        <w:t>導覽裝置</w:t>
      </w:r>
      <w:r w:rsidRPr="004B5583">
        <w:rPr>
          <w:rFonts w:ascii="標楷體" w:eastAsia="標楷體" w:hAnsi="標楷體"/>
        </w:rPr>
        <w:t>，結合</w:t>
      </w:r>
      <w:r w:rsidRPr="004B5583">
        <w:rPr>
          <w:rFonts w:ascii="標楷體" w:eastAsia="標楷體" w:hAnsi="標楷體"/>
          <w:b/>
          <w:bCs/>
        </w:rPr>
        <w:t>語音導覽</w:t>
      </w:r>
      <w:r w:rsidRPr="004B5583">
        <w:rPr>
          <w:rFonts w:ascii="標楷體" w:eastAsia="標楷體" w:hAnsi="標楷體"/>
        </w:rPr>
        <w:t>與</w:t>
      </w:r>
      <w:r w:rsidRPr="004B5583">
        <w:rPr>
          <w:rFonts w:ascii="標楷體" w:eastAsia="標楷體" w:hAnsi="標楷體"/>
          <w:b/>
          <w:bCs/>
        </w:rPr>
        <w:t>觸控螢幕</w:t>
      </w:r>
      <w:r w:rsidRPr="004B5583">
        <w:rPr>
          <w:rFonts w:ascii="標楷體" w:eastAsia="標楷體" w:hAnsi="標楷體"/>
        </w:rPr>
        <w:t>，提供互動式展覽解說功能</w:t>
      </w:r>
      <w:ins w:id="259" w:author="趙 欣怡" w:date="2025-02-18T09:38:00Z">
        <w:r w:rsidR="0005040B">
          <w:rPr>
            <w:rFonts w:ascii="標楷體" w:eastAsia="標楷體" w:hAnsi="標楷體" w:hint="eastAsia"/>
          </w:rPr>
          <w:t>（圖</w:t>
        </w:r>
        <w:r w:rsidR="0005040B">
          <w:rPr>
            <w:rFonts w:ascii="標楷體" w:eastAsia="標楷體" w:hAnsi="標楷體"/>
          </w:rPr>
          <w:t>1</w:t>
        </w:r>
        <w:r w:rsidR="0005040B">
          <w:rPr>
            <w:rFonts w:ascii="標楷體" w:eastAsia="標楷體" w:hAnsi="標楷體" w:hint="eastAsia"/>
          </w:rPr>
          <w:t>）</w:t>
        </w:r>
      </w:ins>
      <w:r w:rsidRPr="004B5583">
        <w:rPr>
          <w:rFonts w:ascii="標楷體" w:eastAsia="標楷體" w:hAnsi="標楷體"/>
        </w:rPr>
        <w:t>。</w:t>
      </w:r>
    </w:p>
    <w:p w14:paraId="1A78A841" w14:textId="77777777" w:rsidR="004B5583" w:rsidRPr="004B5583" w:rsidRDefault="004B5583" w:rsidP="000B43B1">
      <w:pPr>
        <w:numPr>
          <w:ilvl w:val="0"/>
          <w:numId w:val="19"/>
        </w:numPr>
        <w:tabs>
          <w:tab w:val="clear" w:pos="720"/>
          <w:tab w:val="num" w:pos="1440"/>
        </w:tabs>
        <w:snapToGrid w:val="0"/>
        <w:spacing w:after="160"/>
        <w:ind w:leftChars="472" w:left="1439" w:hanging="306"/>
        <w:rPr>
          <w:rFonts w:ascii="標楷體" w:eastAsia="標楷體" w:hAnsi="標楷體"/>
        </w:rPr>
      </w:pPr>
      <w:r w:rsidRPr="004B5583">
        <w:rPr>
          <w:rFonts w:ascii="標楷體" w:eastAsia="標楷體" w:hAnsi="標楷體"/>
          <w:b/>
          <w:bCs/>
        </w:rPr>
        <w:t>硬體設計</w:t>
      </w:r>
    </w:p>
    <w:p w14:paraId="21DB7C2A" w14:textId="77777777" w:rsidR="004B5583" w:rsidRPr="004B5583" w:rsidRDefault="004B5583" w:rsidP="00185C43">
      <w:pPr>
        <w:numPr>
          <w:ilvl w:val="1"/>
          <w:numId w:val="19"/>
        </w:numPr>
        <w:tabs>
          <w:tab w:val="num" w:pos="2160"/>
        </w:tabs>
        <w:snapToGrid w:val="0"/>
        <w:spacing w:after="160"/>
        <w:ind w:leftChars="750" w:left="2280"/>
        <w:rPr>
          <w:rFonts w:ascii="標楷體" w:eastAsia="標楷體" w:hAnsi="標楷體"/>
        </w:rPr>
      </w:pPr>
      <w:r w:rsidRPr="004B5583">
        <w:rPr>
          <w:rFonts w:ascii="標楷體" w:eastAsia="標楷體" w:hAnsi="標楷體"/>
          <w:b/>
          <w:bCs/>
        </w:rPr>
        <w:t>ESP32控制模組</w:t>
      </w:r>
      <w:r w:rsidRPr="004B5583">
        <w:rPr>
          <w:rFonts w:ascii="標楷體" w:eastAsia="標楷體" w:hAnsi="標楷體"/>
        </w:rPr>
        <w:t>：</w:t>
      </w:r>
      <w:r w:rsidR="008645BE">
        <w:rPr>
          <w:rFonts w:ascii="標楷體" w:eastAsia="標楷體" w:hAnsi="標楷體" w:hint="eastAsia"/>
        </w:rPr>
        <w:t>一種</w:t>
      </w:r>
      <w:r w:rsidR="008645BE" w:rsidRPr="00FA7AF4">
        <w:rPr>
          <w:rFonts w:ascii="標楷體" w:eastAsia="標楷體" w:hAnsi="標楷體" w:hint="eastAsia"/>
        </w:rPr>
        <w:t>嵌入式晶片，用於</w:t>
      </w:r>
      <w:r w:rsidRPr="004B5583">
        <w:rPr>
          <w:rFonts w:ascii="標楷體" w:eastAsia="標楷體" w:hAnsi="標楷體"/>
        </w:rPr>
        <w:t>處理語音輸出、觸控操作與感測器反應。</w:t>
      </w:r>
    </w:p>
    <w:p w14:paraId="7C3713B9" w14:textId="77777777" w:rsidR="004B5583" w:rsidRPr="004B5583" w:rsidRDefault="004B5583" w:rsidP="00185C43">
      <w:pPr>
        <w:numPr>
          <w:ilvl w:val="1"/>
          <w:numId w:val="19"/>
        </w:numPr>
        <w:tabs>
          <w:tab w:val="num" w:pos="2160"/>
        </w:tabs>
        <w:snapToGrid w:val="0"/>
        <w:spacing w:after="160"/>
        <w:ind w:leftChars="750" w:left="2280"/>
        <w:rPr>
          <w:rFonts w:ascii="標楷體" w:eastAsia="標楷體" w:hAnsi="標楷體"/>
        </w:rPr>
      </w:pPr>
      <w:r w:rsidRPr="004B5583">
        <w:rPr>
          <w:rFonts w:ascii="標楷體" w:eastAsia="標楷體" w:hAnsi="標楷體"/>
          <w:b/>
          <w:bCs/>
        </w:rPr>
        <w:t>7吋觸控螢幕</w:t>
      </w:r>
      <w:r w:rsidRPr="004B5583">
        <w:rPr>
          <w:rFonts w:ascii="標楷體" w:eastAsia="標楷體" w:hAnsi="標楷體"/>
        </w:rPr>
        <w:t>：展示展品資訊、提供互動選單。</w:t>
      </w:r>
    </w:p>
    <w:p w14:paraId="67FC9073" w14:textId="77777777" w:rsidR="004B5583" w:rsidRPr="004B5583" w:rsidRDefault="004B5583" w:rsidP="00185C43">
      <w:pPr>
        <w:numPr>
          <w:ilvl w:val="1"/>
          <w:numId w:val="19"/>
        </w:numPr>
        <w:tabs>
          <w:tab w:val="num" w:pos="2160"/>
        </w:tabs>
        <w:snapToGrid w:val="0"/>
        <w:spacing w:after="160"/>
        <w:ind w:leftChars="750" w:left="2280"/>
        <w:rPr>
          <w:rFonts w:ascii="標楷體" w:eastAsia="標楷體" w:hAnsi="標楷體"/>
        </w:rPr>
      </w:pPr>
      <w:r w:rsidRPr="004B5583">
        <w:rPr>
          <w:rFonts w:ascii="標楷體" w:eastAsia="標楷體" w:hAnsi="標楷體"/>
          <w:b/>
          <w:bCs/>
        </w:rPr>
        <w:t>語音模組（</w:t>
      </w:r>
      <w:r w:rsidRPr="006D20E8">
        <w:rPr>
          <w:rFonts w:ascii="標楷體" w:eastAsia="標楷體" w:hAnsi="標楷體"/>
          <w:b/>
          <w:bCs/>
        </w:rPr>
        <w:t>TTS</w:t>
      </w:r>
      <w:ins w:id="260" w:author="茉莉 蔡" w:date="2025-02-09T20:28:00Z">
        <w:r w:rsidR="002E5532" w:rsidRPr="006D20E8">
          <w:rPr>
            <w:rFonts w:ascii="標楷體" w:eastAsia="標楷體" w:hAnsi="標楷體" w:hint="eastAsia"/>
            <w:b/>
            <w:bCs/>
            <w:rPrChange w:id="261" w:author="茉莉 蔡" w:date="2025-02-12T23:59:00Z">
              <w:rPr>
                <w:rFonts w:ascii="標楷體" w:eastAsia="標楷體" w:hAnsi="標楷體" w:hint="eastAsia"/>
                <w:b/>
                <w:bCs/>
                <w:highlight w:val="yellow"/>
              </w:rPr>
            </w:rPrChange>
          </w:rPr>
          <w:t>：</w:t>
        </w:r>
        <w:r w:rsidR="002E5532" w:rsidRPr="006D20E8">
          <w:rPr>
            <w:rFonts w:ascii="標楷體" w:eastAsia="標楷體" w:hAnsi="標楷體"/>
            <w:b/>
            <w:bCs/>
            <w:rPrChange w:id="262" w:author="茉莉 蔡" w:date="2025-02-12T23:59:00Z">
              <w:rPr>
                <w:rFonts w:ascii="標楷體" w:eastAsia="標楷體" w:hAnsi="標楷體"/>
                <w:b/>
                <w:bCs/>
                <w:highlight w:val="yellow"/>
              </w:rPr>
            </w:rPrChange>
          </w:rPr>
          <w:t>Text-to-Speech</w:t>
        </w:r>
      </w:ins>
      <w:r w:rsidRPr="004B5583">
        <w:rPr>
          <w:rFonts w:ascii="標楷體" w:eastAsia="標楷體" w:hAnsi="標楷體"/>
          <w:b/>
          <w:bCs/>
        </w:rPr>
        <w:t>）</w:t>
      </w:r>
      <w:ins w:id="263" w:author="趙 欣怡" w:date="2025-02-09T13:38:00Z">
        <w:del w:id="264" w:author="茉莉 蔡" w:date="2025-02-09T20:29:00Z">
          <w:r w:rsidR="00207CB1" w:rsidDel="002E5532">
            <w:rPr>
              <w:rFonts w:ascii="標楷體" w:eastAsia="標楷體" w:hAnsi="標楷體" w:hint="eastAsia"/>
              <w:b/>
              <w:bCs/>
            </w:rPr>
            <w:delText>補充英原文</w:delText>
          </w:r>
        </w:del>
      </w:ins>
      <w:r w:rsidRPr="004B5583">
        <w:rPr>
          <w:rFonts w:ascii="標楷體" w:eastAsia="標楷體" w:hAnsi="標楷體"/>
        </w:rPr>
        <w:t>：播放導覽內容，提供多語言解說。</w:t>
      </w:r>
    </w:p>
    <w:p w14:paraId="5F3E6983" w14:textId="77777777" w:rsidR="004B5583" w:rsidRPr="004B5583" w:rsidRDefault="004B5583" w:rsidP="00185C43">
      <w:pPr>
        <w:numPr>
          <w:ilvl w:val="1"/>
          <w:numId w:val="19"/>
        </w:numPr>
        <w:tabs>
          <w:tab w:val="num" w:pos="2160"/>
        </w:tabs>
        <w:snapToGrid w:val="0"/>
        <w:spacing w:after="160"/>
        <w:ind w:leftChars="750" w:left="2280"/>
        <w:rPr>
          <w:rFonts w:ascii="標楷體" w:eastAsia="標楷體" w:hAnsi="標楷體"/>
        </w:rPr>
      </w:pPr>
      <w:r w:rsidRPr="004B5583">
        <w:rPr>
          <w:rFonts w:ascii="標楷體" w:eastAsia="標楷體" w:hAnsi="標楷體"/>
          <w:b/>
          <w:bCs/>
        </w:rPr>
        <w:t>攝影機</w:t>
      </w:r>
      <w:r w:rsidRPr="004B5583">
        <w:rPr>
          <w:rFonts w:ascii="標楷體" w:eastAsia="標楷體" w:hAnsi="標楷體"/>
        </w:rPr>
        <w:t>：用於人流偵測與互動行為分析。</w:t>
      </w:r>
    </w:p>
    <w:p w14:paraId="7C077E3D" w14:textId="7A066512" w:rsidR="008B3430" w:rsidRPr="00DB6D6F" w:rsidRDefault="00DB6D6F">
      <w:pPr>
        <w:numPr>
          <w:ilvl w:val="1"/>
          <w:numId w:val="19"/>
        </w:numPr>
        <w:tabs>
          <w:tab w:val="num" w:pos="2160"/>
        </w:tabs>
        <w:snapToGrid w:val="0"/>
        <w:spacing w:after="160"/>
        <w:ind w:leftChars="750" w:left="2280"/>
        <w:rPr>
          <w:ins w:id="265" w:author="茉莉 蔡" w:date="2025-02-09T20:57:00Z"/>
          <w:rFonts w:ascii="標楷體" w:eastAsia="標楷體" w:hAnsi="標楷體"/>
        </w:rPr>
        <w:pPrChange w:id="266" w:author="茉莉 蔡" w:date="2025-02-13T00:21:00Z">
          <w:pPr>
            <w:snapToGrid w:val="0"/>
            <w:spacing w:after="160"/>
          </w:pPr>
        </w:pPrChange>
      </w:pPr>
      <w:ins w:id="267" w:author="茉莉 蔡" w:date="2025-02-09T20:56:00Z">
        <w:r w:rsidRPr="00CD5008">
          <w:rPr>
            <w:noProof/>
          </w:rPr>
          <w:drawing>
            <wp:anchor distT="0" distB="0" distL="114300" distR="114300" simplePos="0" relativeHeight="251658240" behindDoc="0" locked="0" layoutInCell="1" allowOverlap="1" wp14:anchorId="302D878C" wp14:editId="1FB5AA41">
              <wp:simplePos x="0" y="0"/>
              <wp:positionH relativeFrom="column">
                <wp:posOffset>925195</wp:posOffset>
              </wp:positionH>
              <wp:positionV relativeFrom="paragraph">
                <wp:posOffset>774700</wp:posOffset>
              </wp:positionV>
              <wp:extent cx="4701540" cy="2217420"/>
              <wp:effectExtent l="152400" t="152400" r="365760" b="354330"/>
              <wp:wrapTopAndBottom/>
              <wp:docPr id="7"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701540" cy="2217420"/>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ins>
      <w:r w:rsidR="004B5583" w:rsidRPr="004B5583">
        <w:rPr>
          <w:rFonts w:ascii="標楷體" w:eastAsia="標楷體" w:hAnsi="標楷體"/>
          <w:b/>
          <w:bCs/>
        </w:rPr>
        <w:t>感測器（超音波/雷達感測）</w:t>
      </w:r>
      <w:r w:rsidR="004B5583" w:rsidRPr="004B5583">
        <w:rPr>
          <w:rFonts w:ascii="標楷體" w:eastAsia="標楷體" w:hAnsi="標楷體"/>
        </w:rPr>
        <w:t>：</w:t>
      </w:r>
      <w:ins w:id="268" w:author="茉莉 蔡" w:date="2025-02-09T21:02:00Z">
        <w:r w:rsidR="009E6AB0">
          <w:rPr>
            <w:rFonts w:ascii="標楷體" w:eastAsia="標楷體" w:hAnsi="標楷體" w:hint="eastAsia"/>
          </w:rPr>
          <w:t>輔助</w:t>
        </w:r>
      </w:ins>
      <w:r w:rsidR="004B5583" w:rsidRPr="004B5583">
        <w:rPr>
          <w:rFonts w:ascii="標楷體" w:eastAsia="標楷體" w:hAnsi="標楷體"/>
        </w:rPr>
        <w:t>偵測觀展者靠近並啟動導覽。</w:t>
      </w:r>
    </w:p>
    <w:p w14:paraId="038AEBC2" w14:textId="1BE63923" w:rsidR="00B02519" w:rsidDel="0005040B" w:rsidRDefault="00895D22">
      <w:pPr>
        <w:snapToGrid w:val="0"/>
        <w:spacing w:after="160"/>
        <w:ind w:leftChars="600" w:left="1440"/>
        <w:rPr>
          <w:ins w:id="269" w:author="茉莉 蔡" w:date="2025-02-13T00:12:00Z"/>
          <w:del w:id="270" w:author="趙 欣怡" w:date="2025-02-18T09:44:00Z"/>
          <w:rFonts w:ascii="標楷體" w:eastAsia="標楷體" w:hAnsi="標楷體"/>
          <w:b/>
          <w:bCs/>
        </w:rPr>
        <w:pPrChange w:id="271" w:author="茉莉 蔡" w:date="2025-02-18T15:09:00Z" w16du:dateUtc="2025-02-18T07:09:00Z">
          <w:pPr>
            <w:snapToGrid w:val="0"/>
            <w:spacing w:after="160"/>
            <w:ind w:left="1440"/>
          </w:pPr>
        </w:pPrChange>
      </w:pPr>
      <w:ins w:id="272" w:author="茉莉 蔡" w:date="2025-02-14T22:07:00Z">
        <w:r>
          <w:rPr>
            <w:rFonts w:ascii="標楷體" w:eastAsia="標楷體" w:hAnsi="標楷體" w:hint="eastAsia"/>
            <w:b/>
            <w:bCs/>
          </w:rPr>
          <w:t>圖</w:t>
        </w:r>
      </w:ins>
      <w:ins w:id="273" w:author="趙 欣怡" w:date="2025-02-18T09:36:00Z">
        <w:r w:rsidR="0005040B">
          <w:rPr>
            <w:rFonts w:ascii="標楷體" w:eastAsia="標楷體" w:hAnsi="標楷體" w:hint="eastAsia"/>
            <w:b/>
            <w:bCs/>
          </w:rPr>
          <w:t>1</w:t>
        </w:r>
      </w:ins>
      <w:ins w:id="274" w:author="茉莉 蔡" w:date="2025-02-14T22:12:00Z">
        <w:del w:id="275" w:author="趙 欣怡" w:date="2025-02-18T09:36:00Z">
          <w:r w:rsidR="00CA4896" w:rsidRPr="003B672F" w:rsidDel="0005040B">
            <w:rPr>
              <w:rFonts w:ascii="標楷體" w:eastAsia="標楷體" w:hAnsi="標楷體" w:hint="eastAsia"/>
              <w:b/>
              <w:bCs/>
              <w:i/>
              <w:iCs/>
              <w:rPrChange w:id="276" w:author="茉莉 蔡" w:date="2025-02-18T13:55:00Z" w16du:dateUtc="2025-02-18T05:55:00Z">
                <w:rPr>
                  <w:rFonts w:ascii="標楷體" w:eastAsia="標楷體" w:hAnsi="標楷體" w:hint="eastAsia"/>
                  <w:b/>
                  <w:bCs/>
                </w:rPr>
              </w:rPrChange>
            </w:rPr>
            <w:delText>一</w:delText>
          </w:r>
        </w:del>
      </w:ins>
      <w:ins w:id="277" w:author="茉莉 蔡" w:date="2025-02-13T00:12:00Z">
        <w:del w:id="278" w:author="趙 欣怡" w:date="2025-02-18T09:36:00Z">
          <w:r w:rsidR="00B02519" w:rsidRPr="003B672F" w:rsidDel="0005040B">
            <w:rPr>
              <w:rFonts w:ascii="標楷體" w:eastAsia="標楷體" w:hAnsi="標楷體"/>
              <w:b/>
              <w:bCs/>
              <w:i/>
              <w:iCs/>
              <w:rPrChange w:id="279" w:author="茉莉 蔡" w:date="2025-02-18T13:55:00Z" w16du:dateUtc="2025-02-18T05:55:00Z">
                <w:rPr>
                  <w:rFonts w:ascii="標楷體" w:eastAsia="標楷體" w:hAnsi="標楷體"/>
                  <w:b/>
                  <w:bCs/>
                </w:rPr>
              </w:rPrChange>
            </w:rPr>
            <w:br/>
          </w:r>
        </w:del>
        <w:r w:rsidR="00B02519" w:rsidRPr="003B672F">
          <w:rPr>
            <w:rFonts w:ascii="標楷體" w:eastAsia="標楷體" w:hAnsi="標楷體" w:hint="eastAsia"/>
            <w:i/>
            <w:iCs/>
            <w:rPrChange w:id="280" w:author="茉莉 蔡" w:date="2025-02-18T13:55:00Z" w16du:dateUtc="2025-02-18T05:55:00Z">
              <w:rPr>
                <w:rFonts w:ascii="標楷體" w:eastAsia="標楷體" w:hAnsi="標楷體" w:hint="eastAsia"/>
                <w:b/>
                <w:bCs/>
              </w:rPr>
            </w:rPrChange>
          </w:rPr>
          <w:t>硬體功能設計配置示意圖</w:t>
        </w:r>
      </w:ins>
    </w:p>
    <w:p w14:paraId="2F32F12D" w14:textId="63875C95" w:rsidR="00207CB1" w:rsidRPr="00207CB1" w:rsidRDefault="0005040B">
      <w:pPr>
        <w:snapToGrid w:val="0"/>
        <w:spacing w:after="160"/>
        <w:ind w:leftChars="600" w:left="1440"/>
        <w:rPr>
          <w:rFonts w:ascii="標楷體" w:eastAsia="標楷體" w:hAnsi="標楷體"/>
        </w:rPr>
        <w:pPrChange w:id="281" w:author="茉莉 蔡" w:date="2025-02-18T15:09:00Z" w16du:dateUtc="2025-02-18T07:09:00Z">
          <w:pPr>
            <w:numPr>
              <w:ilvl w:val="1"/>
              <w:numId w:val="19"/>
            </w:numPr>
            <w:tabs>
              <w:tab w:val="num" w:pos="2160"/>
            </w:tabs>
            <w:snapToGrid w:val="0"/>
            <w:spacing w:after="160"/>
            <w:ind w:leftChars="750" w:left="2280" w:hanging="480"/>
          </w:pPr>
        </w:pPrChange>
      </w:pPr>
      <w:ins w:id="282" w:author="趙 欣怡" w:date="2025-02-18T09:37:00Z">
        <w:r>
          <w:rPr>
            <w:rFonts w:ascii="標楷體" w:eastAsia="標楷體" w:hAnsi="標楷體" w:hint="eastAsia"/>
          </w:rPr>
          <w:t>（</w:t>
        </w:r>
      </w:ins>
      <w:ins w:id="283" w:author="茉莉 蔡" w:date="2025-02-09T21:07:00Z">
        <w:del w:id="284" w:author="趙 欣怡" w:date="2025-02-18T09:36:00Z">
          <w:r w:rsidR="00CD5008" w:rsidRPr="00CD5008" w:rsidDel="0005040B">
            <w:rPr>
              <w:rFonts w:ascii="標楷體" w:eastAsia="標楷體" w:hAnsi="標楷體" w:hint="eastAsia"/>
              <w:rPrChange w:id="285" w:author="茉莉 蔡" w:date="2025-02-09T21:09:00Z">
                <w:rPr>
                  <w:rFonts w:ascii="標楷體" w:eastAsia="標楷體" w:hAnsi="標楷體" w:hint="eastAsia"/>
                  <w:sz w:val="28"/>
                </w:rPr>
              </w:rPrChange>
            </w:rPr>
            <w:delText>圖</w:delText>
          </w:r>
        </w:del>
      </w:ins>
      <w:ins w:id="286" w:author="茉莉 蔡" w:date="2025-02-17T15:55:00Z">
        <w:del w:id="287" w:author="趙 欣怡" w:date="2025-02-18T09:36:00Z">
          <w:r w:rsidR="00DE43D2" w:rsidDel="0005040B">
            <w:rPr>
              <w:rFonts w:ascii="標楷體" w:eastAsia="標楷體" w:hAnsi="標楷體" w:hint="eastAsia"/>
            </w:rPr>
            <w:delText>一</w:delText>
          </w:r>
        </w:del>
      </w:ins>
      <w:ins w:id="288" w:author="茉莉 蔡" w:date="2025-02-09T21:07:00Z">
        <w:del w:id="289" w:author="趙 欣怡" w:date="2025-02-18T09:36:00Z">
          <w:r w:rsidR="00CD5008" w:rsidRPr="00CD5008" w:rsidDel="0005040B">
            <w:rPr>
              <w:rFonts w:ascii="標楷體" w:eastAsia="標楷體" w:hAnsi="標楷體" w:hint="eastAsia"/>
              <w:rPrChange w:id="290" w:author="茉莉 蔡" w:date="2025-02-09T21:09:00Z">
                <w:rPr>
                  <w:rFonts w:ascii="標楷體" w:eastAsia="標楷體" w:hAnsi="標楷體" w:hint="eastAsia"/>
                  <w:sz w:val="28"/>
                </w:rPr>
              </w:rPrChange>
            </w:rPr>
            <w:delText>為</w:delText>
          </w:r>
        </w:del>
      </w:ins>
      <w:ins w:id="291" w:author="茉莉 蔡" w:date="2025-02-09T20:58:00Z">
        <w:del w:id="292" w:author="趙 欣怡" w:date="2025-02-18T09:36:00Z">
          <w:r w:rsidR="003F62F2" w:rsidRPr="00CD5008" w:rsidDel="0005040B">
            <w:rPr>
              <w:rFonts w:ascii="標楷體" w:eastAsia="標楷體" w:hAnsi="標楷體" w:hint="eastAsia"/>
              <w:rPrChange w:id="293" w:author="茉莉 蔡" w:date="2025-02-09T21:09:00Z">
                <w:rPr>
                  <w:rFonts w:ascii="標楷體" w:eastAsia="標楷體" w:hAnsi="標楷體" w:hint="eastAsia"/>
                  <w:sz w:val="28"/>
                </w:rPr>
              </w:rPrChange>
            </w:rPr>
            <w:delText>本研究</w:delText>
          </w:r>
        </w:del>
      </w:ins>
      <w:ins w:id="294" w:author="茉莉 蔡" w:date="2025-02-09T21:07:00Z">
        <w:del w:id="295" w:author="趙 欣怡" w:date="2025-02-18T09:36:00Z">
          <w:r w:rsidR="00CD5008" w:rsidRPr="00CD5008" w:rsidDel="0005040B">
            <w:rPr>
              <w:rFonts w:ascii="標楷體" w:eastAsia="標楷體" w:hAnsi="標楷體" w:hint="eastAsia"/>
              <w:rPrChange w:id="296" w:author="茉莉 蔡" w:date="2025-02-09T21:09:00Z">
                <w:rPr>
                  <w:rFonts w:ascii="標楷體" w:eastAsia="標楷體" w:hAnsi="標楷體" w:hint="eastAsia"/>
                  <w:sz w:val="28"/>
                </w:rPr>
              </w:rPrChange>
            </w:rPr>
            <w:delText>參考</w:delText>
          </w:r>
        </w:del>
      </w:ins>
      <w:ins w:id="297" w:author="趙 欣怡" w:date="2025-02-18T09:36:00Z">
        <w:r>
          <w:rPr>
            <w:rFonts w:ascii="標楷體" w:eastAsia="標楷體" w:hAnsi="標楷體" w:hint="eastAsia"/>
          </w:rPr>
          <w:t>來源：</w:t>
        </w:r>
      </w:ins>
      <w:ins w:id="298" w:author="茉莉 蔡" w:date="2025-02-18T13:58:00Z" w16du:dateUtc="2025-02-18T05:58:00Z">
        <w:r w:rsidR="003B672F">
          <w:rPr>
            <w:rFonts w:ascii="標楷體" w:eastAsia="標楷體" w:hAnsi="標楷體" w:hint="eastAsia"/>
          </w:rPr>
          <w:t>參考</w:t>
        </w:r>
      </w:ins>
      <w:ins w:id="299" w:author="茉莉 蔡" w:date="2025-02-09T21:08:00Z">
        <w:r w:rsidR="00CD5008" w:rsidRPr="00CD5008">
          <w:rPr>
            <w:rFonts w:ascii="標楷體" w:eastAsia="標楷體" w:hAnsi="標楷體" w:hint="eastAsia"/>
            <w:rPrChange w:id="300" w:author="茉莉 蔡" w:date="2025-02-09T21:09:00Z">
              <w:rPr>
                <w:rFonts w:ascii="標楷體" w:eastAsia="標楷體" w:hAnsi="標楷體" w:hint="eastAsia"/>
                <w:sz w:val="28"/>
              </w:rPr>
            </w:rPrChange>
          </w:rPr>
          <w:t>影集</w:t>
        </w:r>
        <w:r w:rsidR="00CD5008" w:rsidRPr="00CD5008">
          <w:rPr>
            <w:rFonts w:ascii="標楷體" w:eastAsia="標楷體" w:hAnsi="標楷體"/>
            <w:rPrChange w:id="301" w:author="茉莉 蔡" w:date="2025-02-09T21:09:00Z">
              <w:rPr>
                <w:rFonts w:ascii="標楷體" w:eastAsia="標楷體" w:hAnsi="標楷體"/>
                <w:sz w:val="28"/>
              </w:rPr>
            </w:rPrChange>
          </w:rPr>
          <w:t>Rick and Morty中Butter Robot</w:t>
        </w:r>
        <w:r w:rsidR="00CD5008" w:rsidRPr="00CD5008">
          <w:rPr>
            <w:rFonts w:ascii="標楷體" w:eastAsia="標楷體" w:hAnsi="標楷體" w:hint="eastAsia"/>
            <w:rPrChange w:id="302" w:author="茉莉 蔡" w:date="2025-02-09T21:09:00Z">
              <w:rPr>
                <w:rFonts w:ascii="標楷體" w:eastAsia="標楷體" w:hAnsi="標楷體" w:hint="eastAsia"/>
                <w:sz w:val="28"/>
              </w:rPr>
            </w:rPrChange>
          </w:rPr>
          <w:t>設計</w:t>
        </w:r>
      </w:ins>
      <w:ins w:id="303" w:author="茉莉 蔡" w:date="2025-02-09T21:09:00Z">
        <w:r w:rsidR="00CD5008" w:rsidRPr="00CD5008">
          <w:rPr>
            <w:rFonts w:ascii="標楷體" w:eastAsia="標楷體" w:hAnsi="標楷體" w:hint="eastAsia"/>
            <w:rPrChange w:id="304" w:author="茉莉 蔡" w:date="2025-02-09T21:09:00Z">
              <w:rPr>
                <w:rFonts w:ascii="標楷體" w:eastAsia="標楷體" w:hAnsi="標楷體" w:hint="eastAsia"/>
                <w:sz w:val="28"/>
              </w:rPr>
            </w:rPrChange>
          </w:rPr>
          <w:t>繪製</w:t>
        </w:r>
      </w:ins>
      <w:ins w:id="305" w:author="茉莉 蔡" w:date="2025-02-09T21:08:00Z">
        <w:r w:rsidR="00CD5008" w:rsidRPr="00CD5008">
          <w:rPr>
            <w:rFonts w:ascii="標楷體" w:eastAsia="標楷體" w:hAnsi="標楷體"/>
            <w:rPrChange w:id="306" w:author="茉莉 蔡" w:date="2025-02-09T21:09:00Z">
              <w:rPr>
                <w:rFonts w:ascii="標楷體" w:eastAsia="標楷體" w:hAnsi="標楷體"/>
                <w:sz w:val="28"/>
              </w:rPr>
            </w:rPrChange>
          </w:rPr>
          <w:t>(Roiland, J., &amp; Harmon, D. (Writers)</w:t>
        </w:r>
      </w:ins>
      <w:ins w:id="307" w:author="趙 欣怡" w:date="2025-02-18T09:37:00Z">
        <w:r>
          <w:rPr>
            <w:rFonts w:ascii="標楷體" w:eastAsia="標楷體" w:hAnsi="標楷體"/>
          </w:rPr>
          <w:t xml:space="preserve">, </w:t>
        </w:r>
      </w:ins>
      <w:ins w:id="308" w:author="茉莉 蔡" w:date="2025-02-09T21:08:00Z">
        <w:del w:id="309" w:author="趙 欣怡" w:date="2025-02-18T09:37:00Z">
          <w:r w:rsidR="00CD5008" w:rsidRPr="00CD5008" w:rsidDel="0005040B">
            <w:rPr>
              <w:rFonts w:ascii="標楷體" w:eastAsia="標楷體" w:hAnsi="標楷體"/>
              <w:rPrChange w:id="310" w:author="茉莉 蔡" w:date="2025-02-09T21:09:00Z">
                <w:rPr>
                  <w:rFonts w:ascii="標楷體" w:eastAsia="標楷體" w:hAnsi="標楷體"/>
                  <w:sz w:val="28"/>
                </w:rPr>
              </w:rPrChange>
            </w:rPr>
            <w:delText>. (</w:delText>
          </w:r>
        </w:del>
        <w:r w:rsidR="00CD5008" w:rsidRPr="00CD5008">
          <w:rPr>
            <w:rFonts w:ascii="標楷體" w:eastAsia="標楷體" w:hAnsi="標楷體"/>
            <w:rPrChange w:id="311" w:author="茉莉 蔡" w:date="2025-02-09T21:09:00Z">
              <w:rPr>
                <w:rFonts w:ascii="標楷體" w:eastAsia="標楷體" w:hAnsi="標楷體"/>
                <w:sz w:val="28"/>
              </w:rPr>
            </w:rPrChange>
          </w:rPr>
          <w:t>2014</w:t>
        </w:r>
        <w:del w:id="312" w:author="趙 欣怡" w:date="2025-02-18T09:37:00Z">
          <w:r w:rsidR="00CD5008" w:rsidRPr="00CD5008" w:rsidDel="0005040B">
            <w:rPr>
              <w:rFonts w:ascii="標楷體" w:eastAsia="標楷體" w:hAnsi="標楷體"/>
              <w:rPrChange w:id="313" w:author="茉莉 蔡" w:date="2025-02-09T21:09:00Z">
                <w:rPr>
                  <w:rFonts w:ascii="標楷體" w:eastAsia="標楷體" w:hAnsi="標楷體"/>
                  <w:sz w:val="28"/>
                </w:rPr>
              </w:rPrChange>
            </w:rPr>
            <w:delText>, March 24)</w:delText>
          </w:r>
        </w:del>
      </w:ins>
      <w:ins w:id="314" w:author="茉莉 蔡" w:date="2025-02-09T21:09:00Z">
        <w:del w:id="315" w:author="趙 欣怡" w:date="2025-02-18T09:37:00Z">
          <w:r w:rsidR="00CD5008" w:rsidRPr="00CD5008" w:rsidDel="0005040B">
            <w:rPr>
              <w:rFonts w:ascii="標楷體" w:eastAsia="標楷體" w:hAnsi="標楷體" w:hint="eastAsia"/>
            </w:rPr>
            <w:delText xml:space="preserve"> </w:delText>
          </w:r>
        </w:del>
      </w:ins>
      <w:ins w:id="316" w:author="趙 欣怡" w:date="2025-02-18T09:37:00Z">
        <w:r>
          <w:rPr>
            <w:rFonts w:ascii="標楷體" w:eastAsia="標楷體" w:hAnsi="標楷體" w:hint="eastAsia"/>
          </w:rPr>
          <w:t>)</w:t>
        </w:r>
      </w:ins>
      <w:ins w:id="317" w:author="趙 欣怡" w:date="2025-02-09T13:46:00Z">
        <w:del w:id="318" w:author="茉莉 蔡" w:date="2025-02-09T20:55:00Z">
          <w:r w:rsidR="00207CB1" w:rsidRPr="00207CB1" w:rsidDel="003F62F2">
            <w:rPr>
              <w:rFonts w:ascii="標楷體" w:eastAsia="標楷體" w:hAnsi="標楷體" w:hint="eastAsia"/>
            </w:rPr>
            <w:delText>【補上附錄圖說】</w:delText>
          </w:r>
        </w:del>
      </w:ins>
    </w:p>
    <w:p w14:paraId="505B16CD" w14:textId="65F65E63" w:rsidR="004B5583" w:rsidRPr="004B5583" w:rsidRDefault="004B5583" w:rsidP="000B43B1">
      <w:pPr>
        <w:numPr>
          <w:ilvl w:val="0"/>
          <w:numId w:val="19"/>
        </w:numPr>
        <w:tabs>
          <w:tab w:val="clear" w:pos="720"/>
          <w:tab w:val="num" w:pos="1440"/>
        </w:tabs>
        <w:snapToGrid w:val="0"/>
        <w:spacing w:after="160"/>
        <w:ind w:leftChars="472" w:left="1439" w:hanging="306"/>
        <w:rPr>
          <w:rFonts w:ascii="標楷體" w:eastAsia="標楷體" w:hAnsi="標楷體"/>
        </w:rPr>
      </w:pPr>
      <w:r w:rsidRPr="004B5583">
        <w:rPr>
          <w:rFonts w:ascii="標楷體" w:eastAsia="標楷體" w:hAnsi="標楷體"/>
          <w:b/>
          <w:bCs/>
        </w:rPr>
        <w:t>軟體設計</w:t>
      </w:r>
      <w:ins w:id="319" w:author="趙 欣怡" w:date="2025-02-18T09:39:00Z">
        <w:r w:rsidR="0005040B">
          <w:rPr>
            <w:rFonts w:ascii="標楷體" w:eastAsia="標楷體" w:hAnsi="標楷體" w:hint="eastAsia"/>
            <w:b/>
            <w:bCs/>
          </w:rPr>
          <w:t>（圖</w:t>
        </w:r>
        <w:r w:rsidR="0005040B">
          <w:rPr>
            <w:rFonts w:ascii="標楷體" w:eastAsia="標楷體" w:hAnsi="標楷體"/>
            <w:b/>
            <w:bCs/>
          </w:rPr>
          <w:t>2</w:t>
        </w:r>
        <w:r w:rsidR="0005040B">
          <w:rPr>
            <w:rFonts w:ascii="標楷體" w:eastAsia="標楷體" w:hAnsi="標楷體" w:hint="eastAsia"/>
            <w:b/>
            <w:bCs/>
          </w:rPr>
          <w:t>）</w:t>
        </w:r>
      </w:ins>
    </w:p>
    <w:p w14:paraId="51868CF0" w14:textId="0EDF90D2" w:rsidR="004B5583" w:rsidRPr="004B5583" w:rsidRDefault="004B5583" w:rsidP="00185C43">
      <w:pPr>
        <w:numPr>
          <w:ilvl w:val="1"/>
          <w:numId w:val="19"/>
        </w:numPr>
        <w:tabs>
          <w:tab w:val="num" w:pos="2160"/>
        </w:tabs>
        <w:snapToGrid w:val="0"/>
        <w:spacing w:after="160"/>
        <w:ind w:leftChars="750" w:left="2280"/>
        <w:rPr>
          <w:rFonts w:ascii="標楷體" w:eastAsia="標楷體" w:hAnsi="標楷體"/>
        </w:rPr>
      </w:pPr>
      <w:r w:rsidRPr="004B5583">
        <w:rPr>
          <w:rFonts w:ascii="標楷體" w:eastAsia="標楷體" w:hAnsi="標楷體"/>
          <w:b/>
          <w:bCs/>
        </w:rPr>
        <w:t>語音導覽系統</w:t>
      </w:r>
      <w:r w:rsidRPr="004B5583">
        <w:rPr>
          <w:rFonts w:ascii="標楷體" w:eastAsia="標楷體" w:hAnsi="標楷體"/>
        </w:rPr>
        <w:t>：結合預錄語音與AI生成式回應。</w:t>
      </w:r>
    </w:p>
    <w:p w14:paraId="31D9C48E" w14:textId="0FBFE025" w:rsidR="004B5583" w:rsidRPr="004B5583" w:rsidRDefault="004B5583" w:rsidP="00185C43">
      <w:pPr>
        <w:numPr>
          <w:ilvl w:val="1"/>
          <w:numId w:val="19"/>
        </w:numPr>
        <w:tabs>
          <w:tab w:val="num" w:pos="2160"/>
        </w:tabs>
        <w:snapToGrid w:val="0"/>
        <w:spacing w:after="160"/>
        <w:ind w:leftChars="750" w:left="2280"/>
        <w:rPr>
          <w:rFonts w:ascii="標楷體" w:eastAsia="標楷體" w:hAnsi="標楷體"/>
        </w:rPr>
      </w:pPr>
      <w:r w:rsidRPr="004B5583">
        <w:rPr>
          <w:rFonts w:ascii="標楷體" w:eastAsia="標楷體" w:hAnsi="標楷體"/>
          <w:b/>
          <w:bCs/>
        </w:rPr>
        <w:t>人流分析模組</w:t>
      </w:r>
      <w:r w:rsidR="00B97931" w:rsidRPr="006D20E8">
        <w:rPr>
          <w:rFonts w:ascii="標楷體" w:eastAsia="標楷體" w:hAnsi="標楷體"/>
          <w:b/>
          <w:bCs/>
        </w:rPr>
        <w:t>（擴充計畫）</w:t>
      </w:r>
      <w:r w:rsidRPr="004B5583">
        <w:rPr>
          <w:rFonts w:ascii="標楷體" w:eastAsia="標楷體" w:hAnsi="標楷體"/>
        </w:rPr>
        <w:t>：攝影機拍攝影像，透過OpenCV進行熱點與駐留時間分析，數據回傳至雲端。</w:t>
      </w:r>
    </w:p>
    <w:p w14:paraId="0A564E9C" w14:textId="3D7D08D3" w:rsidR="004B5583" w:rsidRPr="004B5583" w:rsidRDefault="00DE43D2" w:rsidP="00185C43">
      <w:pPr>
        <w:numPr>
          <w:ilvl w:val="1"/>
          <w:numId w:val="19"/>
        </w:numPr>
        <w:tabs>
          <w:tab w:val="num" w:pos="2160"/>
        </w:tabs>
        <w:snapToGrid w:val="0"/>
        <w:spacing w:after="160"/>
        <w:ind w:leftChars="750" w:left="2280"/>
        <w:rPr>
          <w:rFonts w:ascii="標楷體" w:eastAsia="標楷體" w:hAnsi="標楷體"/>
        </w:rPr>
      </w:pPr>
      <w:ins w:id="320" w:author="茉莉 蔡" w:date="2025-02-09T20:54:00Z">
        <w:r>
          <w:rPr>
            <w:noProof/>
          </w:rPr>
          <w:lastRenderedPageBreak/>
          <w:drawing>
            <wp:anchor distT="0" distB="0" distL="114300" distR="114300" simplePos="0" relativeHeight="251657216" behindDoc="0" locked="0" layoutInCell="1" allowOverlap="1" wp14:anchorId="5DB5D7E8" wp14:editId="019DD9B5">
              <wp:simplePos x="0" y="0"/>
              <wp:positionH relativeFrom="column">
                <wp:posOffset>975911</wp:posOffset>
              </wp:positionH>
              <wp:positionV relativeFrom="paragraph">
                <wp:posOffset>532765</wp:posOffset>
              </wp:positionV>
              <wp:extent cx="4170045" cy="4702810"/>
              <wp:effectExtent l="152400" t="152400" r="363855" b="364490"/>
              <wp:wrapTopAndBottom/>
              <wp:docPr id="6"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170045" cy="4702810"/>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ins>
      <w:r w:rsidR="004B5583" w:rsidRPr="004B5583">
        <w:rPr>
          <w:rFonts w:ascii="標楷體" w:eastAsia="標楷體" w:hAnsi="標楷體"/>
          <w:b/>
          <w:bCs/>
        </w:rPr>
        <w:t>互動界面開發</w:t>
      </w:r>
      <w:r w:rsidR="004B5583" w:rsidRPr="004B5583">
        <w:rPr>
          <w:rFonts w:ascii="標楷體" w:eastAsia="標楷體" w:hAnsi="標楷體"/>
        </w:rPr>
        <w:t>：設計展覽導覽介面，確保觀展者能直覺操作。</w:t>
      </w:r>
    </w:p>
    <w:p w14:paraId="7F8FC7D7" w14:textId="1B55A40A" w:rsidR="00DE43D2" w:rsidDel="0005040B" w:rsidRDefault="00DE43D2">
      <w:pPr>
        <w:snapToGrid w:val="0"/>
        <w:spacing w:after="160"/>
        <w:ind w:left="1440"/>
        <w:jc w:val="center"/>
        <w:rPr>
          <w:ins w:id="321" w:author="茉莉 蔡" w:date="2025-02-17T15:52:00Z"/>
          <w:del w:id="322" w:author="趙 欣怡" w:date="2025-02-18T09:37:00Z"/>
          <w:rFonts w:ascii="標楷體" w:eastAsia="標楷體" w:hAnsi="標楷體"/>
          <w:b/>
          <w:bCs/>
        </w:rPr>
        <w:pPrChange w:id="323" w:author="趙 欣怡" w:date="2025-02-18T09:37:00Z">
          <w:pPr>
            <w:snapToGrid w:val="0"/>
            <w:spacing w:after="160"/>
            <w:ind w:left="1440"/>
          </w:pPr>
        </w:pPrChange>
      </w:pPr>
      <w:ins w:id="324" w:author="茉莉 蔡" w:date="2025-02-17T15:52:00Z">
        <w:r>
          <w:rPr>
            <w:rFonts w:ascii="標楷體" w:eastAsia="標楷體" w:hAnsi="標楷體" w:hint="eastAsia"/>
            <w:b/>
            <w:bCs/>
          </w:rPr>
          <w:t>圖</w:t>
        </w:r>
      </w:ins>
      <w:ins w:id="325" w:author="趙 欣怡" w:date="2025-02-18T09:37:00Z">
        <w:r w:rsidR="0005040B">
          <w:rPr>
            <w:rFonts w:ascii="標楷體" w:eastAsia="標楷體" w:hAnsi="標楷體" w:hint="eastAsia"/>
            <w:b/>
            <w:bCs/>
          </w:rPr>
          <w:t>2</w:t>
        </w:r>
      </w:ins>
      <w:ins w:id="326" w:author="趙 欣怡" w:date="2025-02-18T09:38:00Z">
        <w:del w:id="327" w:author="茉莉 蔡" w:date="2025-02-18T13:57:00Z" w16du:dateUtc="2025-02-18T05:57:00Z">
          <w:r w:rsidR="0005040B" w:rsidRPr="003B672F" w:rsidDel="003B672F">
            <w:rPr>
              <w:rFonts w:ascii="標楷體" w:eastAsia="標楷體" w:hAnsi="標楷體" w:hint="eastAsia"/>
              <w:i/>
              <w:iCs/>
              <w:rPrChange w:id="328" w:author="茉莉 蔡" w:date="2025-02-18T13:57:00Z" w16du:dateUtc="2025-02-18T05:57:00Z">
                <w:rPr>
                  <w:rFonts w:ascii="標楷體" w:eastAsia="標楷體" w:hAnsi="標楷體" w:hint="eastAsia"/>
                </w:rPr>
              </w:rPrChange>
            </w:rPr>
            <w:delText>本研究</w:delText>
          </w:r>
        </w:del>
      </w:ins>
      <w:ins w:id="329" w:author="茉莉 蔡" w:date="2025-02-17T15:52:00Z">
        <w:del w:id="330" w:author="趙 欣怡" w:date="2025-02-18T09:37:00Z">
          <w:r w:rsidRPr="003B672F" w:rsidDel="0005040B">
            <w:rPr>
              <w:rFonts w:ascii="標楷體" w:eastAsia="標楷體" w:hAnsi="標楷體" w:hint="eastAsia"/>
              <w:b/>
              <w:bCs/>
              <w:i/>
              <w:iCs/>
              <w:rPrChange w:id="331" w:author="茉莉 蔡" w:date="2025-02-18T13:57:00Z" w16du:dateUtc="2025-02-18T05:57:00Z">
                <w:rPr>
                  <w:rFonts w:ascii="標楷體" w:eastAsia="標楷體" w:hAnsi="標楷體" w:hint="eastAsia"/>
                  <w:b/>
                  <w:bCs/>
                </w:rPr>
              </w:rPrChange>
            </w:rPr>
            <w:delText>二</w:delText>
          </w:r>
          <w:r w:rsidRPr="003B672F" w:rsidDel="0005040B">
            <w:rPr>
              <w:rFonts w:ascii="標楷體" w:eastAsia="標楷體" w:hAnsi="標楷體"/>
              <w:b/>
              <w:bCs/>
              <w:i/>
              <w:iCs/>
              <w:rPrChange w:id="332" w:author="茉莉 蔡" w:date="2025-02-18T13:57:00Z" w16du:dateUtc="2025-02-18T05:57:00Z">
                <w:rPr>
                  <w:rFonts w:ascii="標楷體" w:eastAsia="標楷體" w:hAnsi="標楷體"/>
                  <w:b/>
                  <w:bCs/>
                </w:rPr>
              </w:rPrChange>
            </w:rPr>
            <w:br/>
          </w:r>
        </w:del>
        <w:r w:rsidRPr="003B672F">
          <w:rPr>
            <w:rFonts w:ascii="標楷體" w:eastAsia="標楷體" w:hAnsi="標楷體" w:hint="eastAsia"/>
            <w:i/>
            <w:iCs/>
          </w:rPr>
          <w:t>軟硬體電路架構圖</w:t>
        </w:r>
      </w:ins>
      <w:ins w:id="333" w:author="趙 欣怡" w:date="2025-02-18T09:38:00Z">
        <w:r w:rsidR="0005040B">
          <w:rPr>
            <w:rFonts w:ascii="標楷體" w:eastAsia="標楷體" w:hAnsi="標楷體" w:hint="eastAsia"/>
            <w:iCs/>
          </w:rPr>
          <w:t>，</w:t>
        </w:r>
      </w:ins>
      <w:ins w:id="334" w:author="茉莉 蔡" w:date="2025-02-18T13:57:00Z" w16du:dateUtc="2025-02-18T05:57:00Z">
        <w:r w:rsidR="003B672F" w:rsidRPr="00D26A6B">
          <w:rPr>
            <w:rFonts w:ascii="標楷體" w:eastAsia="標楷體" w:hAnsi="標楷體" w:hint="eastAsia"/>
          </w:rPr>
          <w:t>本研究</w:t>
        </w:r>
      </w:ins>
    </w:p>
    <w:p w14:paraId="00CF5050" w14:textId="25A915FE" w:rsidR="00DE43D2" w:rsidRPr="00DE43D2" w:rsidRDefault="00DE43D2">
      <w:pPr>
        <w:snapToGrid w:val="0"/>
        <w:spacing w:after="160"/>
        <w:ind w:left="1440"/>
        <w:rPr>
          <w:ins w:id="335" w:author="茉莉 蔡" w:date="2025-02-17T15:52:00Z"/>
          <w:rFonts w:ascii="標楷體" w:eastAsia="標楷體" w:hAnsi="標楷體"/>
          <w:rPrChange w:id="336" w:author="茉莉 蔡" w:date="2025-02-17T15:52:00Z">
            <w:rPr>
              <w:ins w:id="337" w:author="茉莉 蔡" w:date="2025-02-17T15:52:00Z"/>
              <w:rFonts w:ascii="標楷體" w:eastAsia="標楷體" w:hAnsi="標楷體"/>
              <w:b/>
              <w:bCs/>
            </w:rPr>
          </w:rPrChange>
        </w:rPr>
        <w:pPrChange w:id="338" w:author="茉莉 蔡" w:date="2025-02-18T15:20:00Z" w16du:dateUtc="2025-02-18T07:20:00Z">
          <w:pPr>
            <w:numPr>
              <w:numId w:val="19"/>
            </w:numPr>
            <w:tabs>
              <w:tab w:val="num" w:pos="720"/>
              <w:tab w:val="num" w:pos="1440"/>
            </w:tabs>
            <w:snapToGrid w:val="0"/>
            <w:spacing w:after="160"/>
            <w:ind w:leftChars="472" w:left="1439" w:hanging="306"/>
          </w:pPr>
        </w:pPrChange>
      </w:pPr>
      <w:ins w:id="339" w:author="茉莉 蔡" w:date="2025-02-17T15:52:00Z">
        <w:del w:id="340" w:author="趙 欣怡" w:date="2025-02-18T09:37:00Z">
          <w:r w:rsidDel="0005040B">
            <w:rPr>
              <w:rFonts w:ascii="標楷體" w:eastAsia="標楷體" w:hAnsi="標楷體" w:hint="eastAsia"/>
            </w:rPr>
            <w:delText>圖</w:delText>
          </w:r>
        </w:del>
      </w:ins>
      <w:ins w:id="341" w:author="茉莉 蔡" w:date="2025-02-17T15:55:00Z">
        <w:del w:id="342" w:author="趙 欣怡" w:date="2025-02-18T09:37:00Z">
          <w:r w:rsidDel="0005040B">
            <w:rPr>
              <w:rFonts w:ascii="標楷體" w:eastAsia="標楷體" w:hAnsi="標楷體" w:hint="eastAsia"/>
            </w:rPr>
            <w:delText>二</w:delText>
          </w:r>
        </w:del>
      </w:ins>
      <w:ins w:id="343" w:author="茉莉 蔡" w:date="2025-02-17T15:52:00Z">
        <w:r>
          <w:rPr>
            <w:rFonts w:ascii="標楷體" w:eastAsia="標楷體" w:hAnsi="標楷體" w:hint="eastAsia"/>
          </w:rPr>
          <w:t>為</w:t>
        </w:r>
        <w:r w:rsidRPr="0041058B">
          <w:rPr>
            <w:rFonts w:ascii="標楷體" w:eastAsia="標楷體" w:hAnsi="標楷體" w:hint="eastAsia"/>
          </w:rPr>
          <w:t>導</w:t>
        </w:r>
        <w:proofErr w:type="gramStart"/>
        <w:r w:rsidRPr="0041058B">
          <w:rPr>
            <w:rFonts w:ascii="標楷體" w:eastAsia="標楷體" w:hAnsi="標楷體" w:hint="eastAsia"/>
          </w:rPr>
          <w:t>覽</w:t>
        </w:r>
        <w:proofErr w:type="gramEnd"/>
        <w:r w:rsidRPr="0041058B">
          <w:rPr>
            <w:rFonts w:ascii="標楷體" w:eastAsia="標楷體" w:hAnsi="標楷體" w:hint="eastAsia"/>
          </w:rPr>
          <w:t>裝置的感測器與語音互動模組</w:t>
        </w:r>
        <w:r>
          <w:rPr>
            <w:rFonts w:ascii="標楷體" w:eastAsia="標楷體" w:hAnsi="標楷體" w:hint="eastAsia"/>
          </w:rPr>
          <w:t>初稿設計。</w:t>
        </w:r>
        <w:del w:id="344" w:author="趙 欣怡" w:date="2025-02-18T09:38:00Z">
          <w:r w:rsidRPr="00D26A6B" w:rsidDel="0005040B">
            <w:rPr>
              <w:rFonts w:ascii="標楷體" w:eastAsia="標楷體" w:hAnsi="標楷體" w:hint="eastAsia"/>
            </w:rPr>
            <w:delText>圖為本研究</w:delText>
          </w:r>
          <w:r w:rsidDel="0005040B">
            <w:rPr>
              <w:rFonts w:ascii="標楷體" w:eastAsia="標楷體" w:hAnsi="標楷體" w:hint="eastAsia"/>
            </w:rPr>
            <w:delText>自行</w:delText>
          </w:r>
          <w:r w:rsidRPr="00D26A6B" w:rsidDel="0005040B">
            <w:rPr>
              <w:rFonts w:ascii="標楷體" w:eastAsia="標楷體" w:hAnsi="標楷體" w:hint="eastAsia"/>
            </w:rPr>
            <w:delText>繪製</w:delText>
          </w:r>
          <w:r w:rsidDel="0005040B">
            <w:rPr>
              <w:rFonts w:ascii="標楷體" w:eastAsia="標楷體" w:hAnsi="標楷體" w:hint="eastAsia"/>
            </w:rPr>
            <w:delText>。</w:delText>
          </w:r>
        </w:del>
      </w:ins>
    </w:p>
    <w:p w14:paraId="2C12740A" w14:textId="42363649" w:rsidR="004B5583" w:rsidRPr="004B5583" w:rsidRDefault="004B5583" w:rsidP="000B43B1">
      <w:pPr>
        <w:numPr>
          <w:ilvl w:val="0"/>
          <w:numId w:val="19"/>
        </w:numPr>
        <w:tabs>
          <w:tab w:val="clear" w:pos="720"/>
          <w:tab w:val="num" w:pos="1440"/>
        </w:tabs>
        <w:snapToGrid w:val="0"/>
        <w:spacing w:after="160"/>
        <w:ind w:leftChars="472" w:left="1439" w:hanging="306"/>
        <w:rPr>
          <w:rFonts w:ascii="標楷體" w:eastAsia="標楷體" w:hAnsi="標楷體"/>
        </w:rPr>
      </w:pPr>
      <w:r w:rsidRPr="004B5583">
        <w:rPr>
          <w:rFonts w:ascii="標楷體" w:eastAsia="標楷體" w:hAnsi="標楷體"/>
          <w:b/>
          <w:bCs/>
        </w:rPr>
        <w:t>系統運作流程</w:t>
      </w:r>
      <w:ins w:id="345" w:author="趙 欣怡" w:date="2025-02-18T09:39:00Z">
        <w:r w:rsidR="0005040B">
          <w:rPr>
            <w:rFonts w:ascii="標楷體" w:eastAsia="標楷體" w:hAnsi="標楷體" w:hint="eastAsia"/>
            <w:b/>
            <w:bCs/>
          </w:rPr>
          <w:t>（圖</w:t>
        </w:r>
      </w:ins>
      <w:ins w:id="346" w:author="趙 欣怡" w:date="2025-02-18T09:40:00Z">
        <w:r w:rsidR="0005040B">
          <w:rPr>
            <w:rFonts w:ascii="標楷體" w:eastAsia="標楷體" w:hAnsi="標楷體"/>
            <w:b/>
            <w:bCs/>
          </w:rPr>
          <w:t>3</w:t>
        </w:r>
      </w:ins>
      <w:ins w:id="347" w:author="趙 欣怡" w:date="2025-02-18T09:39:00Z">
        <w:r w:rsidR="0005040B">
          <w:rPr>
            <w:rFonts w:ascii="標楷體" w:eastAsia="標楷體" w:hAnsi="標楷體" w:hint="eastAsia"/>
            <w:b/>
            <w:bCs/>
          </w:rPr>
          <w:t>）</w:t>
        </w:r>
      </w:ins>
    </w:p>
    <w:p w14:paraId="5AFA7467" w14:textId="32E2D3B8" w:rsidR="00B97931" w:rsidRPr="00B97931" w:rsidRDefault="004B5583" w:rsidP="000B43B1">
      <w:pPr>
        <w:numPr>
          <w:ilvl w:val="0"/>
          <w:numId w:val="28"/>
        </w:numPr>
        <w:snapToGrid w:val="0"/>
        <w:spacing w:after="160"/>
        <w:ind w:left="2268" w:hanging="425"/>
        <w:rPr>
          <w:rFonts w:ascii="標楷體" w:eastAsia="標楷體" w:hAnsi="標楷體"/>
        </w:rPr>
      </w:pPr>
      <w:r w:rsidRPr="004B5583">
        <w:rPr>
          <w:rFonts w:ascii="標楷體" w:eastAsia="標楷體" w:hAnsi="標楷體"/>
        </w:rPr>
        <w:t>觀展者靠近感測器範圍內</w:t>
      </w:r>
    </w:p>
    <w:p w14:paraId="55508C47" w14:textId="247E270B" w:rsidR="00B97931" w:rsidRPr="00B97931" w:rsidRDefault="004B5583" w:rsidP="00185C43">
      <w:pPr>
        <w:snapToGrid w:val="0"/>
        <w:spacing w:after="160"/>
        <w:ind w:leftChars="900" w:left="2160"/>
        <w:rPr>
          <w:rFonts w:ascii="標楷體" w:eastAsia="標楷體" w:hAnsi="標楷體"/>
        </w:rPr>
      </w:pPr>
      <w:r w:rsidRPr="004B5583">
        <w:rPr>
          <w:rFonts w:ascii="標楷體" w:eastAsia="標楷體" w:hAnsi="標楷體"/>
        </w:rPr>
        <w:t>→  語音模組自動播放</w:t>
      </w:r>
      <w:r w:rsidR="00E114D2">
        <w:rPr>
          <w:rFonts w:ascii="標楷體" w:eastAsia="標楷體" w:hAnsi="標楷體" w:hint="eastAsia"/>
        </w:rPr>
        <w:t>歡迎/</w:t>
      </w:r>
      <w:r w:rsidRPr="004B5583">
        <w:rPr>
          <w:rFonts w:ascii="標楷體" w:eastAsia="標楷體" w:hAnsi="標楷體"/>
        </w:rPr>
        <w:t xml:space="preserve">導覽內容 </w:t>
      </w:r>
    </w:p>
    <w:p w14:paraId="0E22591C" w14:textId="6E440CF1" w:rsidR="00B97931" w:rsidRPr="00B97931" w:rsidRDefault="004B5583" w:rsidP="00185C43">
      <w:pPr>
        <w:snapToGrid w:val="0"/>
        <w:spacing w:after="160"/>
        <w:ind w:leftChars="900" w:left="2160"/>
        <w:rPr>
          <w:rFonts w:ascii="標楷體" w:eastAsia="標楷體" w:hAnsi="標楷體"/>
        </w:rPr>
      </w:pPr>
      <w:r w:rsidRPr="004B5583">
        <w:rPr>
          <w:rFonts w:ascii="標楷體" w:eastAsia="標楷體" w:hAnsi="標楷體"/>
        </w:rPr>
        <w:t>→  觸控螢幕顯示展品資訊與互動選單</w:t>
      </w:r>
    </w:p>
    <w:p w14:paraId="56C14E6D" w14:textId="6F9F8DEF" w:rsidR="00B97931" w:rsidRPr="00B97931" w:rsidRDefault="004B5583" w:rsidP="000B43B1">
      <w:pPr>
        <w:numPr>
          <w:ilvl w:val="0"/>
          <w:numId w:val="28"/>
        </w:numPr>
        <w:snapToGrid w:val="0"/>
        <w:spacing w:after="160"/>
        <w:ind w:left="2268" w:hanging="425"/>
        <w:rPr>
          <w:rFonts w:ascii="標楷體" w:eastAsia="標楷體" w:hAnsi="標楷體"/>
        </w:rPr>
      </w:pPr>
      <w:r w:rsidRPr="004B5583">
        <w:rPr>
          <w:rFonts w:ascii="標楷體" w:eastAsia="標楷體" w:hAnsi="標楷體"/>
        </w:rPr>
        <w:t>攝影機記錄觀展者駐留時間與互動行為</w:t>
      </w:r>
    </w:p>
    <w:p w14:paraId="50EAA1D5" w14:textId="42A20FCA" w:rsidR="004B5583" w:rsidDel="00DE43D2" w:rsidRDefault="004B5583">
      <w:pPr>
        <w:snapToGrid w:val="0"/>
        <w:spacing w:after="160"/>
        <w:ind w:left="1843" w:firstLine="284"/>
        <w:rPr>
          <w:del w:id="348" w:author="茉莉 蔡" w:date="2025-02-09T21:11:00Z"/>
          <w:rFonts w:ascii="標楷體" w:eastAsia="標楷體" w:hAnsi="標楷體"/>
        </w:rPr>
      </w:pPr>
      <w:r w:rsidRPr="004B5583">
        <w:rPr>
          <w:rFonts w:ascii="標楷體" w:eastAsia="標楷體" w:hAnsi="標楷體"/>
        </w:rPr>
        <w:t xml:space="preserve">→ </w:t>
      </w:r>
      <w:r w:rsidR="00E114D2">
        <w:rPr>
          <w:rFonts w:ascii="標楷體" w:eastAsia="標楷體" w:hAnsi="標楷體" w:hint="eastAsia"/>
        </w:rPr>
        <w:t xml:space="preserve"> </w:t>
      </w:r>
      <w:r w:rsidRPr="004B5583">
        <w:rPr>
          <w:rFonts w:ascii="標楷體" w:eastAsia="標楷體" w:hAnsi="標楷體"/>
        </w:rPr>
        <w:t>數據回傳至雲端，供策展方分析</w:t>
      </w:r>
      <w:ins w:id="349" w:author="茉莉 蔡" w:date="2025-02-09T21:11:00Z">
        <w:r w:rsidR="00630547">
          <w:rPr>
            <w:rFonts w:ascii="標楷體" w:eastAsia="標楷體" w:hAnsi="標楷體" w:hint="eastAsia"/>
          </w:rPr>
          <w:t>。</w:t>
        </w:r>
      </w:ins>
    </w:p>
    <w:p w14:paraId="087EEC20" w14:textId="66F1962A" w:rsidR="00DE43D2" w:rsidRDefault="00DE43D2">
      <w:pPr>
        <w:snapToGrid w:val="0"/>
        <w:spacing w:after="160"/>
        <w:ind w:left="1843" w:firstLine="284"/>
        <w:rPr>
          <w:ins w:id="350" w:author="茉莉 蔡" w:date="2025-02-17T15:54:00Z"/>
          <w:rFonts w:ascii="標楷體" w:eastAsia="標楷體" w:hAnsi="標楷體"/>
        </w:rPr>
        <w:pPrChange w:id="351" w:author="茉莉 蔡" w:date="2025-02-13T00:17:00Z">
          <w:pPr>
            <w:snapToGrid w:val="0"/>
            <w:spacing w:after="160"/>
            <w:ind w:left="1440"/>
          </w:pPr>
        </w:pPrChange>
      </w:pPr>
    </w:p>
    <w:p w14:paraId="0349C660" w14:textId="4E7AFD4F" w:rsidR="004B5583" w:rsidRPr="0005040B" w:rsidDel="003F62F2" w:rsidRDefault="00DE43D2">
      <w:pPr>
        <w:snapToGrid w:val="0"/>
        <w:spacing w:after="160"/>
        <w:ind w:leftChars="-9" w:hangingChars="9" w:hanging="22"/>
        <w:jc w:val="center"/>
        <w:rPr>
          <w:del w:id="352" w:author="茉莉 蔡" w:date="2025-02-09T20:54:00Z"/>
          <w:rFonts w:ascii="標楷體" w:eastAsia="標楷體" w:hAnsi="標楷體"/>
          <w:b/>
          <w:bCs/>
          <w:rPrChange w:id="353" w:author="趙 欣怡" w:date="2025-02-18T09:39:00Z">
            <w:rPr>
              <w:del w:id="354" w:author="茉莉 蔡" w:date="2025-02-09T20:54:00Z"/>
              <w:rFonts w:ascii="標楷體" w:eastAsia="標楷體" w:hAnsi="標楷體"/>
            </w:rPr>
          </w:rPrChange>
        </w:rPr>
        <w:pPrChange w:id="355" w:author="茉莉 蔡" w:date="2025-02-18T15:07:00Z" w16du:dateUtc="2025-02-18T07:07:00Z">
          <w:pPr>
            <w:snapToGrid w:val="0"/>
            <w:spacing w:after="160"/>
            <w:ind w:leftChars="200" w:left="480"/>
            <w:jc w:val="center"/>
          </w:pPr>
        </w:pPrChange>
      </w:pPr>
      <w:ins w:id="356" w:author="茉莉 蔡" w:date="2025-02-17T15:54:00Z">
        <w:r w:rsidRPr="0005040B">
          <w:rPr>
            <w:rFonts w:ascii="標楷體" w:eastAsia="標楷體" w:hAnsi="標楷體" w:hint="eastAsia"/>
            <w:noProof/>
          </w:rPr>
          <w:lastRenderedPageBreak/>
          <w:drawing>
            <wp:anchor distT="0" distB="0" distL="114300" distR="114300" simplePos="0" relativeHeight="251663360" behindDoc="0" locked="0" layoutInCell="1" allowOverlap="1" wp14:anchorId="326E3670" wp14:editId="1E003A9B">
              <wp:simplePos x="0" y="0"/>
              <wp:positionH relativeFrom="column">
                <wp:posOffset>788670</wp:posOffset>
              </wp:positionH>
              <wp:positionV relativeFrom="paragraph">
                <wp:posOffset>171450</wp:posOffset>
              </wp:positionV>
              <wp:extent cx="4552950" cy="3214370"/>
              <wp:effectExtent l="152400" t="152400" r="361950" b="367030"/>
              <wp:wrapTopAndBottom/>
              <wp:docPr id="861007264"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552950" cy="321437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ins>
      <w:bookmarkStart w:id="357" w:name="OLE_LINK5"/>
      <w:ins w:id="358" w:author="趙 欣怡" w:date="2025-02-09T13:45:00Z">
        <w:del w:id="359" w:author="茉莉 蔡" w:date="2025-02-09T20:54:00Z">
          <w:r w:rsidR="00207CB1" w:rsidRPr="0005040B" w:rsidDel="003F62F2">
            <w:rPr>
              <w:rFonts w:ascii="標楷體" w:eastAsia="標楷體" w:hAnsi="標楷體" w:hint="eastAsia"/>
              <w:b/>
              <w:bCs/>
              <w:rPrChange w:id="360" w:author="趙 欣怡" w:date="2025-02-18T09:39:00Z">
                <w:rPr>
                  <w:rFonts w:ascii="標楷體" w:eastAsia="標楷體" w:hAnsi="標楷體" w:hint="eastAsia"/>
                </w:rPr>
              </w:rPrChange>
            </w:rPr>
            <w:delText>【補上附錄圖說】</w:delText>
          </w:r>
        </w:del>
      </w:ins>
    </w:p>
    <w:p w14:paraId="410E278F" w14:textId="1BBDD73A" w:rsidR="005468BA" w:rsidRPr="0005040B" w:rsidDel="0005040B" w:rsidRDefault="00482E67">
      <w:pPr>
        <w:snapToGrid w:val="0"/>
        <w:spacing w:after="160"/>
        <w:ind w:leftChars="-9" w:hangingChars="9" w:hanging="22"/>
        <w:jc w:val="center"/>
        <w:rPr>
          <w:ins w:id="361" w:author="茉莉 蔡" w:date="2025-02-13T00:16:00Z"/>
          <w:del w:id="362" w:author="趙 欣怡" w:date="2025-02-18T09:39:00Z"/>
          <w:rFonts w:ascii="標楷體" w:eastAsia="標楷體" w:hAnsi="標楷體"/>
          <w:b/>
          <w:bCs/>
        </w:rPr>
        <w:pPrChange w:id="363" w:author="茉莉 蔡" w:date="2025-02-18T15:07:00Z" w16du:dateUtc="2025-02-18T07:07:00Z">
          <w:pPr>
            <w:snapToGrid w:val="0"/>
            <w:spacing w:after="160"/>
            <w:ind w:left="1440"/>
          </w:pPr>
        </w:pPrChange>
      </w:pPr>
      <w:bookmarkStart w:id="364" w:name="_Hlk190699976"/>
      <w:ins w:id="365" w:author="茉莉 蔡" w:date="2025-02-14T22:07:00Z">
        <w:r w:rsidRPr="0005040B">
          <w:rPr>
            <w:rFonts w:ascii="標楷體" w:eastAsia="標楷體" w:hAnsi="標楷體" w:hint="eastAsia"/>
            <w:b/>
            <w:bCs/>
          </w:rPr>
          <w:t>圖</w:t>
        </w:r>
      </w:ins>
      <w:ins w:id="366" w:author="趙 欣怡" w:date="2025-02-18T09:39:00Z">
        <w:r w:rsidR="0005040B">
          <w:rPr>
            <w:rFonts w:ascii="標楷體" w:eastAsia="標楷體" w:hAnsi="標楷體" w:hint="eastAsia"/>
            <w:b/>
            <w:bCs/>
          </w:rPr>
          <w:t>3</w:t>
        </w:r>
        <w:del w:id="367" w:author="茉莉 蔡" w:date="2025-02-18T15:07:00Z" w16du:dateUtc="2025-02-18T07:07:00Z">
          <w:r w:rsidR="0005040B" w:rsidRPr="007334B5" w:rsidDel="007334B5">
            <w:rPr>
              <w:rFonts w:ascii="標楷體" w:eastAsia="標楷體" w:hAnsi="標楷體" w:hint="eastAsia"/>
              <w:i/>
              <w:iCs/>
              <w:rPrChange w:id="368" w:author="茉莉 蔡" w:date="2025-02-18T15:07:00Z" w16du:dateUtc="2025-02-18T07:07:00Z">
                <w:rPr>
                  <w:rFonts w:ascii="標楷體" w:eastAsia="標楷體" w:hAnsi="標楷體" w:hint="eastAsia"/>
                  <w:b/>
                  <w:bCs/>
                </w:rPr>
              </w:rPrChange>
            </w:rPr>
            <w:delText>本研究</w:delText>
          </w:r>
        </w:del>
      </w:ins>
      <w:ins w:id="369" w:author="茉莉 蔡" w:date="2025-02-17T15:55:00Z">
        <w:del w:id="370" w:author="趙 欣怡" w:date="2025-02-18T09:39:00Z">
          <w:r w:rsidR="00DE43D2" w:rsidRPr="007334B5" w:rsidDel="0005040B">
            <w:rPr>
              <w:rFonts w:ascii="標楷體" w:eastAsia="標楷體" w:hAnsi="標楷體" w:hint="eastAsia"/>
              <w:b/>
              <w:bCs/>
              <w:i/>
              <w:iCs/>
              <w:rPrChange w:id="371" w:author="茉莉 蔡" w:date="2025-02-18T15:07:00Z" w16du:dateUtc="2025-02-18T07:07:00Z">
                <w:rPr>
                  <w:rFonts w:ascii="標楷體" w:eastAsia="標楷體" w:hAnsi="標楷體" w:hint="eastAsia"/>
                  <w:b/>
                  <w:bCs/>
                </w:rPr>
              </w:rPrChange>
            </w:rPr>
            <w:delText>三</w:delText>
          </w:r>
        </w:del>
      </w:ins>
      <w:ins w:id="372" w:author="茉莉 蔡" w:date="2025-02-13T00:16:00Z">
        <w:del w:id="373" w:author="趙 欣怡" w:date="2025-02-18T09:39:00Z">
          <w:r w:rsidR="005468BA" w:rsidRPr="007334B5" w:rsidDel="0005040B">
            <w:rPr>
              <w:rFonts w:ascii="標楷體" w:eastAsia="標楷體" w:hAnsi="標楷體"/>
              <w:b/>
              <w:bCs/>
              <w:i/>
              <w:iCs/>
              <w:rPrChange w:id="374" w:author="茉莉 蔡" w:date="2025-02-18T15:07:00Z" w16du:dateUtc="2025-02-18T07:07:00Z">
                <w:rPr>
                  <w:rFonts w:ascii="標楷體" w:eastAsia="標楷體" w:hAnsi="標楷體"/>
                  <w:b/>
                  <w:bCs/>
                </w:rPr>
              </w:rPrChange>
            </w:rPr>
            <w:br/>
          </w:r>
        </w:del>
      </w:ins>
      <w:ins w:id="375" w:author="茉莉 蔡" w:date="2025-02-13T00:19:00Z">
        <w:r w:rsidR="003D0FD7" w:rsidRPr="007334B5">
          <w:rPr>
            <w:rFonts w:ascii="標楷體" w:eastAsia="標楷體" w:hAnsi="標楷體" w:hint="eastAsia"/>
            <w:i/>
            <w:iCs/>
          </w:rPr>
          <w:t>系統架構圖</w:t>
        </w:r>
      </w:ins>
      <w:ins w:id="376" w:author="趙 欣怡" w:date="2025-02-18T09:39:00Z">
        <w:r w:rsidR="0005040B">
          <w:rPr>
            <w:rFonts w:ascii="標楷體" w:eastAsia="標楷體" w:hAnsi="標楷體" w:hint="eastAsia"/>
          </w:rPr>
          <w:t>，</w:t>
        </w:r>
      </w:ins>
    </w:p>
    <w:p w14:paraId="6D800304" w14:textId="5CF68D55" w:rsidR="003F62F2" w:rsidRPr="003D0FD7" w:rsidRDefault="00482E67">
      <w:pPr>
        <w:snapToGrid w:val="0"/>
        <w:spacing w:after="160"/>
        <w:ind w:leftChars="-9" w:hangingChars="9" w:hanging="22"/>
        <w:jc w:val="center"/>
        <w:rPr>
          <w:ins w:id="377" w:author="茉莉 蔡" w:date="2025-02-09T20:55:00Z"/>
          <w:rFonts w:ascii="標楷體" w:eastAsia="標楷體" w:hAnsi="標楷體"/>
        </w:rPr>
        <w:pPrChange w:id="378" w:author="茉莉 蔡" w:date="2025-02-18T15:07:00Z" w16du:dateUtc="2025-02-18T07:07:00Z">
          <w:pPr>
            <w:snapToGrid w:val="0"/>
            <w:spacing w:after="160"/>
            <w:ind w:leftChars="200" w:left="480"/>
          </w:pPr>
        </w:pPrChange>
      </w:pPr>
      <w:ins w:id="379" w:author="茉莉 蔡" w:date="2025-02-14T22:07:00Z">
        <w:del w:id="380" w:author="趙 欣怡" w:date="2025-02-18T09:39:00Z">
          <w:r w:rsidDel="0005040B">
            <w:rPr>
              <w:rFonts w:ascii="標楷體" w:eastAsia="標楷體" w:hAnsi="標楷體" w:hint="eastAsia"/>
            </w:rPr>
            <w:delText>圖</w:delText>
          </w:r>
        </w:del>
      </w:ins>
      <w:ins w:id="381" w:author="茉莉 蔡" w:date="2025-02-17T15:55:00Z">
        <w:del w:id="382" w:author="趙 欣怡" w:date="2025-02-18T09:39:00Z">
          <w:r w:rsidR="00DE43D2" w:rsidDel="0005040B">
            <w:rPr>
              <w:rFonts w:ascii="標楷體" w:eastAsia="標楷體" w:hAnsi="標楷體" w:hint="eastAsia"/>
            </w:rPr>
            <w:delText>三</w:delText>
          </w:r>
        </w:del>
      </w:ins>
      <w:ins w:id="383" w:author="茉莉 蔡" w:date="2025-02-14T22:07:00Z">
        <w:r>
          <w:rPr>
            <w:rFonts w:ascii="標楷體" w:eastAsia="標楷體" w:hAnsi="標楷體" w:hint="eastAsia"/>
          </w:rPr>
          <w:t>為</w:t>
        </w:r>
      </w:ins>
      <w:ins w:id="384" w:author="茉莉 蔡" w:date="2025-02-18T15:07:00Z" w16du:dateUtc="2025-02-18T07:07:00Z">
        <w:r w:rsidR="007334B5" w:rsidRPr="00321159">
          <w:rPr>
            <w:rFonts w:ascii="標楷體" w:eastAsia="標楷體" w:hAnsi="標楷體" w:hint="eastAsia"/>
          </w:rPr>
          <w:t>本研究</w:t>
        </w:r>
      </w:ins>
      <w:ins w:id="385" w:author="茉莉 蔡" w:date="2025-02-17T15:55:00Z">
        <w:r w:rsidR="00DE43D2">
          <w:rPr>
            <w:rFonts w:ascii="標楷體" w:eastAsia="標楷體" w:hAnsi="標楷體" w:hint="eastAsia"/>
          </w:rPr>
          <w:t>整體</w:t>
        </w:r>
      </w:ins>
      <w:ins w:id="386" w:author="茉莉 蔡" w:date="2025-02-13T00:20:00Z">
        <w:r w:rsidR="003D0FD7" w:rsidRPr="0041058B">
          <w:rPr>
            <w:rFonts w:ascii="標楷體" w:eastAsia="標楷體" w:hAnsi="標楷體" w:hint="eastAsia"/>
          </w:rPr>
          <w:t>導</w:t>
        </w:r>
        <w:proofErr w:type="gramStart"/>
        <w:r w:rsidR="003D0FD7" w:rsidRPr="0041058B">
          <w:rPr>
            <w:rFonts w:ascii="標楷體" w:eastAsia="標楷體" w:hAnsi="標楷體" w:hint="eastAsia"/>
          </w:rPr>
          <w:t>覽</w:t>
        </w:r>
        <w:proofErr w:type="gramEnd"/>
        <w:r w:rsidR="003D0FD7" w:rsidRPr="0041058B">
          <w:rPr>
            <w:rFonts w:ascii="標楷體" w:eastAsia="標楷體" w:hAnsi="標楷體" w:hint="eastAsia"/>
          </w:rPr>
          <w:t>裝置</w:t>
        </w:r>
      </w:ins>
      <w:ins w:id="387" w:author="茉莉 蔡" w:date="2025-02-17T15:55:00Z">
        <w:r w:rsidR="00DE43D2">
          <w:rPr>
            <w:rFonts w:ascii="標楷體" w:eastAsia="標楷體" w:hAnsi="標楷體" w:hint="eastAsia"/>
          </w:rPr>
          <w:t>系統的</w:t>
        </w:r>
      </w:ins>
      <w:ins w:id="388" w:author="茉莉 蔡" w:date="2025-02-17T15:56:00Z">
        <w:r w:rsidR="00DE43D2">
          <w:rPr>
            <w:rFonts w:ascii="標楷體" w:eastAsia="標楷體" w:hAnsi="標楷體" w:hint="eastAsia"/>
          </w:rPr>
          <w:t>概念</w:t>
        </w:r>
      </w:ins>
      <w:ins w:id="389" w:author="茉莉 蔡" w:date="2025-02-17T15:55:00Z">
        <w:r w:rsidR="00DE43D2">
          <w:rPr>
            <w:rFonts w:ascii="標楷體" w:eastAsia="標楷體" w:hAnsi="標楷體" w:hint="eastAsia"/>
          </w:rPr>
          <w:t>架構</w:t>
        </w:r>
      </w:ins>
      <w:ins w:id="390" w:author="茉莉 蔡" w:date="2025-02-13T00:20:00Z">
        <w:r w:rsidR="003D0FD7">
          <w:rPr>
            <w:rFonts w:ascii="標楷體" w:eastAsia="標楷體" w:hAnsi="標楷體" w:hint="eastAsia"/>
          </w:rPr>
          <w:t>。</w:t>
        </w:r>
        <w:del w:id="391" w:author="趙 欣怡" w:date="2025-02-18T09:39:00Z">
          <w:r w:rsidR="003D0FD7" w:rsidRPr="00D26A6B" w:rsidDel="0005040B">
            <w:rPr>
              <w:rFonts w:ascii="標楷體" w:eastAsia="標楷體" w:hAnsi="標楷體" w:hint="eastAsia"/>
            </w:rPr>
            <w:delText>圖為本研究</w:delText>
          </w:r>
          <w:r w:rsidR="003D0FD7" w:rsidDel="0005040B">
            <w:rPr>
              <w:rFonts w:ascii="標楷體" w:eastAsia="標楷體" w:hAnsi="標楷體" w:hint="eastAsia"/>
            </w:rPr>
            <w:delText>自行</w:delText>
          </w:r>
          <w:r w:rsidR="003D0FD7" w:rsidRPr="00D26A6B" w:rsidDel="0005040B">
            <w:rPr>
              <w:rFonts w:ascii="標楷體" w:eastAsia="標楷體" w:hAnsi="標楷體" w:hint="eastAsia"/>
            </w:rPr>
            <w:delText>繪製</w:delText>
          </w:r>
          <w:r w:rsidR="003D0FD7" w:rsidDel="0005040B">
            <w:rPr>
              <w:rFonts w:ascii="標楷體" w:eastAsia="標楷體" w:hAnsi="標楷體" w:hint="eastAsia"/>
            </w:rPr>
            <w:delText>。</w:delText>
          </w:r>
        </w:del>
      </w:ins>
    </w:p>
    <w:bookmarkEnd w:id="357"/>
    <w:bookmarkEnd w:id="364"/>
    <w:p w14:paraId="6300ADE2" w14:textId="77777777" w:rsidR="004B5583" w:rsidRPr="004B5583" w:rsidRDefault="004B5583" w:rsidP="00185C43">
      <w:pPr>
        <w:snapToGrid w:val="0"/>
        <w:spacing w:after="160"/>
        <w:ind w:leftChars="200" w:left="480"/>
        <w:outlineLvl w:val="1"/>
        <w:rPr>
          <w:rFonts w:ascii="標楷體" w:eastAsia="標楷體" w:hAnsi="標楷體"/>
          <w:b/>
          <w:bCs/>
        </w:rPr>
      </w:pPr>
      <w:r w:rsidRPr="004B5583">
        <w:rPr>
          <w:rFonts w:ascii="標楷體" w:eastAsia="標楷體" w:hAnsi="標楷體"/>
          <w:b/>
          <w:bCs/>
        </w:rPr>
        <w:t>3. 人流分析技術建置</w:t>
      </w:r>
    </w:p>
    <w:p w14:paraId="2C1B93A4" w14:textId="77777777" w:rsidR="004B5583" w:rsidRPr="004B5583" w:rsidRDefault="004B5583" w:rsidP="00185C43">
      <w:pPr>
        <w:snapToGrid w:val="0"/>
        <w:spacing w:after="160"/>
        <w:ind w:leftChars="350" w:left="840" w:firstLine="360"/>
        <w:rPr>
          <w:rFonts w:ascii="標楷體" w:eastAsia="標楷體" w:hAnsi="標楷體"/>
        </w:rPr>
      </w:pPr>
      <w:r w:rsidRPr="004B5583">
        <w:rPr>
          <w:rFonts w:ascii="標楷體" w:eastAsia="標楷體" w:hAnsi="標楷體"/>
        </w:rPr>
        <w:t>為提升展覽策展效能，本研究將設計</w:t>
      </w:r>
      <w:r w:rsidRPr="004B5583">
        <w:rPr>
          <w:rFonts w:ascii="標楷體" w:eastAsia="標楷體" w:hAnsi="標楷體"/>
          <w:b/>
          <w:bCs/>
        </w:rPr>
        <w:t>人流追蹤與熱點分析系統</w:t>
      </w:r>
      <w:r w:rsidRPr="004B5583">
        <w:rPr>
          <w:rFonts w:ascii="標楷體" w:eastAsia="標楷體" w:hAnsi="標楷體"/>
        </w:rPr>
        <w:t>，記錄觀展者的駐留時間、移動路徑與互動行為。</w:t>
      </w:r>
    </w:p>
    <w:p w14:paraId="38FBBA91" w14:textId="77777777" w:rsidR="004B5583" w:rsidRPr="004B5583" w:rsidRDefault="004B5583" w:rsidP="00185C43">
      <w:pPr>
        <w:numPr>
          <w:ilvl w:val="0"/>
          <w:numId w:val="21"/>
        </w:numPr>
        <w:tabs>
          <w:tab w:val="clear" w:pos="720"/>
          <w:tab w:val="num" w:pos="1200"/>
        </w:tabs>
        <w:snapToGrid w:val="0"/>
        <w:spacing w:after="160"/>
        <w:ind w:leftChars="350" w:left="1200"/>
        <w:rPr>
          <w:rFonts w:ascii="標楷體" w:eastAsia="標楷體" w:hAnsi="標楷體"/>
        </w:rPr>
      </w:pPr>
      <w:r w:rsidRPr="004B5583">
        <w:rPr>
          <w:rFonts w:ascii="標楷體" w:eastAsia="標楷體" w:hAnsi="標楷體"/>
          <w:b/>
          <w:bCs/>
        </w:rPr>
        <w:t>感測技術選擇</w:t>
      </w:r>
    </w:p>
    <w:p w14:paraId="2C312B29" w14:textId="77777777" w:rsidR="004B5583" w:rsidRPr="004B5583" w:rsidRDefault="004B5583" w:rsidP="00185C43">
      <w:pPr>
        <w:numPr>
          <w:ilvl w:val="1"/>
          <w:numId w:val="21"/>
        </w:numPr>
        <w:tabs>
          <w:tab w:val="num" w:pos="1920"/>
        </w:tabs>
        <w:snapToGrid w:val="0"/>
        <w:spacing w:after="160"/>
        <w:ind w:leftChars="650" w:left="2040"/>
        <w:rPr>
          <w:rFonts w:ascii="標楷體" w:eastAsia="標楷體" w:hAnsi="標楷體"/>
        </w:rPr>
      </w:pPr>
      <w:r w:rsidRPr="004B5583">
        <w:rPr>
          <w:rFonts w:ascii="標楷體" w:eastAsia="標楷體" w:hAnsi="標楷體"/>
          <w:b/>
          <w:bCs/>
        </w:rPr>
        <w:t>攝影機影像分析（OpenCV）</w:t>
      </w:r>
      <w:r w:rsidRPr="004B5583">
        <w:rPr>
          <w:rFonts w:ascii="標楷體" w:eastAsia="標楷體" w:hAnsi="標楷體"/>
        </w:rPr>
        <w:t>：基於姿態</w:t>
      </w:r>
      <w:r w:rsidR="00A70D30">
        <w:rPr>
          <w:rFonts w:ascii="標楷體" w:eastAsia="標楷體" w:hAnsi="標楷體" w:hint="eastAsia"/>
        </w:rPr>
        <w:t>或人臉</w:t>
      </w:r>
      <w:r w:rsidRPr="004B5583">
        <w:rPr>
          <w:rFonts w:ascii="標楷體" w:eastAsia="標楷體" w:hAnsi="標楷體"/>
        </w:rPr>
        <w:t>識別與移動軌跡分析，</w:t>
      </w:r>
      <w:r w:rsidR="00A70D30">
        <w:rPr>
          <w:rFonts w:ascii="標楷體" w:eastAsia="標楷體" w:hAnsi="標楷體" w:hint="eastAsia"/>
        </w:rPr>
        <w:t>並</w:t>
      </w:r>
      <w:r w:rsidR="00A517E9">
        <w:rPr>
          <w:rFonts w:ascii="標楷體" w:eastAsia="標楷體" w:hAnsi="標楷體" w:hint="eastAsia"/>
        </w:rPr>
        <w:t>考量人潮聚集或放置位置不同可能造成感測到的溫度變化偏差，</w:t>
      </w:r>
      <w:r w:rsidRPr="004B5583">
        <w:rPr>
          <w:rFonts w:ascii="標楷體" w:eastAsia="標楷體" w:hAnsi="標楷體"/>
        </w:rPr>
        <w:t>避免使用紅外線</w:t>
      </w:r>
      <w:r w:rsidR="00A517E9">
        <w:rPr>
          <w:rFonts w:ascii="標楷體" w:eastAsia="標楷體" w:hAnsi="標楷體" w:hint="eastAsia"/>
        </w:rPr>
        <w:t>或溫感</w:t>
      </w:r>
      <w:r w:rsidRPr="004B5583">
        <w:rPr>
          <w:rFonts w:ascii="標楷體" w:eastAsia="標楷體" w:hAnsi="標楷體"/>
        </w:rPr>
        <w:t>技術，以適應展覽空間需求。</w:t>
      </w:r>
    </w:p>
    <w:p w14:paraId="75519F9B" w14:textId="77777777" w:rsidR="004B5583" w:rsidRPr="004B5583" w:rsidRDefault="004B5583" w:rsidP="00185C43">
      <w:pPr>
        <w:numPr>
          <w:ilvl w:val="1"/>
          <w:numId w:val="21"/>
        </w:numPr>
        <w:tabs>
          <w:tab w:val="num" w:pos="1920"/>
        </w:tabs>
        <w:snapToGrid w:val="0"/>
        <w:spacing w:after="160"/>
        <w:ind w:leftChars="650" w:left="2040"/>
        <w:rPr>
          <w:rFonts w:ascii="標楷體" w:eastAsia="標楷體" w:hAnsi="標楷體"/>
        </w:rPr>
      </w:pPr>
      <w:r w:rsidRPr="004B5583">
        <w:rPr>
          <w:rFonts w:ascii="標楷體" w:eastAsia="標楷體" w:hAnsi="標楷體"/>
          <w:b/>
          <w:bCs/>
        </w:rPr>
        <w:t>感測器輔助</w:t>
      </w:r>
      <w:r w:rsidRPr="004B5583">
        <w:rPr>
          <w:rFonts w:ascii="標楷體" w:eastAsia="標楷體" w:hAnsi="標楷體"/>
        </w:rPr>
        <w:t>：偵測人流熱點與觸發導覽。</w:t>
      </w:r>
    </w:p>
    <w:p w14:paraId="5764E3BC" w14:textId="77777777" w:rsidR="004B5583" w:rsidRPr="004B5583" w:rsidRDefault="004B5583" w:rsidP="00185C43">
      <w:pPr>
        <w:numPr>
          <w:ilvl w:val="0"/>
          <w:numId w:val="21"/>
        </w:numPr>
        <w:tabs>
          <w:tab w:val="clear" w:pos="720"/>
          <w:tab w:val="num" w:pos="1200"/>
        </w:tabs>
        <w:snapToGrid w:val="0"/>
        <w:spacing w:after="160"/>
        <w:ind w:leftChars="350" w:left="1200"/>
        <w:rPr>
          <w:rFonts w:ascii="標楷體" w:eastAsia="標楷體" w:hAnsi="標楷體"/>
        </w:rPr>
      </w:pPr>
      <w:r w:rsidRPr="004B5583">
        <w:rPr>
          <w:rFonts w:ascii="標楷體" w:eastAsia="標楷體" w:hAnsi="標楷體"/>
          <w:b/>
          <w:bCs/>
        </w:rPr>
        <w:t>數據分析方法</w:t>
      </w:r>
    </w:p>
    <w:p w14:paraId="548188D3" w14:textId="77777777" w:rsidR="004B5583" w:rsidRPr="004B5583" w:rsidRDefault="004B5583" w:rsidP="00185C43">
      <w:pPr>
        <w:numPr>
          <w:ilvl w:val="1"/>
          <w:numId w:val="21"/>
        </w:numPr>
        <w:tabs>
          <w:tab w:val="num" w:pos="1920"/>
        </w:tabs>
        <w:snapToGrid w:val="0"/>
        <w:spacing w:after="160"/>
        <w:ind w:leftChars="650" w:left="2040"/>
        <w:rPr>
          <w:rFonts w:ascii="標楷體" w:eastAsia="標楷體" w:hAnsi="標楷體"/>
        </w:rPr>
      </w:pPr>
      <w:r w:rsidRPr="004B5583">
        <w:rPr>
          <w:rFonts w:ascii="標楷體" w:eastAsia="標楷體" w:hAnsi="標楷體"/>
          <w:b/>
          <w:bCs/>
        </w:rPr>
        <w:t>駐留時間分析</w:t>
      </w:r>
      <w:r w:rsidRPr="004B5583">
        <w:rPr>
          <w:rFonts w:ascii="標楷體" w:eastAsia="標楷體" w:hAnsi="標楷體"/>
        </w:rPr>
        <w:t>：計算每位觀展者於展區內停留時間，找出熱門展品。</w:t>
      </w:r>
    </w:p>
    <w:p w14:paraId="086AE537" w14:textId="77777777" w:rsidR="004B5583" w:rsidRPr="004B5583" w:rsidRDefault="004B5583" w:rsidP="00185C43">
      <w:pPr>
        <w:numPr>
          <w:ilvl w:val="1"/>
          <w:numId w:val="21"/>
        </w:numPr>
        <w:tabs>
          <w:tab w:val="num" w:pos="1920"/>
        </w:tabs>
        <w:snapToGrid w:val="0"/>
        <w:spacing w:after="160"/>
        <w:ind w:leftChars="650" w:left="2040"/>
        <w:rPr>
          <w:rFonts w:ascii="標楷體" w:eastAsia="標楷體" w:hAnsi="標楷體"/>
        </w:rPr>
      </w:pPr>
      <w:r w:rsidRPr="004B5583">
        <w:rPr>
          <w:rFonts w:ascii="標楷體" w:eastAsia="標楷體" w:hAnsi="標楷體"/>
          <w:b/>
          <w:bCs/>
        </w:rPr>
        <w:t>移動路徑追蹤</w:t>
      </w:r>
      <w:r w:rsidRPr="004B5583">
        <w:rPr>
          <w:rFonts w:ascii="標楷體" w:eastAsia="標楷體" w:hAnsi="標楷體"/>
        </w:rPr>
        <w:t>：分析觀展者參觀動線，評估策展規劃合理性。</w:t>
      </w:r>
    </w:p>
    <w:p w14:paraId="07E82B4D" w14:textId="77777777" w:rsidR="004B5583" w:rsidRPr="004B5583" w:rsidDel="00DD4CBA" w:rsidRDefault="004B5583" w:rsidP="00185C43">
      <w:pPr>
        <w:numPr>
          <w:ilvl w:val="1"/>
          <w:numId w:val="21"/>
        </w:numPr>
        <w:tabs>
          <w:tab w:val="num" w:pos="1920"/>
        </w:tabs>
        <w:snapToGrid w:val="0"/>
        <w:spacing w:after="160"/>
        <w:ind w:leftChars="650" w:left="2040"/>
        <w:rPr>
          <w:del w:id="392" w:author="茉莉 蔡" w:date="2025-02-14T22:09:00Z"/>
          <w:rFonts w:ascii="標楷體" w:eastAsia="標楷體" w:hAnsi="標楷體"/>
        </w:rPr>
      </w:pPr>
      <w:r w:rsidRPr="004B5583">
        <w:rPr>
          <w:rFonts w:ascii="標楷體" w:eastAsia="標楷體" w:hAnsi="標楷體"/>
          <w:b/>
          <w:bCs/>
        </w:rPr>
        <w:t>互動頻率計算</w:t>
      </w:r>
      <w:r w:rsidRPr="004B5583">
        <w:rPr>
          <w:rFonts w:ascii="標楷體" w:eastAsia="標楷體" w:hAnsi="標楷體"/>
        </w:rPr>
        <w:t>：統計觀展者與導覽裝置的互動次數，評估系統的使用率。</w:t>
      </w:r>
    </w:p>
    <w:p w14:paraId="70D1E4EA" w14:textId="77777777" w:rsidR="004B5583" w:rsidRPr="00DD4CBA" w:rsidRDefault="004B5583">
      <w:pPr>
        <w:numPr>
          <w:ilvl w:val="1"/>
          <w:numId w:val="21"/>
        </w:numPr>
        <w:tabs>
          <w:tab w:val="num" w:pos="1920"/>
        </w:tabs>
        <w:snapToGrid w:val="0"/>
        <w:spacing w:after="160"/>
        <w:ind w:leftChars="650" w:left="2040"/>
        <w:rPr>
          <w:rFonts w:ascii="標楷體" w:eastAsia="標楷體" w:hAnsi="標楷體"/>
        </w:rPr>
        <w:pPrChange w:id="393" w:author="茉莉 蔡" w:date="2025-02-14T22:09:00Z">
          <w:pPr>
            <w:snapToGrid w:val="0"/>
            <w:spacing w:after="160"/>
            <w:ind w:leftChars="200" w:left="480"/>
          </w:pPr>
        </w:pPrChange>
      </w:pPr>
    </w:p>
    <w:p w14:paraId="3F47CAD6" w14:textId="62BEAD07" w:rsidR="004B5583" w:rsidRPr="004B5583" w:rsidRDefault="004B5583" w:rsidP="00185C43">
      <w:pPr>
        <w:snapToGrid w:val="0"/>
        <w:spacing w:after="160"/>
        <w:ind w:leftChars="200" w:left="480"/>
        <w:outlineLvl w:val="1"/>
        <w:rPr>
          <w:rFonts w:ascii="標楷體" w:eastAsia="標楷體" w:hAnsi="標楷體"/>
          <w:b/>
          <w:bCs/>
        </w:rPr>
      </w:pPr>
      <w:r w:rsidRPr="004B5583">
        <w:rPr>
          <w:rFonts w:ascii="標楷體" w:eastAsia="標楷體" w:hAnsi="標楷體"/>
          <w:b/>
          <w:bCs/>
        </w:rPr>
        <w:t>4. 展覽場域測試</w:t>
      </w:r>
      <w:ins w:id="394" w:author="趙 欣怡" w:date="2025-02-18T09:41:00Z">
        <w:r w:rsidR="0005040B">
          <w:rPr>
            <w:rFonts w:ascii="標楷體" w:eastAsia="標楷體" w:hAnsi="標楷體" w:hint="eastAsia"/>
            <w:b/>
            <w:bCs/>
          </w:rPr>
          <w:t>（圖</w:t>
        </w:r>
        <w:r w:rsidR="0005040B">
          <w:rPr>
            <w:rFonts w:ascii="標楷體" w:eastAsia="標楷體" w:hAnsi="標楷體"/>
            <w:b/>
            <w:bCs/>
          </w:rPr>
          <w:t>4</w:t>
        </w:r>
        <w:r w:rsidR="0005040B">
          <w:rPr>
            <w:rFonts w:ascii="標楷體" w:eastAsia="標楷體" w:hAnsi="標楷體" w:hint="eastAsia"/>
            <w:b/>
            <w:bCs/>
          </w:rPr>
          <w:t>）</w:t>
        </w:r>
      </w:ins>
    </w:p>
    <w:p w14:paraId="403D47E3" w14:textId="527979D3" w:rsidR="004B5583" w:rsidRPr="004B5583" w:rsidRDefault="004B5583" w:rsidP="00185C43">
      <w:pPr>
        <w:snapToGrid w:val="0"/>
        <w:spacing w:after="160"/>
        <w:ind w:leftChars="350" w:left="840" w:firstLine="360"/>
        <w:rPr>
          <w:rFonts w:ascii="標楷體" w:eastAsia="標楷體" w:hAnsi="標楷體"/>
        </w:rPr>
      </w:pPr>
      <w:r w:rsidRPr="004B5583">
        <w:rPr>
          <w:rFonts w:ascii="標楷體" w:eastAsia="標楷體" w:hAnsi="標楷體"/>
        </w:rPr>
        <w:t>為驗證系統在實際展覽中的適用性，本研究規劃</w:t>
      </w:r>
      <w:del w:id="395" w:author="茉莉 蔡" w:date="2025-07-07T10:59:00Z" w16du:dateUtc="2025-07-07T02:59:00Z">
        <w:r w:rsidRPr="004B5583" w:rsidDel="00C1097C">
          <w:rPr>
            <w:rFonts w:ascii="標楷體" w:eastAsia="標楷體" w:hAnsi="標楷體"/>
            <w:b/>
            <w:bCs/>
          </w:rPr>
          <w:delText>兩階段測試</w:delText>
        </w:r>
        <w:r w:rsidRPr="004B5583" w:rsidDel="00C1097C">
          <w:rPr>
            <w:rFonts w:ascii="標楷體" w:eastAsia="標楷體" w:hAnsi="標楷體"/>
          </w:rPr>
          <w:delText>，先</w:delText>
        </w:r>
      </w:del>
      <w:r w:rsidRPr="004B5583">
        <w:rPr>
          <w:rFonts w:ascii="標楷體" w:eastAsia="標楷體" w:hAnsi="標楷體"/>
        </w:rPr>
        <w:t>於學校內部</w:t>
      </w:r>
      <w:ins w:id="396" w:author="茉莉 蔡" w:date="2025-07-07T10:59:00Z" w16du:dateUtc="2025-07-07T02:59:00Z">
        <w:r w:rsidR="00C1097C">
          <w:rPr>
            <w:rFonts w:ascii="標楷體" w:eastAsia="標楷體" w:hAnsi="標楷體" w:hint="eastAsia"/>
          </w:rPr>
          <w:t>進行</w:t>
        </w:r>
      </w:ins>
      <w:r w:rsidRPr="004B5583">
        <w:rPr>
          <w:rFonts w:ascii="標楷體" w:eastAsia="標楷體" w:hAnsi="標楷體"/>
        </w:rPr>
        <w:t>測試，</w:t>
      </w:r>
      <w:ins w:id="397" w:author="茉莉 蔡" w:date="2025-07-07T11:00:00Z" w16du:dateUtc="2025-07-07T03:00:00Z">
        <w:r w:rsidR="00C1097C">
          <w:rPr>
            <w:rFonts w:ascii="標楷體" w:eastAsia="標楷體" w:hAnsi="標楷體" w:hint="eastAsia"/>
          </w:rPr>
          <w:t>目前考量</w:t>
        </w:r>
      </w:ins>
      <w:ins w:id="398" w:author="茉莉 蔡" w:date="2025-07-07T11:01:00Z" w16du:dateUtc="2025-07-07T03:01:00Z">
        <w:r w:rsidR="00C1097C">
          <w:rPr>
            <w:rFonts w:ascii="標楷體" w:eastAsia="標楷體" w:hAnsi="標楷體" w:hint="eastAsia"/>
          </w:rPr>
          <w:t>地點有</w:t>
        </w:r>
        <w:r w:rsidR="00C1097C" w:rsidRPr="00C1097C">
          <w:rPr>
            <w:rFonts w:ascii="標楷體" w:eastAsia="標楷體" w:hAnsi="標楷體" w:hint="eastAsia"/>
          </w:rPr>
          <w:t>藝術中心</w:t>
        </w:r>
        <w:r w:rsidR="00C1097C">
          <w:rPr>
            <w:rFonts w:ascii="標楷體" w:eastAsia="標楷體" w:hAnsi="標楷體" w:hint="eastAsia"/>
          </w:rPr>
          <w:t>、校史館、</w:t>
        </w:r>
        <w:proofErr w:type="gramStart"/>
        <w:r w:rsidR="00C1097C">
          <w:rPr>
            <w:rFonts w:ascii="標楷體" w:eastAsia="標楷體" w:hAnsi="標楷體" w:hint="eastAsia"/>
          </w:rPr>
          <w:t>特藏室</w:t>
        </w:r>
        <w:proofErr w:type="gramEnd"/>
        <w:r w:rsidR="00C1097C">
          <w:rPr>
            <w:rFonts w:ascii="標楷體" w:eastAsia="標楷體" w:hAnsi="標楷體" w:hint="eastAsia"/>
          </w:rPr>
          <w:t>，配合研究期程、場域展期</w:t>
        </w:r>
      </w:ins>
      <w:ins w:id="399" w:author="茉莉 蔡" w:date="2025-07-07T11:02:00Z" w16du:dateUtc="2025-07-07T03:02:00Z">
        <w:r w:rsidR="00C1097C">
          <w:rPr>
            <w:rFonts w:ascii="標楷體" w:eastAsia="標楷體" w:hAnsi="標楷體" w:hint="eastAsia"/>
          </w:rPr>
          <w:t>、開放時間</w:t>
        </w:r>
      </w:ins>
      <w:ins w:id="400" w:author="茉莉 蔡" w:date="2025-07-07T11:01:00Z" w16du:dateUtc="2025-07-07T03:01:00Z">
        <w:r w:rsidR="00C1097C">
          <w:rPr>
            <w:rFonts w:ascii="標楷體" w:eastAsia="標楷體" w:hAnsi="標楷體" w:hint="eastAsia"/>
          </w:rPr>
          <w:t>彈性</w:t>
        </w:r>
      </w:ins>
      <w:ins w:id="401" w:author="茉莉 蔡" w:date="2025-07-07T11:02:00Z" w16du:dateUtc="2025-07-07T03:02:00Z">
        <w:r w:rsidR="00C1097C">
          <w:rPr>
            <w:rFonts w:ascii="標楷體" w:eastAsia="標楷體" w:hAnsi="標楷體" w:hint="eastAsia"/>
          </w:rPr>
          <w:t>調整，</w:t>
        </w:r>
      </w:ins>
      <w:r w:rsidR="008D191E">
        <w:rPr>
          <w:rFonts w:ascii="標楷體" w:eastAsia="標楷體" w:hAnsi="標楷體" w:hint="eastAsia"/>
        </w:rPr>
        <w:t>並期望未來能</w:t>
      </w:r>
      <w:r w:rsidRPr="004B5583">
        <w:rPr>
          <w:rFonts w:ascii="標楷體" w:eastAsia="標楷體" w:hAnsi="標楷體"/>
        </w:rPr>
        <w:t>擴展</w:t>
      </w:r>
      <w:r w:rsidR="008D191E">
        <w:rPr>
          <w:rFonts w:ascii="標楷體" w:eastAsia="標楷體" w:hAnsi="標楷體" w:hint="eastAsia"/>
        </w:rPr>
        <w:t>應用</w:t>
      </w:r>
      <w:r w:rsidRPr="004B5583">
        <w:rPr>
          <w:rFonts w:ascii="標楷體" w:eastAsia="標楷體" w:hAnsi="標楷體"/>
        </w:rPr>
        <w:t>至大型展覽場域。</w:t>
      </w:r>
    </w:p>
    <w:p w14:paraId="09FBA8A2" w14:textId="6E99746A" w:rsidR="004B5583" w:rsidRPr="004B5583" w:rsidDel="00C1097C" w:rsidRDefault="004B5583">
      <w:pPr>
        <w:numPr>
          <w:ilvl w:val="0"/>
          <w:numId w:val="22"/>
        </w:numPr>
        <w:snapToGrid w:val="0"/>
        <w:spacing w:after="160"/>
        <w:rPr>
          <w:del w:id="402" w:author="茉莉 蔡" w:date="2025-07-07T11:02:00Z" w16du:dateUtc="2025-07-07T03:02:00Z"/>
          <w:rFonts w:ascii="標楷體" w:eastAsia="標楷體" w:hAnsi="標楷體"/>
        </w:rPr>
        <w:pPrChange w:id="403" w:author="茉莉 蔡" w:date="2025-07-07T11:02:00Z" w16du:dateUtc="2025-07-07T03:02:00Z">
          <w:pPr>
            <w:numPr>
              <w:numId w:val="22"/>
            </w:numPr>
            <w:tabs>
              <w:tab w:val="num" w:pos="1200"/>
            </w:tabs>
            <w:snapToGrid w:val="0"/>
            <w:spacing w:after="160"/>
            <w:ind w:leftChars="350" w:left="1200" w:hanging="360"/>
          </w:pPr>
        </w:pPrChange>
      </w:pPr>
      <w:del w:id="404" w:author="茉莉 蔡" w:date="2025-07-07T10:59:00Z" w16du:dateUtc="2025-07-07T02:59:00Z">
        <w:r w:rsidRPr="004B5583" w:rsidDel="00C1097C">
          <w:rPr>
            <w:rFonts w:ascii="標楷體" w:eastAsia="標楷體" w:hAnsi="標楷體"/>
            <w:b/>
            <w:bCs/>
          </w:rPr>
          <w:delText>第一階段</w:delText>
        </w:r>
        <w:r w:rsidRPr="004B5583" w:rsidDel="00C1097C">
          <w:rPr>
            <w:rFonts w:ascii="標楷體" w:eastAsia="標楷體" w:hAnsi="標楷體"/>
          </w:rPr>
          <w:delText>：</w:delText>
        </w:r>
      </w:del>
      <w:del w:id="405" w:author="茉莉 蔡" w:date="2025-07-07T11:02:00Z" w16du:dateUtc="2025-07-07T03:02:00Z">
        <w:r w:rsidRPr="004B5583" w:rsidDel="00C1097C">
          <w:rPr>
            <w:rFonts w:ascii="標楷體" w:eastAsia="標楷體" w:hAnsi="標楷體"/>
          </w:rPr>
          <w:delText>中興大學藝術中心（</w:delText>
        </w:r>
        <w:r w:rsidR="008D191E" w:rsidDel="00C1097C">
          <w:rPr>
            <w:rFonts w:ascii="標楷體" w:eastAsia="標楷體" w:hAnsi="標楷體" w:hint="eastAsia"/>
            <w:b/>
            <w:bCs/>
          </w:rPr>
          <w:delText>校內</w:delText>
        </w:r>
        <w:r w:rsidRPr="004B5583" w:rsidDel="00C1097C">
          <w:rPr>
            <w:rFonts w:ascii="標楷體" w:eastAsia="標楷體" w:hAnsi="標楷體"/>
            <w:b/>
            <w:bCs/>
          </w:rPr>
          <w:delText>展覽</w:delText>
        </w:r>
        <w:r w:rsidR="008D191E" w:rsidDel="00C1097C">
          <w:rPr>
            <w:rFonts w:ascii="標楷體" w:eastAsia="標楷體" w:hAnsi="標楷體" w:hint="eastAsia"/>
            <w:b/>
            <w:bCs/>
          </w:rPr>
          <w:delText>實驗</w:delText>
        </w:r>
        <w:r w:rsidRPr="004B5583" w:rsidDel="00C1097C">
          <w:rPr>
            <w:rFonts w:ascii="標楷體" w:eastAsia="標楷體" w:hAnsi="標楷體"/>
          </w:rPr>
          <w:delText>）</w:delText>
        </w:r>
      </w:del>
    </w:p>
    <w:p w14:paraId="1681082D" w14:textId="77777777" w:rsidR="004B5583" w:rsidRPr="004B5583" w:rsidRDefault="004B5583">
      <w:pPr>
        <w:numPr>
          <w:ilvl w:val="0"/>
          <w:numId w:val="22"/>
        </w:numPr>
        <w:snapToGrid w:val="0"/>
        <w:spacing w:after="160"/>
        <w:rPr>
          <w:rFonts w:ascii="標楷體" w:eastAsia="標楷體" w:hAnsi="標楷體"/>
        </w:rPr>
        <w:pPrChange w:id="406" w:author="茉莉 蔡" w:date="2025-07-07T11:02:00Z" w16du:dateUtc="2025-07-07T03:02:00Z">
          <w:pPr>
            <w:numPr>
              <w:ilvl w:val="1"/>
              <w:numId w:val="22"/>
            </w:numPr>
            <w:tabs>
              <w:tab w:val="num" w:pos="1920"/>
            </w:tabs>
            <w:snapToGrid w:val="0"/>
            <w:spacing w:after="160"/>
            <w:ind w:leftChars="650" w:left="2040" w:hanging="480"/>
          </w:pPr>
        </w:pPrChange>
      </w:pPr>
      <w:r w:rsidRPr="007C4AE5">
        <w:rPr>
          <w:rFonts w:ascii="標楷體" w:eastAsia="標楷體" w:hAnsi="標楷體"/>
          <w:b/>
          <w:bCs/>
        </w:rPr>
        <w:t>目的：</w:t>
      </w:r>
      <w:r w:rsidRPr="004B5583">
        <w:rPr>
          <w:rFonts w:ascii="標楷體" w:eastAsia="標楷體" w:hAnsi="標楷體"/>
        </w:rPr>
        <w:t>測試系統功能完整性，確認語音與觸控互動的準確度與穩定性。</w:t>
      </w:r>
    </w:p>
    <w:p w14:paraId="6F235819" w14:textId="77777777" w:rsidR="004B5583" w:rsidRPr="007C4AE5" w:rsidRDefault="004B5583">
      <w:pPr>
        <w:numPr>
          <w:ilvl w:val="0"/>
          <w:numId w:val="22"/>
        </w:numPr>
        <w:snapToGrid w:val="0"/>
        <w:spacing w:after="160"/>
        <w:rPr>
          <w:rFonts w:ascii="標楷體" w:eastAsia="標楷體" w:hAnsi="標楷體"/>
          <w:b/>
          <w:bCs/>
        </w:rPr>
        <w:pPrChange w:id="407" w:author="茉莉 蔡" w:date="2025-07-07T11:02:00Z" w16du:dateUtc="2025-07-07T03:02:00Z">
          <w:pPr>
            <w:numPr>
              <w:ilvl w:val="1"/>
              <w:numId w:val="22"/>
            </w:numPr>
            <w:tabs>
              <w:tab w:val="num" w:pos="1920"/>
            </w:tabs>
            <w:snapToGrid w:val="0"/>
            <w:spacing w:after="160"/>
            <w:ind w:leftChars="650" w:left="2040" w:hanging="480"/>
          </w:pPr>
        </w:pPrChange>
      </w:pPr>
      <w:r w:rsidRPr="007C4AE5">
        <w:rPr>
          <w:rFonts w:ascii="標楷體" w:eastAsia="標楷體" w:hAnsi="標楷體"/>
          <w:b/>
          <w:bCs/>
        </w:rPr>
        <w:t>測試方法：</w:t>
      </w:r>
    </w:p>
    <w:p w14:paraId="39F7A84D" w14:textId="77777777" w:rsidR="004B5583" w:rsidRPr="004B5583" w:rsidRDefault="004B5583">
      <w:pPr>
        <w:numPr>
          <w:ilvl w:val="1"/>
          <w:numId w:val="22"/>
        </w:numPr>
        <w:snapToGrid w:val="0"/>
        <w:spacing w:after="160"/>
        <w:rPr>
          <w:rFonts w:ascii="標楷體" w:eastAsia="標楷體" w:hAnsi="標楷體"/>
        </w:rPr>
        <w:pPrChange w:id="408" w:author="茉莉 蔡" w:date="2025-07-07T11:02:00Z" w16du:dateUtc="2025-07-07T03:02:00Z">
          <w:pPr>
            <w:numPr>
              <w:ilvl w:val="2"/>
              <w:numId w:val="22"/>
            </w:numPr>
            <w:tabs>
              <w:tab w:val="num" w:pos="2640"/>
            </w:tabs>
            <w:snapToGrid w:val="0"/>
            <w:spacing w:after="160"/>
            <w:ind w:leftChars="950" w:left="2760" w:hanging="480"/>
          </w:pPr>
        </w:pPrChange>
      </w:pPr>
      <w:r w:rsidRPr="004B5583">
        <w:rPr>
          <w:rFonts w:ascii="標楷體" w:eastAsia="標楷體" w:hAnsi="標楷體"/>
        </w:rPr>
        <w:lastRenderedPageBreak/>
        <w:t>記錄裝置運作狀況與訪客使用行為。</w:t>
      </w:r>
    </w:p>
    <w:p w14:paraId="6D005721" w14:textId="77777777" w:rsidR="004B5583" w:rsidRPr="004B5583" w:rsidRDefault="004B5583">
      <w:pPr>
        <w:numPr>
          <w:ilvl w:val="1"/>
          <w:numId w:val="22"/>
        </w:numPr>
        <w:snapToGrid w:val="0"/>
        <w:spacing w:after="160"/>
        <w:rPr>
          <w:rFonts w:ascii="標楷體" w:eastAsia="標楷體" w:hAnsi="標楷體"/>
        </w:rPr>
        <w:pPrChange w:id="409" w:author="茉莉 蔡" w:date="2025-07-07T11:02:00Z" w16du:dateUtc="2025-07-07T03:02:00Z">
          <w:pPr>
            <w:numPr>
              <w:ilvl w:val="2"/>
              <w:numId w:val="22"/>
            </w:numPr>
            <w:tabs>
              <w:tab w:val="num" w:pos="2640"/>
            </w:tabs>
            <w:snapToGrid w:val="0"/>
            <w:spacing w:after="160"/>
            <w:ind w:leftChars="950" w:left="2760" w:hanging="480"/>
          </w:pPr>
        </w:pPrChange>
      </w:pPr>
      <w:r w:rsidRPr="004B5583">
        <w:rPr>
          <w:rFonts w:ascii="標楷體" w:eastAsia="標楷體" w:hAnsi="標楷體"/>
        </w:rPr>
        <w:t>訪談展覽參與者，初步收集使用回饋。</w:t>
      </w:r>
    </w:p>
    <w:p w14:paraId="411B7FEE" w14:textId="02AA6630" w:rsidR="004B5583" w:rsidRPr="004B5583" w:rsidDel="00C1097C" w:rsidRDefault="004B5583" w:rsidP="00185C43">
      <w:pPr>
        <w:numPr>
          <w:ilvl w:val="0"/>
          <w:numId w:val="22"/>
        </w:numPr>
        <w:snapToGrid w:val="0"/>
        <w:spacing w:after="160"/>
        <w:ind w:leftChars="350"/>
        <w:rPr>
          <w:del w:id="410" w:author="茉莉 蔡" w:date="2025-07-07T11:00:00Z" w16du:dateUtc="2025-07-07T03:00:00Z"/>
          <w:rFonts w:ascii="標楷體" w:eastAsia="標楷體" w:hAnsi="標楷體"/>
        </w:rPr>
      </w:pPr>
      <w:del w:id="411" w:author="茉莉 蔡" w:date="2025-07-07T11:00:00Z" w16du:dateUtc="2025-07-07T03:00:00Z">
        <w:r w:rsidRPr="004B5583" w:rsidDel="00C1097C">
          <w:rPr>
            <w:rFonts w:ascii="標楷體" w:eastAsia="標楷體" w:hAnsi="標楷體"/>
            <w:b/>
            <w:bCs/>
          </w:rPr>
          <w:delText>第二階段</w:delText>
        </w:r>
        <w:r w:rsidRPr="004B5583" w:rsidDel="00C1097C">
          <w:rPr>
            <w:rFonts w:ascii="標楷體" w:eastAsia="標楷體" w:hAnsi="標楷體"/>
          </w:rPr>
          <w:delText>：國美館（</w:delText>
        </w:r>
        <w:r w:rsidR="008D191E" w:rsidDel="00C1097C">
          <w:rPr>
            <w:rFonts w:ascii="標楷體" w:eastAsia="標楷體" w:hAnsi="標楷體" w:hint="eastAsia"/>
            <w:b/>
            <w:bCs/>
          </w:rPr>
          <w:delText>大型</w:delText>
        </w:r>
        <w:r w:rsidRPr="004B5583" w:rsidDel="00C1097C">
          <w:rPr>
            <w:rFonts w:ascii="標楷體" w:eastAsia="標楷體" w:hAnsi="標楷體"/>
            <w:b/>
            <w:bCs/>
          </w:rPr>
          <w:delText>展覽測試</w:delText>
        </w:r>
        <w:r w:rsidRPr="004B5583" w:rsidDel="00C1097C">
          <w:rPr>
            <w:rFonts w:ascii="標楷體" w:eastAsia="標楷體" w:hAnsi="標楷體"/>
          </w:rPr>
          <w:delText>）</w:delText>
        </w:r>
      </w:del>
    </w:p>
    <w:p w14:paraId="57079983" w14:textId="7A11F244" w:rsidR="004B5583" w:rsidRPr="004B5583" w:rsidDel="00C1097C" w:rsidRDefault="004B5583" w:rsidP="00185C43">
      <w:pPr>
        <w:numPr>
          <w:ilvl w:val="1"/>
          <w:numId w:val="22"/>
        </w:numPr>
        <w:tabs>
          <w:tab w:val="num" w:pos="1920"/>
        </w:tabs>
        <w:snapToGrid w:val="0"/>
        <w:spacing w:after="160"/>
        <w:ind w:leftChars="650"/>
        <w:rPr>
          <w:del w:id="412" w:author="茉莉 蔡" w:date="2025-07-07T11:00:00Z" w16du:dateUtc="2025-07-07T03:00:00Z"/>
          <w:rFonts w:ascii="標楷體" w:eastAsia="標楷體" w:hAnsi="標楷體"/>
        </w:rPr>
      </w:pPr>
      <w:del w:id="413" w:author="茉莉 蔡" w:date="2025-07-07T11:00:00Z" w16du:dateUtc="2025-07-07T03:00:00Z">
        <w:r w:rsidRPr="007C4AE5" w:rsidDel="00C1097C">
          <w:rPr>
            <w:rFonts w:ascii="標楷體" w:eastAsia="標楷體" w:hAnsi="標楷體"/>
            <w:b/>
            <w:bCs/>
          </w:rPr>
          <w:delText>目的：</w:delText>
        </w:r>
        <w:r w:rsidRPr="004B5583" w:rsidDel="00C1097C">
          <w:rPr>
            <w:rFonts w:ascii="標楷體" w:eastAsia="標楷體" w:hAnsi="標楷體"/>
          </w:rPr>
          <w:delText>驗證系統在真實展覽場域的適用性，收集大規模人流數據。</w:delText>
        </w:r>
      </w:del>
    </w:p>
    <w:p w14:paraId="59991E70" w14:textId="0746C195" w:rsidR="004B5583" w:rsidRPr="007C4AE5" w:rsidDel="00C1097C" w:rsidRDefault="004B5583" w:rsidP="00185C43">
      <w:pPr>
        <w:numPr>
          <w:ilvl w:val="1"/>
          <w:numId w:val="22"/>
        </w:numPr>
        <w:tabs>
          <w:tab w:val="num" w:pos="1920"/>
        </w:tabs>
        <w:snapToGrid w:val="0"/>
        <w:spacing w:after="160"/>
        <w:ind w:leftChars="650"/>
        <w:rPr>
          <w:del w:id="414" w:author="茉莉 蔡" w:date="2025-07-07T11:00:00Z" w16du:dateUtc="2025-07-07T03:00:00Z"/>
          <w:rFonts w:ascii="標楷體" w:eastAsia="標楷體" w:hAnsi="標楷體"/>
          <w:b/>
          <w:bCs/>
        </w:rPr>
      </w:pPr>
      <w:del w:id="415" w:author="茉莉 蔡" w:date="2025-07-07T11:00:00Z" w16du:dateUtc="2025-07-07T03:00:00Z">
        <w:r w:rsidRPr="007C4AE5" w:rsidDel="00C1097C">
          <w:rPr>
            <w:rFonts w:ascii="標楷體" w:eastAsia="標楷體" w:hAnsi="標楷體"/>
            <w:b/>
            <w:bCs/>
          </w:rPr>
          <w:delText>測試方法：</w:delText>
        </w:r>
      </w:del>
    </w:p>
    <w:p w14:paraId="6231A572" w14:textId="1EE61DF8" w:rsidR="004B5583" w:rsidRPr="004B5583" w:rsidDel="00C1097C" w:rsidRDefault="004B5583" w:rsidP="00185C43">
      <w:pPr>
        <w:numPr>
          <w:ilvl w:val="2"/>
          <w:numId w:val="22"/>
        </w:numPr>
        <w:tabs>
          <w:tab w:val="num" w:pos="2640"/>
        </w:tabs>
        <w:snapToGrid w:val="0"/>
        <w:spacing w:after="160"/>
        <w:ind w:leftChars="950"/>
        <w:rPr>
          <w:del w:id="416" w:author="茉莉 蔡" w:date="2025-07-07T11:00:00Z" w16du:dateUtc="2025-07-07T03:00:00Z"/>
          <w:rFonts w:ascii="標楷體" w:eastAsia="標楷體" w:hAnsi="標楷體"/>
        </w:rPr>
      </w:pPr>
      <w:del w:id="417" w:author="茉莉 蔡" w:date="2025-07-07T11:00:00Z" w16du:dateUtc="2025-07-07T03:00:00Z">
        <w:r w:rsidRPr="004B5583" w:rsidDel="00C1097C">
          <w:rPr>
            <w:rFonts w:ascii="標楷體" w:eastAsia="標楷體" w:hAnsi="標楷體"/>
          </w:rPr>
          <w:delText>分析觀展者駐留時間、互動行為，生成人流數據報告。</w:delText>
        </w:r>
      </w:del>
    </w:p>
    <w:p w14:paraId="07C5F1CD" w14:textId="305F6FF5" w:rsidR="002953DC" w:rsidRPr="003B672F" w:rsidDel="0005040B" w:rsidRDefault="004B5583">
      <w:pPr>
        <w:pStyle w:val="af5"/>
        <w:snapToGrid w:val="0"/>
        <w:spacing w:after="160"/>
        <w:ind w:leftChars="400" w:left="960" w:firstLine="480"/>
        <w:jc w:val="center"/>
        <w:rPr>
          <w:del w:id="418" w:author="趙 欣怡" w:date="2025-02-18T09:40:00Z"/>
          <w:rFonts w:ascii="標楷體" w:eastAsia="標楷體" w:hAnsi="標楷體"/>
          <w:iCs/>
          <w:rPrChange w:id="419" w:author="茉莉 蔡" w:date="2025-02-18T13:55:00Z" w16du:dateUtc="2025-02-18T05:55:00Z">
            <w:rPr>
              <w:del w:id="420" w:author="趙 欣怡" w:date="2025-02-18T09:40:00Z"/>
              <w:rFonts w:ascii="標楷體" w:eastAsia="標楷體" w:hAnsi="標楷體"/>
              <w:i/>
              <w:iCs/>
            </w:rPr>
          </w:rPrChange>
        </w:rPr>
        <w:pPrChange w:id="421" w:author="茉莉 蔡" w:date="2025-02-18T15:08:00Z" w16du:dateUtc="2025-02-18T07:08:00Z">
          <w:pPr>
            <w:pStyle w:val="af5"/>
            <w:snapToGrid w:val="0"/>
            <w:spacing w:after="160"/>
            <w:ind w:leftChars="400" w:left="960"/>
          </w:pPr>
        </w:pPrChange>
      </w:pPr>
      <w:del w:id="422" w:author="茉莉 蔡" w:date="2025-07-07T11:00:00Z" w16du:dateUtc="2025-07-07T03:00:00Z">
        <w:r w:rsidRPr="004B5583" w:rsidDel="00C1097C">
          <w:rPr>
            <w:rFonts w:ascii="標楷體" w:eastAsia="標楷體" w:hAnsi="標楷體"/>
          </w:rPr>
          <w:delText>設計觀眾體驗問卷，評估導覽裝置的影響力。</w:delText>
        </w:r>
      </w:del>
      <w:ins w:id="423" w:author="茉莉 蔡" w:date="2025-02-09T21:30:00Z">
        <w:r w:rsidR="00DB6D6F" w:rsidRPr="007334B5">
          <w:rPr>
            <w:rFonts w:ascii="標楷體" w:eastAsia="標楷體" w:hAnsi="標楷體"/>
            <w:b/>
            <w:noProof/>
            <w:rPrChange w:id="424" w:author="茉莉 蔡" w:date="2025-02-18T15:08:00Z" w16du:dateUtc="2025-02-18T07:08:00Z">
              <w:rPr>
                <w:noProof/>
              </w:rPr>
            </w:rPrChange>
          </w:rPr>
          <w:drawing>
            <wp:anchor distT="0" distB="0" distL="114300" distR="114300" simplePos="0" relativeHeight="251659264" behindDoc="0" locked="0" layoutInCell="1" allowOverlap="1" wp14:anchorId="2428B527" wp14:editId="5449F6F5">
              <wp:simplePos x="0" y="0"/>
              <wp:positionH relativeFrom="column">
                <wp:posOffset>589915</wp:posOffset>
              </wp:positionH>
              <wp:positionV relativeFrom="paragraph">
                <wp:posOffset>293370</wp:posOffset>
              </wp:positionV>
              <wp:extent cx="4950460" cy="3505200"/>
              <wp:effectExtent l="152400" t="152400" r="364490" b="361950"/>
              <wp:wrapTopAndBottom/>
              <wp:docPr id="9"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950460" cy="3505200"/>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ins>
      <w:ins w:id="425" w:author="茉莉 蔡" w:date="2025-02-14T22:10:00Z">
        <w:r w:rsidR="00DD4CBA" w:rsidRPr="007334B5">
          <w:rPr>
            <w:rFonts w:ascii="標楷體" w:eastAsia="標楷體" w:hAnsi="標楷體" w:hint="eastAsia"/>
            <w:b/>
          </w:rPr>
          <w:t>圖</w:t>
        </w:r>
      </w:ins>
      <w:ins w:id="426" w:author="趙 欣怡" w:date="2025-02-18T09:41:00Z">
        <w:r w:rsidR="0005040B" w:rsidRPr="007334B5">
          <w:rPr>
            <w:rFonts w:ascii="標楷體" w:eastAsia="標楷體" w:hAnsi="標楷體"/>
            <w:b/>
            <w:rPrChange w:id="427" w:author="茉莉 蔡" w:date="2025-02-18T15:08:00Z" w16du:dateUtc="2025-02-18T07:08:00Z">
              <w:rPr>
                <w:rFonts w:ascii="Kaiti SC" w:eastAsia="Kaiti SC" w:hAnsi="Kaiti SC"/>
                <w:bCs/>
              </w:rPr>
            </w:rPrChange>
          </w:rPr>
          <w:t>4</w:t>
        </w:r>
      </w:ins>
      <w:ins w:id="428" w:author="茉莉 蔡" w:date="2025-02-17T16:53:00Z">
        <w:del w:id="429" w:author="趙 欣怡" w:date="2025-02-18T09:41:00Z">
          <w:r w:rsidR="000D7910" w:rsidRPr="007334B5" w:rsidDel="0005040B">
            <w:rPr>
              <w:rFonts w:ascii="標楷體" w:eastAsia="標楷體" w:hAnsi="標楷體" w:hint="eastAsia"/>
              <w:bCs/>
              <w:i/>
              <w:iCs/>
              <w:rPrChange w:id="430" w:author="茉莉 蔡" w:date="2025-02-18T15:08:00Z" w16du:dateUtc="2025-02-18T07:08:00Z">
                <w:rPr>
                  <w:rFonts w:ascii="標楷體" w:eastAsia="標楷體" w:hAnsi="標楷體" w:hint="eastAsia"/>
                  <w:b/>
                  <w:bCs/>
                </w:rPr>
              </w:rPrChange>
            </w:rPr>
            <w:delText>四</w:delText>
          </w:r>
        </w:del>
      </w:ins>
      <w:ins w:id="431" w:author="趙 欣怡" w:date="2025-02-18T09:40:00Z">
        <w:del w:id="432" w:author="茉莉 蔡" w:date="2025-02-18T15:08:00Z" w16du:dateUtc="2025-02-18T07:08:00Z">
          <w:r w:rsidR="0005040B" w:rsidRPr="007334B5" w:rsidDel="007334B5">
            <w:rPr>
              <w:rFonts w:ascii="標楷體" w:eastAsia="標楷體" w:hAnsi="標楷體" w:hint="eastAsia"/>
              <w:bCs/>
              <w:i/>
              <w:iCs/>
              <w:rPrChange w:id="433" w:author="茉莉 蔡" w:date="2025-02-18T15:08:00Z" w16du:dateUtc="2025-02-18T07:08:00Z">
                <w:rPr>
                  <w:rFonts w:ascii="標楷體" w:eastAsia="標楷體" w:hAnsi="標楷體" w:hint="eastAsia"/>
                  <w:b/>
                  <w:bCs/>
                </w:rPr>
              </w:rPrChange>
            </w:rPr>
            <w:delText>本研究</w:delText>
          </w:r>
        </w:del>
      </w:ins>
      <w:ins w:id="434" w:author="茉莉 蔡" w:date="2025-02-13T00:21:00Z">
        <w:del w:id="435" w:author="趙 欣怡" w:date="2025-02-18T09:40:00Z">
          <w:r w:rsidR="002953DC" w:rsidRPr="007334B5" w:rsidDel="0005040B">
            <w:rPr>
              <w:rFonts w:ascii="標楷體" w:eastAsia="標楷體" w:hAnsi="標楷體"/>
              <w:bCs/>
              <w:i/>
              <w:iCs/>
              <w:rPrChange w:id="436" w:author="茉莉 蔡" w:date="2025-02-18T15:08:00Z" w16du:dateUtc="2025-02-18T07:08:00Z">
                <w:rPr>
                  <w:rFonts w:ascii="標楷體" w:eastAsia="標楷體" w:hAnsi="標楷體"/>
                  <w:b/>
                  <w:bCs/>
                </w:rPr>
              </w:rPrChange>
            </w:rPr>
            <w:br/>
          </w:r>
        </w:del>
      </w:ins>
      <w:ins w:id="437" w:author="茉莉 蔡" w:date="2025-02-13T00:23:00Z">
        <w:r w:rsidR="00DB6D6F" w:rsidRPr="007334B5">
          <w:rPr>
            <w:rFonts w:ascii="標楷體" w:eastAsia="標楷體" w:hAnsi="標楷體" w:hint="eastAsia"/>
            <w:i/>
            <w:iCs/>
          </w:rPr>
          <w:t>場域規劃示意圖</w:t>
        </w:r>
      </w:ins>
      <w:ins w:id="438" w:author="趙 欣怡" w:date="2025-02-18T09:40:00Z">
        <w:r w:rsidR="0005040B" w:rsidRPr="003B672F">
          <w:rPr>
            <w:rFonts w:ascii="標楷體" w:eastAsia="標楷體" w:hAnsi="標楷體" w:hint="eastAsia"/>
            <w:iCs/>
            <w:rPrChange w:id="439" w:author="茉莉 蔡" w:date="2025-02-18T13:55:00Z" w16du:dateUtc="2025-02-18T05:55:00Z">
              <w:rPr>
                <w:rFonts w:ascii="標楷體" w:eastAsia="標楷體" w:hAnsi="標楷體" w:hint="eastAsia"/>
                <w:i/>
                <w:iCs/>
              </w:rPr>
            </w:rPrChange>
          </w:rPr>
          <w:t>，</w:t>
        </w:r>
      </w:ins>
      <w:ins w:id="440" w:author="茉莉 蔡" w:date="2025-02-18T15:08:00Z" w16du:dateUtc="2025-02-18T07:08:00Z">
        <w:r w:rsidR="007334B5" w:rsidRPr="00690E13">
          <w:rPr>
            <w:rFonts w:ascii="標楷體" w:eastAsia="標楷體" w:hAnsi="標楷體" w:hint="eastAsia"/>
            <w:bCs/>
          </w:rPr>
          <w:t>本研究</w:t>
        </w:r>
      </w:ins>
    </w:p>
    <w:p w14:paraId="3397D259" w14:textId="3D4AC2D5" w:rsidR="0034789F" w:rsidRPr="003B672F" w:rsidRDefault="00DB6D6F">
      <w:pPr>
        <w:snapToGrid w:val="0"/>
        <w:spacing w:after="160"/>
        <w:ind w:left="960"/>
        <w:rPr>
          <w:rFonts w:ascii="標楷體" w:eastAsia="標楷體" w:hAnsi="標楷體"/>
          <w:rPrChange w:id="441" w:author="茉莉 蔡" w:date="2025-02-18T13:55:00Z" w16du:dateUtc="2025-02-18T05:55:00Z">
            <w:rPr/>
          </w:rPrChange>
        </w:rPr>
        <w:pPrChange w:id="442" w:author="茉莉 蔡" w:date="2025-02-18T15:20:00Z" w16du:dateUtc="2025-02-18T07:20:00Z">
          <w:pPr>
            <w:numPr>
              <w:ilvl w:val="2"/>
              <w:numId w:val="22"/>
            </w:numPr>
            <w:tabs>
              <w:tab w:val="num" w:pos="2640"/>
            </w:tabs>
            <w:snapToGrid w:val="0"/>
            <w:spacing w:after="160"/>
            <w:ind w:leftChars="950" w:left="2760" w:hanging="480"/>
          </w:pPr>
        </w:pPrChange>
      </w:pPr>
      <w:ins w:id="443" w:author="茉莉 蔡" w:date="2025-02-13T00:23:00Z">
        <w:r w:rsidRPr="003B672F">
          <w:rPr>
            <w:rFonts w:ascii="標楷體" w:eastAsia="標楷體" w:hAnsi="標楷體" w:hint="eastAsia"/>
            <w:rPrChange w:id="444" w:author="茉莉 蔡" w:date="2025-02-18T13:55:00Z" w16du:dateUtc="2025-02-18T05:55:00Z">
              <w:rPr>
                <w:rFonts w:hint="eastAsia"/>
              </w:rPr>
            </w:rPrChange>
          </w:rPr>
          <w:t>展覽區域與人流分析攝影機配置，以高雄市立勞工博物館為示例</w:t>
        </w:r>
        <w:r w:rsidRPr="003B672F">
          <w:rPr>
            <w:rFonts w:ascii="標楷體" w:eastAsia="標楷體" w:hAnsi="標楷體" w:hint="eastAsia"/>
            <w:bCs/>
            <w:rPrChange w:id="445" w:author="茉莉 蔡" w:date="2025-02-18T13:55:00Z" w16du:dateUtc="2025-02-18T05:55:00Z">
              <w:rPr>
                <w:rFonts w:hint="eastAsia"/>
                <w:b/>
                <w:bCs/>
              </w:rPr>
            </w:rPrChange>
          </w:rPr>
          <w:t>。</w:t>
        </w:r>
      </w:ins>
      <w:ins w:id="446" w:author="茉莉 蔡" w:date="2025-02-13T00:21:00Z">
        <w:del w:id="447" w:author="趙 欣怡" w:date="2025-02-18T09:40:00Z">
          <w:r w:rsidR="002953DC" w:rsidRPr="003B672F" w:rsidDel="0005040B">
            <w:rPr>
              <w:rFonts w:ascii="標楷體" w:eastAsia="標楷體" w:hAnsi="標楷體" w:hint="eastAsia"/>
              <w:rPrChange w:id="448" w:author="茉莉 蔡" w:date="2025-02-18T13:55:00Z" w16du:dateUtc="2025-02-18T05:55:00Z">
                <w:rPr>
                  <w:rFonts w:hint="eastAsia"/>
                </w:rPr>
              </w:rPrChange>
            </w:rPr>
            <w:delText>圖為本研究自行繪製。</w:delText>
          </w:r>
        </w:del>
      </w:ins>
    </w:p>
    <w:p w14:paraId="626D5FDF" w14:textId="77777777" w:rsidR="004B5583" w:rsidRPr="004B5583" w:rsidDel="00730DCB" w:rsidRDefault="00207CB1">
      <w:pPr>
        <w:snapToGrid w:val="0"/>
        <w:spacing w:after="160"/>
        <w:ind w:leftChars="200" w:left="480"/>
        <w:jc w:val="center"/>
        <w:rPr>
          <w:del w:id="449" w:author="茉莉 蔡" w:date="2025-02-09T21:30:00Z"/>
          <w:rFonts w:ascii="標楷體" w:eastAsia="標楷體" w:hAnsi="標楷體"/>
        </w:rPr>
        <w:pPrChange w:id="450" w:author="趙 欣怡" w:date="2025-02-09T13:46:00Z">
          <w:pPr>
            <w:snapToGrid w:val="0"/>
            <w:spacing w:after="160"/>
            <w:ind w:leftChars="200" w:left="480"/>
          </w:pPr>
        </w:pPrChange>
      </w:pPr>
      <w:ins w:id="451" w:author="趙 欣怡" w:date="2025-02-09T13:46:00Z">
        <w:del w:id="452" w:author="茉莉 蔡" w:date="2025-02-09T21:30:00Z">
          <w:r w:rsidRPr="00207CB1" w:rsidDel="00730DCB">
            <w:rPr>
              <w:rFonts w:ascii="標楷體" w:eastAsia="標楷體" w:hAnsi="標楷體" w:hint="eastAsia"/>
            </w:rPr>
            <w:delText>【補上附錄圖說】</w:delText>
          </w:r>
        </w:del>
      </w:ins>
    </w:p>
    <w:p w14:paraId="1903C90D" w14:textId="77777777" w:rsidR="004B5583" w:rsidRPr="004B5583" w:rsidRDefault="004B5583" w:rsidP="00185C43">
      <w:pPr>
        <w:snapToGrid w:val="0"/>
        <w:spacing w:after="160"/>
        <w:ind w:leftChars="200" w:left="480"/>
        <w:outlineLvl w:val="1"/>
        <w:rPr>
          <w:rFonts w:ascii="標楷體" w:eastAsia="標楷體" w:hAnsi="標楷體"/>
          <w:b/>
          <w:bCs/>
        </w:rPr>
      </w:pPr>
      <w:r w:rsidRPr="004B5583">
        <w:rPr>
          <w:rFonts w:ascii="標楷體" w:eastAsia="標楷體" w:hAnsi="標楷體"/>
          <w:b/>
          <w:bCs/>
        </w:rPr>
        <w:t>5. 觀眾體驗與互動評估</w:t>
      </w:r>
    </w:p>
    <w:p w14:paraId="4144C5CC" w14:textId="77777777" w:rsidR="004B5583" w:rsidRPr="004B5583" w:rsidRDefault="004B5583" w:rsidP="00185C43">
      <w:pPr>
        <w:snapToGrid w:val="0"/>
        <w:spacing w:after="160"/>
        <w:ind w:leftChars="200" w:left="480" w:firstLine="360"/>
        <w:rPr>
          <w:rFonts w:ascii="標楷體" w:eastAsia="標楷體" w:hAnsi="標楷體"/>
        </w:rPr>
      </w:pPr>
      <w:r w:rsidRPr="004B5583">
        <w:rPr>
          <w:rFonts w:ascii="標楷體" w:eastAsia="標楷體" w:hAnsi="標楷體"/>
        </w:rPr>
        <w:t>本研究將透過</w:t>
      </w:r>
      <w:r w:rsidRPr="004B5583">
        <w:rPr>
          <w:rFonts w:ascii="標楷體" w:eastAsia="標楷體" w:hAnsi="標楷體"/>
          <w:b/>
          <w:bCs/>
        </w:rPr>
        <w:t>問卷調查與觀察法</w:t>
      </w:r>
      <w:r w:rsidRPr="004B5583">
        <w:rPr>
          <w:rFonts w:ascii="標楷體" w:eastAsia="標楷體" w:hAnsi="標楷體"/>
        </w:rPr>
        <w:t>，評估智能導覽裝置對觀展體驗的影響。</w:t>
      </w:r>
    </w:p>
    <w:p w14:paraId="0665074B" w14:textId="77777777" w:rsidR="004B5583" w:rsidRPr="004B5583" w:rsidRDefault="004B5583" w:rsidP="00185C43">
      <w:pPr>
        <w:numPr>
          <w:ilvl w:val="0"/>
          <w:numId w:val="23"/>
        </w:numPr>
        <w:tabs>
          <w:tab w:val="clear" w:pos="720"/>
          <w:tab w:val="num" w:pos="1200"/>
        </w:tabs>
        <w:snapToGrid w:val="0"/>
        <w:spacing w:after="160"/>
        <w:ind w:leftChars="350" w:left="1200"/>
        <w:rPr>
          <w:rFonts w:ascii="標楷體" w:eastAsia="標楷體" w:hAnsi="標楷體"/>
        </w:rPr>
      </w:pPr>
      <w:r w:rsidRPr="004B5583">
        <w:rPr>
          <w:rFonts w:ascii="標楷體" w:eastAsia="標楷體" w:hAnsi="標楷體"/>
          <w:b/>
          <w:bCs/>
        </w:rPr>
        <w:t>問卷設計</w:t>
      </w:r>
    </w:p>
    <w:p w14:paraId="6CD5761A" w14:textId="77777777" w:rsidR="004B5583" w:rsidRPr="004B5583" w:rsidRDefault="004B5583" w:rsidP="00185C43">
      <w:pPr>
        <w:numPr>
          <w:ilvl w:val="1"/>
          <w:numId w:val="23"/>
        </w:numPr>
        <w:tabs>
          <w:tab w:val="num" w:pos="1920"/>
        </w:tabs>
        <w:snapToGrid w:val="0"/>
        <w:spacing w:after="160"/>
        <w:ind w:leftChars="650" w:left="2040"/>
        <w:rPr>
          <w:rFonts w:ascii="標楷體" w:eastAsia="標楷體" w:hAnsi="標楷體"/>
        </w:rPr>
      </w:pPr>
      <w:r w:rsidRPr="004B5583">
        <w:rPr>
          <w:rFonts w:ascii="標楷體" w:eastAsia="標楷體" w:hAnsi="標楷體"/>
        </w:rPr>
        <w:t>針對觀展者的</w:t>
      </w:r>
      <w:r w:rsidRPr="004B5583">
        <w:rPr>
          <w:rFonts w:ascii="標楷體" w:eastAsia="標楷體" w:hAnsi="標楷體"/>
          <w:b/>
          <w:bCs/>
        </w:rPr>
        <w:t>滿意度、互動性、導覽時間長度</w:t>
      </w:r>
      <w:r w:rsidRPr="004B5583">
        <w:rPr>
          <w:rFonts w:ascii="標楷體" w:eastAsia="標楷體" w:hAnsi="標楷體"/>
        </w:rPr>
        <w:t>進行評估。</w:t>
      </w:r>
    </w:p>
    <w:p w14:paraId="5420A394" w14:textId="77777777" w:rsidR="004B5583" w:rsidRPr="004B5583" w:rsidRDefault="004B5583" w:rsidP="00185C43">
      <w:pPr>
        <w:numPr>
          <w:ilvl w:val="1"/>
          <w:numId w:val="23"/>
        </w:numPr>
        <w:tabs>
          <w:tab w:val="num" w:pos="1920"/>
        </w:tabs>
        <w:snapToGrid w:val="0"/>
        <w:spacing w:after="160"/>
        <w:ind w:leftChars="650" w:left="2040"/>
        <w:rPr>
          <w:rFonts w:ascii="標楷體" w:eastAsia="標楷體" w:hAnsi="標楷體"/>
        </w:rPr>
      </w:pPr>
      <w:r w:rsidRPr="004B5583">
        <w:rPr>
          <w:rFonts w:ascii="標楷體" w:eastAsia="標楷體" w:hAnsi="標楷體"/>
        </w:rPr>
        <w:t>參考過往</w:t>
      </w:r>
      <w:r w:rsidRPr="004B5583">
        <w:rPr>
          <w:rFonts w:ascii="標楷體" w:eastAsia="標楷體" w:hAnsi="標楷體"/>
          <w:b/>
          <w:bCs/>
        </w:rPr>
        <w:t>觀眾體驗研究問卷</w:t>
      </w:r>
      <w:r w:rsidRPr="004B5583">
        <w:rPr>
          <w:rFonts w:ascii="標楷體" w:eastAsia="標楷體" w:hAnsi="標楷體"/>
        </w:rPr>
        <w:t>設計標準，確保結果具學術價值。</w:t>
      </w:r>
    </w:p>
    <w:p w14:paraId="03304068" w14:textId="2182D4EE" w:rsidR="004B5583" w:rsidRPr="00B91746" w:rsidDel="00B91746" w:rsidRDefault="004B5583" w:rsidP="00185C43">
      <w:pPr>
        <w:numPr>
          <w:ilvl w:val="1"/>
          <w:numId w:val="23"/>
        </w:numPr>
        <w:tabs>
          <w:tab w:val="num" w:pos="1920"/>
        </w:tabs>
        <w:snapToGrid w:val="0"/>
        <w:spacing w:after="160"/>
        <w:ind w:leftChars="650" w:left="2040"/>
        <w:rPr>
          <w:del w:id="453" w:author="茉莉 蔡" w:date="2025-07-07T11:05:00Z" w16du:dateUtc="2025-07-07T03:05:00Z"/>
          <w:rFonts w:ascii="標楷體" w:eastAsia="標楷體" w:hAnsi="標楷體"/>
        </w:rPr>
      </w:pPr>
      <w:r w:rsidRPr="004B5583">
        <w:rPr>
          <w:rFonts w:ascii="標楷體" w:eastAsia="標楷體" w:hAnsi="標楷體"/>
          <w:b/>
          <w:bCs/>
        </w:rPr>
        <w:t>問卷樣本數</w:t>
      </w:r>
      <w:r w:rsidRPr="004B5583">
        <w:rPr>
          <w:rFonts w:ascii="標楷體" w:eastAsia="標楷體" w:hAnsi="標楷體"/>
        </w:rPr>
        <w:t>：</w:t>
      </w:r>
      <w:ins w:id="454" w:author="茉莉 蔡" w:date="2025-07-07T11:05:00Z" w16du:dateUtc="2025-07-07T03:05:00Z">
        <w:r w:rsidR="00B91746" w:rsidRPr="00B91746">
          <w:rPr>
            <w:rFonts w:ascii="標楷體" w:eastAsia="標楷體" w:hAnsi="標楷體" w:hint="eastAsia"/>
            <w:rPrChange w:id="455" w:author="茉莉 蔡" w:date="2025-07-07T11:06:00Z" w16du:dateUtc="2025-07-07T03:06:00Z">
              <w:rPr>
                <w:rFonts w:ascii="標楷體" w:eastAsia="標楷體" w:hAnsi="標楷體" w:hint="eastAsia"/>
                <w:b/>
                <w:bCs/>
              </w:rPr>
            </w:rPrChange>
          </w:rPr>
          <w:t>依展期</w:t>
        </w:r>
      </w:ins>
      <w:ins w:id="456" w:author="茉莉 蔡" w:date="2025-07-07T11:06:00Z" w16du:dateUtc="2025-07-07T03:06:00Z">
        <w:r w:rsidR="00B91746" w:rsidRPr="00B91746">
          <w:rPr>
            <w:rFonts w:ascii="標楷體" w:eastAsia="標楷體" w:hAnsi="標楷體" w:hint="eastAsia"/>
            <w:rPrChange w:id="457" w:author="茉莉 蔡" w:date="2025-07-07T11:06:00Z" w16du:dateUtc="2025-07-07T03:06:00Z">
              <w:rPr>
                <w:rFonts w:ascii="標楷體" w:eastAsia="標楷體" w:hAnsi="標楷體" w:hint="eastAsia"/>
                <w:b/>
                <w:bCs/>
              </w:rPr>
            </w:rPrChange>
          </w:rPr>
          <w:t>、場館開放時間</w:t>
        </w:r>
      </w:ins>
      <w:ins w:id="458" w:author="茉莉 蔡" w:date="2025-07-07T11:05:00Z" w16du:dateUtc="2025-07-07T03:05:00Z">
        <w:r w:rsidR="00B91746" w:rsidRPr="00B91746">
          <w:rPr>
            <w:rFonts w:ascii="標楷體" w:eastAsia="標楷體" w:hAnsi="標楷體" w:hint="eastAsia"/>
            <w:rPrChange w:id="459" w:author="茉莉 蔡" w:date="2025-07-07T11:06:00Z" w16du:dateUtc="2025-07-07T03:06:00Z">
              <w:rPr>
                <w:rFonts w:ascii="標楷體" w:eastAsia="標楷體" w:hAnsi="標楷體" w:hint="eastAsia"/>
                <w:b/>
                <w:bCs/>
              </w:rPr>
            </w:rPrChange>
          </w:rPr>
          <w:t>及人流狀況彈性調整</w:t>
        </w:r>
      </w:ins>
      <w:ins w:id="460" w:author="茉莉 蔡" w:date="2025-07-07T11:06:00Z" w16du:dateUtc="2025-07-07T03:06:00Z">
        <w:r w:rsidR="00B91746" w:rsidRPr="00B91746">
          <w:rPr>
            <w:rFonts w:ascii="標楷體" w:eastAsia="標楷體" w:hAnsi="標楷體" w:hint="eastAsia"/>
            <w:rPrChange w:id="461" w:author="茉莉 蔡" w:date="2025-07-07T11:06:00Z" w16du:dateUtc="2025-07-07T03:06:00Z">
              <w:rPr>
                <w:rFonts w:ascii="標楷體" w:eastAsia="標楷體" w:hAnsi="標楷體" w:hint="eastAsia"/>
                <w:b/>
                <w:bCs/>
              </w:rPr>
            </w:rPrChange>
          </w:rPr>
          <w:t>，初步預計</w:t>
        </w:r>
      </w:ins>
    </w:p>
    <w:p w14:paraId="6D238EE0" w14:textId="2155B3AF" w:rsidR="004B5583" w:rsidRPr="00B91746" w:rsidRDefault="00207CB1">
      <w:pPr>
        <w:numPr>
          <w:ilvl w:val="1"/>
          <w:numId w:val="23"/>
        </w:numPr>
        <w:tabs>
          <w:tab w:val="num" w:pos="1920"/>
        </w:tabs>
        <w:snapToGrid w:val="0"/>
        <w:spacing w:after="160"/>
        <w:ind w:leftChars="650" w:left="2040"/>
        <w:rPr>
          <w:rFonts w:ascii="標楷體" w:eastAsia="標楷體" w:hAnsi="標楷體"/>
        </w:rPr>
        <w:pPrChange w:id="462" w:author="茉莉 蔡" w:date="2025-07-07T11:05:00Z" w16du:dateUtc="2025-07-07T03:05:00Z">
          <w:pPr>
            <w:numPr>
              <w:ilvl w:val="2"/>
              <w:numId w:val="23"/>
            </w:numPr>
            <w:tabs>
              <w:tab w:val="num" w:pos="2640"/>
            </w:tabs>
            <w:snapToGrid w:val="0"/>
            <w:spacing w:after="160"/>
            <w:ind w:leftChars="950" w:left="2760" w:hanging="480"/>
          </w:pPr>
        </w:pPrChange>
      </w:pPr>
      <w:ins w:id="463" w:author="趙 欣怡" w:date="2025-02-09T13:47:00Z">
        <w:del w:id="464" w:author="茉莉 蔡" w:date="2025-02-09T20:13:00Z">
          <w:r w:rsidRPr="00B91746" w:rsidDel="00DD0A83">
            <w:rPr>
              <w:rFonts w:ascii="標楷體" w:eastAsia="標楷體" w:hAnsi="標楷體" w:hint="eastAsia"/>
              <w:rPrChange w:id="465" w:author="茉莉 蔡" w:date="2025-07-07T11:06:00Z" w16du:dateUtc="2025-07-07T03:06:00Z">
                <w:rPr>
                  <w:rFonts w:ascii="標楷體" w:eastAsia="標楷體" w:hAnsi="標楷體" w:hint="eastAsia"/>
                  <w:b/>
                  <w:bCs/>
                </w:rPr>
              </w:rPrChange>
            </w:rPr>
            <w:delText>國立</w:delText>
          </w:r>
        </w:del>
      </w:ins>
      <w:del w:id="466" w:author="茉莉 蔡" w:date="2025-07-07T11:05:00Z" w16du:dateUtc="2025-07-07T03:05:00Z">
        <w:r w:rsidR="004B5583" w:rsidRPr="00B91746" w:rsidDel="00B91746">
          <w:rPr>
            <w:rFonts w:ascii="標楷體" w:eastAsia="標楷體" w:hAnsi="標楷體"/>
            <w:rPrChange w:id="467" w:author="茉莉 蔡" w:date="2025-07-07T11:06:00Z" w16du:dateUtc="2025-07-07T03:06:00Z">
              <w:rPr>
                <w:rFonts w:ascii="標楷體" w:eastAsia="標楷體" w:hAnsi="標楷體"/>
                <w:b/>
                <w:bCs/>
              </w:rPr>
            </w:rPrChange>
          </w:rPr>
          <w:delText>中興大學藝術中心</w:delText>
        </w:r>
        <w:r w:rsidR="004B5583" w:rsidRPr="00B91746" w:rsidDel="00B91746">
          <w:rPr>
            <w:rFonts w:ascii="標楷體" w:eastAsia="標楷體" w:hAnsi="標楷體"/>
          </w:rPr>
          <w:delText>：</w:delText>
        </w:r>
      </w:del>
      <w:r w:rsidR="004B5583" w:rsidRPr="00B91746">
        <w:rPr>
          <w:rFonts w:ascii="標楷體" w:eastAsia="標楷體" w:hAnsi="標楷體"/>
        </w:rPr>
        <w:t>50人</w:t>
      </w:r>
      <w:ins w:id="468" w:author="茉莉 蔡" w:date="2025-07-07T11:06:00Z" w16du:dateUtc="2025-07-07T03:06:00Z">
        <w:r w:rsidR="00B91746">
          <w:rPr>
            <w:rFonts w:ascii="標楷體" w:eastAsia="標楷體" w:hAnsi="標楷體" w:hint="eastAsia"/>
          </w:rPr>
          <w:t>。</w:t>
        </w:r>
      </w:ins>
    </w:p>
    <w:p w14:paraId="082D10F4" w14:textId="14ED43CC" w:rsidR="004B5583" w:rsidRPr="004B5583" w:rsidDel="00B91746" w:rsidRDefault="004B5583" w:rsidP="00185C43">
      <w:pPr>
        <w:numPr>
          <w:ilvl w:val="2"/>
          <w:numId w:val="23"/>
        </w:numPr>
        <w:tabs>
          <w:tab w:val="num" w:pos="2640"/>
        </w:tabs>
        <w:snapToGrid w:val="0"/>
        <w:spacing w:after="160"/>
        <w:ind w:leftChars="950" w:left="2760"/>
        <w:rPr>
          <w:del w:id="469" w:author="茉莉 蔡" w:date="2025-07-07T11:05:00Z" w16du:dateUtc="2025-07-07T03:05:00Z"/>
          <w:rFonts w:ascii="標楷體" w:eastAsia="標楷體" w:hAnsi="標楷體"/>
        </w:rPr>
      </w:pPr>
      <w:del w:id="470" w:author="茉莉 蔡" w:date="2025-02-09T20:14:00Z">
        <w:r w:rsidRPr="004B5583" w:rsidDel="00DD0A83">
          <w:rPr>
            <w:rFonts w:ascii="標楷體" w:eastAsia="標楷體" w:hAnsi="標楷體"/>
            <w:b/>
            <w:bCs/>
          </w:rPr>
          <w:delText>國</w:delText>
        </w:r>
      </w:del>
      <w:ins w:id="471" w:author="趙 欣怡" w:date="2025-02-09T13:47:00Z">
        <w:del w:id="472" w:author="茉莉 蔡" w:date="2025-02-09T20:14:00Z">
          <w:r w:rsidR="00207CB1" w:rsidDel="00DD0A83">
            <w:rPr>
              <w:rFonts w:ascii="標楷體" w:eastAsia="標楷體" w:hAnsi="標楷體" w:hint="eastAsia"/>
              <w:b/>
              <w:bCs/>
            </w:rPr>
            <w:delText>立臺灣</w:delText>
          </w:r>
        </w:del>
      </w:ins>
      <w:del w:id="473" w:author="茉莉 蔡" w:date="2025-02-09T20:14:00Z">
        <w:r w:rsidRPr="004B5583" w:rsidDel="00DD0A83">
          <w:rPr>
            <w:rFonts w:ascii="標楷體" w:eastAsia="標楷體" w:hAnsi="標楷體"/>
            <w:b/>
            <w:bCs/>
          </w:rPr>
          <w:delText>美館</w:delText>
        </w:r>
      </w:del>
      <w:ins w:id="474" w:author="趙 欣怡" w:date="2025-02-09T13:47:00Z">
        <w:del w:id="475" w:author="茉莉 蔡" w:date="2025-02-09T20:14:00Z">
          <w:r w:rsidR="00207CB1" w:rsidDel="00DD0A83">
            <w:rPr>
              <w:rFonts w:ascii="標楷體" w:eastAsia="標楷體" w:hAnsi="標楷體" w:hint="eastAsia"/>
              <w:b/>
              <w:bCs/>
            </w:rPr>
            <w:delText>臺灣美術雙年展</w:delText>
          </w:r>
        </w:del>
      </w:ins>
      <w:del w:id="476" w:author="茉莉 蔡" w:date="2025-02-09T20:14:00Z">
        <w:r w:rsidRPr="004B5583" w:rsidDel="00DD0A83">
          <w:rPr>
            <w:rFonts w:ascii="標楷體" w:eastAsia="標楷體" w:hAnsi="標楷體"/>
            <w:b/>
            <w:bCs/>
          </w:rPr>
          <w:delText>展覽場域</w:delText>
        </w:r>
      </w:del>
      <w:del w:id="477" w:author="茉莉 蔡" w:date="2025-07-07T11:05:00Z" w16du:dateUtc="2025-07-07T03:05:00Z">
        <w:r w:rsidRPr="004B5583" w:rsidDel="00B91746">
          <w:rPr>
            <w:rFonts w:ascii="標楷體" w:eastAsia="標楷體" w:hAnsi="標楷體"/>
          </w:rPr>
          <w:delText>：200人</w:delText>
        </w:r>
      </w:del>
    </w:p>
    <w:p w14:paraId="43F0287F" w14:textId="77777777" w:rsidR="004B5583" w:rsidRPr="004B5583" w:rsidRDefault="004B5583" w:rsidP="00185C43">
      <w:pPr>
        <w:numPr>
          <w:ilvl w:val="0"/>
          <w:numId w:val="23"/>
        </w:numPr>
        <w:tabs>
          <w:tab w:val="clear" w:pos="720"/>
          <w:tab w:val="num" w:pos="1200"/>
        </w:tabs>
        <w:snapToGrid w:val="0"/>
        <w:spacing w:after="160"/>
        <w:ind w:leftChars="350" w:left="1200"/>
        <w:rPr>
          <w:rFonts w:ascii="標楷體" w:eastAsia="標楷體" w:hAnsi="標楷體"/>
        </w:rPr>
      </w:pPr>
      <w:r w:rsidRPr="004B5583">
        <w:rPr>
          <w:rFonts w:ascii="標楷體" w:eastAsia="標楷體" w:hAnsi="標楷體"/>
          <w:b/>
          <w:bCs/>
        </w:rPr>
        <w:t>數據分析</w:t>
      </w:r>
    </w:p>
    <w:p w14:paraId="6F4E7164" w14:textId="79F183C2" w:rsidR="00AF453C" w:rsidRPr="0005040B" w:rsidRDefault="004B5583">
      <w:pPr>
        <w:numPr>
          <w:ilvl w:val="1"/>
          <w:numId w:val="23"/>
        </w:numPr>
        <w:tabs>
          <w:tab w:val="num" w:pos="1920"/>
        </w:tabs>
        <w:snapToGrid w:val="0"/>
        <w:spacing w:after="160"/>
        <w:ind w:leftChars="650" w:left="2040"/>
        <w:rPr>
          <w:ins w:id="478" w:author="趙 欣怡" w:date="2025-02-18T09:44:00Z"/>
          <w:rFonts w:ascii="標楷體" w:eastAsia="標楷體" w:hAnsi="標楷體"/>
          <w:b/>
          <w:bCs/>
          <w:rPrChange w:id="479" w:author="趙 欣怡" w:date="2025-02-18T09:44:00Z">
            <w:rPr>
              <w:ins w:id="480" w:author="趙 欣怡" w:date="2025-02-18T09:44:00Z"/>
              <w:rFonts w:ascii="標楷體" w:eastAsia="標楷體" w:hAnsi="標楷體"/>
            </w:rPr>
          </w:rPrChange>
        </w:rPr>
      </w:pPr>
      <w:r w:rsidRPr="00AF453C">
        <w:rPr>
          <w:rFonts w:ascii="標楷體" w:eastAsia="標楷體" w:hAnsi="標楷體"/>
          <w:b/>
          <w:bCs/>
        </w:rPr>
        <w:t>量化分析</w:t>
      </w:r>
      <w:r w:rsidRPr="006D20E8">
        <w:rPr>
          <w:rFonts w:ascii="標楷體" w:eastAsia="標楷體" w:hAnsi="標楷體"/>
        </w:rPr>
        <w:t>：使用SPSS統計問卷數據</w:t>
      </w:r>
      <w:r w:rsidRPr="00AF453C">
        <w:rPr>
          <w:rFonts w:ascii="標楷體" w:eastAsia="標楷體" w:hAnsi="標楷體"/>
        </w:rPr>
        <w:t>，評估觀眾對智能導覽的接受度與滿意度</w:t>
      </w:r>
      <w:ins w:id="481" w:author="趙 欣怡" w:date="2025-02-18T09:43:00Z">
        <w:r w:rsidR="0005040B">
          <w:rPr>
            <w:rFonts w:ascii="標楷體" w:eastAsia="標楷體" w:hAnsi="標楷體" w:hint="eastAsia"/>
          </w:rPr>
          <w:t xml:space="preserve"> （表</w:t>
        </w:r>
        <w:r w:rsidR="0005040B">
          <w:rPr>
            <w:rFonts w:ascii="標楷體" w:eastAsia="標楷體" w:hAnsi="標楷體"/>
          </w:rPr>
          <w:t>2</w:t>
        </w:r>
        <w:r w:rsidR="0005040B">
          <w:rPr>
            <w:rFonts w:ascii="標楷體" w:eastAsia="標楷體" w:hAnsi="標楷體" w:hint="eastAsia"/>
          </w:rPr>
          <w:t>）</w:t>
        </w:r>
      </w:ins>
      <w:r w:rsidRPr="00AF453C">
        <w:rPr>
          <w:rFonts w:ascii="標楷體" w:eastAsia="標楷體" w:hAnsi="標楷體"/>
        </w:rPr>
        <w:t>。</w:t>
      </w:r>
      <w:ins w:id="482" w:author="趙 欣怡" w:date="2025-02-09T13:43:00Z">
        <w:del w:id="483" w:author="茉莉 蔡" w:date="2025-02-09T21:24:00Z">
          <w:r w:rsidR="00207CB1" w:rsidDel="00AF453C">
            <w:rPr>
              <w:rFonts w:ascii="標楷體" w:eastAsia="標楷體" w:hAnsi="標楷體" w:hint="eastAsia"/>
            </w:rPr>
            <w:delText>【</w:delText>
          </w:r>
        </w:del>
      </w:ins>
      <w:ins w:id="484" w:author="趙 欣怡" w:date="2025-02-09T13:42:00Z">
        <w:del w:id="485" w:author="茉莉 蔡" w:date="2025-02-09T21:24:00Z">
          <w:r w:rsidR="00207CB1" w:rsidDel="00AF453C">
            <w:rPr>
              <w:rFonts w:ascii="標楷體" w:eastAsia="標楷體" w:hAnsi="標楷體" w:hint="eastAsia"/>
            </w:rPr>
            <w:delText>需要說明預計使用哪一種分析方法</w:delText>
          </w:r>
        </w:del>
      </w:ins>
      <w:ins w:id="486" w:author="趙 欣怡" w:date="2025-02-09T13:43:00Z">
        <w:del w:id="487" w:author="茉莉 蔡" w:date="2025-02-09T21:24:00Z">
          <w:r w:rsidR="00207CB1" w:rsidDel="00AF453C">
            <w:rPr>
              <w:rFonts w:ascii="標楷體" w:eastAsia="標楷體" w:hAnsi="標楷體" w:hint="eastAsia"/>
            </w:rPr>
            <w:delText>，T檢定或ANOVA?】</w:delText>
          </w:r>
        </w:del>
      </w:ins>
    </w:p>
    <w:p w14:paraId="4158A901" w14:textId="77777777" w:rsidR="0005040B" w:rsidRPr="00AF453C" w:rsidRDefault="0005040B">
      <w:pPr>
        <w:snapToGrid w:val="0"/>
        <w:spacing w:after="160"/>
        <w:ind w:left="2040"/>
        <w:rPr>
          <w:ins w:id="488" w:author="茉莉 蔡" w:date="2025-02-09T21:24:00Z"/>
          <w:rFonts w:ascii="標楷體" w:eastAsia="標楷體" w:hAnsi="標楷體"/>
          <w:b/>
          <w:bCs/>
          <w:rPrChange w:id="489" w:author="茉莉 蔡" w:date="2025-02-09T21:24:00Z">
            <w:rPr>
              <w:ins w:id="490" w:author="茉莉 蔡" w:date="2025-02-09T21:24:00Z"/>
              <w:rFonts w:ascii="標楷體" w:eastAsia="標楷體" w:hAnsi="標楷體"/>
            </w:rPr>
          </w:rPrChange>
        </w:rPr>
        <w:pPrChange w:id="491" w:author="趙 欣怡" w:date="2025-02-18T09:44:00Z">
          <w:pPr>
            <w:numPr>
              <w:ilvl w:val="1"/>
              <w:numId w:val="23"/>
            </w:numPr>
            <w:tabs>
              <w:tab w:val="num" w:pos="1920"/>
            </w:tabs>
            <w:snapToGrid w:val="0"/>
            <w:spacing w:after="160"/>
            <w:ind w:leftChars="650" w:left="2040" w:hanging="480"/>
          </w:pPr>
        </w:pPrChange>
      </w:pPr>
    </w:p>
    <w:p w14:paraId="737495ED" w14:textId="65A61939" w:rsidR="00F260AA" w:rsidRPr="0005040B" w:rsidRDefault="00DD4CBA">
      <w:pPr>
        <w:snapToGrid w:val="0"/>
        <w:spacing w:after="160"/>
        <w:ind w:left="1920"/>
        <w:rPr>
          <w:ins w:id="492" w:author="茉莉 蔡" w:date="2025-02-09T21:23:00Z"/>
          <w:rFonts w:ascii="標楷體" w:eastAsia="標楷體" w:hAnsi="標楷體"/>
          <w:iCs/>
        </w:rPr>
        <w:pPrChange w:id="493" w:author="茉莉 蔡" w:date="2025-02-13T00:28:00Z">
          <w:pPr>
            <w:numPr>
              <w:ilvl w:val="1"/>
              <w:numId w:val="23"/>
            </w:numPr>
            <w:tabs>
              <w:tab w:val="num" w:pos="1920"/>
            </w:tabs>
            <w:snapToGrid w:val="0"/>
            <w:spacing w:after="160"/>
            <w:ind w:leftChars="650" w:left="2040" w:hanging="480"/>
          </w:pPr>
        </w:pPrChange>
      </w:pPr>
      <w:ins w:id="494" w:author="茉莉 蔡" w:date="2025-02-14T22:10:00Z">
        <w:r w:rsidRPr="0005040B">
          <w:rPr>
            <w:rFonts w:ascii="標楷體" w:eastAsia="標楷體" w:hAnsi="標楷體" w:hint="eastAsia"/>
            <w:b/>
            <w:bCs/>
          </w:rPr>
          <w:t>表</w:t>
        </w:r>
      </w:ins>
      <w:ins w:id="495" w:author="趙 欣怡" w:date="2025-02-18T09:42:00Z">
        <w:r w:rsidR="0005040B" w:rsidRPr="0005040B">
          <w:rPr>
            <w:rFonts w:ascii="標楷體" w:eastAsia="標楷體" w:hAnsi="標楷體" w:hint="eastAsia"/>
            <w:b/>
            <w:bCs/>
          </w:rPr>
          <w:t>2</w:t>
        </w:r>
      </w:ins>
      <w:ins w:id="496" w:author="茉莉 蔡" w:date="2025-02-18T15:09:00Z" w16du:dateUtc="2025-02-18T07:09:00Z">
        <w:r w:rsidR="00CE2399">
          <w:rPr>
            <w:rFonts w:ascii="標楷體" w:eastAsia="標楷體" w:hAnsi="標楷體" w:hint="eastAsia"/>
            <w:b/>
            <w:bCs/>
          </w:rPr>
          <w:t xml:space="preserve"> </w:t>
        </w:r>
      </w:ins>
      <w:ins w:id="497" w:author="茉莉 蔡" w:date="2025-02-14T22:12:00Z">
        <w:del w:id="498" w:author="趙 欣怡" w:date="2025-02-18T09:42:00Z">
          <w:r w:rsidR="00CA4896" w:rsidRPr="00CE2399" w:rsidDel="0005040B">
            <w:rPr>
              <w:rFonts w:ascii="標楷體" w:eastAsia="標楷體" w:hAnsi="標楷體" w:hint="eastAsia"/>
              <w:b/>
              <w:bCs/>
              <w:i/>
              <w:iCs/>
              <w:rPrChange w:id="499" w:author="茉莉 蔡" w:date="2025-02-18T15:09:00Z" w16du:dateUtc="2025-02-18T07:09:00Z">
                <w:rPr>
                  <w:rFonts w:ascii="標楷體" w:eastAsia="標楷體" w:hAnsi="標楷體" w:hint="eastAsia"/>
                  <w:b/>
                  <w:bCs/>
                </w:rPr>
              </w:rPrChange>
            </w:rPr>
            <w:delText>二</w:delText>
          </w:r>
        </w:del>
      </w:ins>
      <w:ins w:id="500" w:author="茉莉 蔡" w:date="2025-02-13T00:28:00Z">
        <w:del w:id="501" w:author="趙 欣怡" w:date="2025-02-18T09:42:00Z">
          <w:r w:rsidR="00F260AA" w:rsidRPr="00CE2399" w:rsidDel="0005040B">
            <w:rPr>
              <w:rFonts w:ascii="標楷體" w:eastAsia="標楷體" w:hAnsi="標楷體"/>
              <w:i/>
              <w:iCs/>
            </w:rPr>
            <w:br/>
          </w:r>
        </w:del>
        <w:r w:rsidR="00F260AA" w:rsidRPr="00CE2399">
          <w:rPr>
            <w:rFonts w:ascii="標楷體" w:eastAsia="標楷體" w:hAnsi="標楷體" w:hint="eastAsia"/>
            <w:i/>
            <w:iCs/>
          </w:rPr>
          <w:t>分析方法用於本研究中的情境示例說明</w:t>
        </w:r>
      </w:ins>
    </w:p>
    <w:tbl>
      <w:tblPr>
        <w:tblW w:w="0" w:type="auto"/>
        <w:tblInd w:w="183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Change w:id="502" w:author="趙 欣怡" w:date="2025-02-18T09:42:00Z">
          <w:tblPr>
            <w:tblW w:w="0" w:type="auto"/>
            <w:tblInd w:w="2093"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PrChange>
      </w:tblPr>
      <w:tblGrid>
        <w:gridCol w:w="1671"/>
        <w:gridCol w:w="2927"/>
        <w:gridCol w:w="2398"/>
        <w:tblGridChange w:id="503">
          <w:tblGrid>
            <w:gridCol w:w="1020"/>
            <w:gridCol w:w="651"/>
            <w:gridCol w:w="765"/>
            <w:gridCol w:w="2162"/>
            <w:gridCol w:w="765"/>
            <w:gridCol w:w="1633"/>
            <w:gridCol w:w="765"/>
          </w:tblGrid>
        </w:tblGridChange>
      </w:tblGrid>
      <w:tr w:rsidR="00AF453C" w14:paraId="038BD965" w14:textId="77777777" w:rsidTr="0005040B">
        <w:trPr>
          <w:ins w:id="504" w:author="茉莉 蔡" w:date="2025-02-09T21:23:00Z"/>
          <w:trPrChange w:id="505" w:author="趙 欣怡" w:date="2025-02-18T09:42:00Z">
            <w:trPr>
              <w:gridBefore w:val="1"/>
            </w:trPr>
          </w:trPrChange>
        </w:trPr>
        <w:tc>
          <w:tcPr>
            <w:tcW w:w="1671" w:type="dxa"/>
            <w:tcBorders>
              <w:top w:val="single" w:sz="12" w:space="0" w:color="auto"/>
              <w:bottom w:val="single" w:sz="4" w:space="0" w:color="auto"/>
            </w:tcBorders>
            <w:shd w:val="clear" w:color="auto" w:fill="auto"/>
            <w:vAlign w:val="center"/>
            <w:hideMark/>
            <w:tcPrChange w:id="506" w:author="趙 欣怡" w:date="2025-02-18T09:42:00Z">
              <w:tcPr>
                <w:tcW w:w="1418" w:type="dxa"/>
                <w:gridSpan w:val="2"/>
                <w:shd w:val="clear" w:color="auto" w:fill="auto"/>
                <w:vAlign w:val="center"/>
                <w:hideMark/>
              </w:tcPr>
            </w:tcPrChange>
          </w:tcPr>
          <w:p w14:paraId="3764476A" w14:textId="77777777" w:rsidR="00AF453C" w:rsidRPr="003930BC" w:rsidRDefault="00AF453C">
            <w:pPr>
              <w:jc w:val="center"/>
              <w:rPr>
                <w:ins w:id="507" w:author="茉莉 蔡" w:date="2025-02-09T21:23:00Z"/>
                <w:rFonts w:ascii="標楷體" w:eastAsia="標楷體" w:hAnsi="標楷體"/>
                <w:b/>
                <w:bCs/>
              </w:rPr>
            </w:pPr>
            <w:ins w:id="508" w:author="茉莉 蔡" w:date="2025-02-09T21:23:00Z">
              <w:r w:rsidRPr="003930BC">
                <w:rPr>
                  <w:rFonts w:ascii="標楷體" w:eastAsia="標楷體" w:hAnsi="標楷體"/>
                  <w:b/>
                  <w:bCs/>
                </w:rPr>
                <w:t>分析方法</w:t>
              </w:r>
            </w:ins>
          </w:p>
        </w:tc>
        <w:tc>
          <w:tcPr>
            <w:tcW w:w="2927" w:type="dxa"/>
            <w:tcBorders>
              <w:top w:val="single" w:sz="12" w:space="0" w:color="auto"/>
              <w:bottom w:val="single" w:sz="4" w:space="0" w:color="auto"/>
            </w:tcBorders>
            <w:shd w:val="clear" w:color="auto" w:fill="auto"/>
            <w:vAlign w:val="center"/>
            <w:hideMark/>
            <w:tcPrChange w:id="509" w:author="趙 欣怡" w:date="2025-02-18T09:42:00Z">
              <w:tcPr>
                <w:tcW w:w="2965" w:type="dxa"/>
                <w:gridSpan w:val="2"/>
                <w:shd w:val="clear" w:color="auto" w:fill="auto"/>
                <w:vAlign w:val="center"/>
                <w:hideMark/>
              </w:tcPr>
            </w:tcPrChange>
          </w:tcPr>
          <w:p w14:paraId="1D14816E" w14:textId="77777777" w:rsidR="00AF453C" w:rsidRPr="003930BC" w:rsidRDefault="00AF453C">
            <w:pPr>
              <w:jc w:val="center"/>
              <w:rPr>
                <w:ins w:id="510" w:author="茉莉 蔡" w:date="2025-02-09T21:23:00Z"/>
                <w:rFonts w:ascii="標楷體" w:eastAsia="標楷體" w:hAnsi="標楷體"/>
                <w:b/>
                <w:bCs/>
              </w:rPr>
            </w:pPr>
            <w:ins w:id="511" w:author="茉莉 蔡" w:date="2025-02-09T21:23:00Z">
              <w:r w:rsidRPr="003930BC">
                <w:rPr>
                  <w:rFonts w:ascii="標楷體" w:eastAsia="標楷體" w:hAnsi="標楷體"/>
                  <w:b/>
                  <w:bCs/>
                </w:rPr>
                <w:t>用途</w:t>
              </w:r>
            </w:ins>
          </w:p>
        </w:tc>
        <w:tc>
          <w:tcPr>
            <w:tcW w:w="2398" w:type="dxa"/>
            <w:tcBorders>
              <w:top w:val="single" w:sz="12" w:space="0" w:color="auto"/>
              <w:bottom w:val="single" w:sz="4" w:space="0" w:color="auto"/>
            </w:tcBorders>
            <w:shd w:val="clear" w:color="auto" w:fill="auto"/>
            <w:vAlign w:val="center"/>
            <w:hideMark/>
            <w:tcPrChange w:id="512" w:author="趙 欣怡" w:date="2025-02-18T09:42:00Z">
              <w:tcPr>
                <w:tcW w:w="2421" w:type="dxa"/>
                <w:gridSpan w:val="2"/>
                <w:shd w:val="clear" w:color="auto" w:fill="auto"/>
                <w:vAlign w:val="center"/>
                <w:hideMark/>
              </w:tcPr>
            </w:tcPrChange>
          </w:tcPr>
          <w:p w14:paraId="36B61D39" w14:textId="77777777" w:rsidR="00AF453C" w:rsidRPr="003930BC" w:rsidRDefault="00AF453C">
            <w:pPr>
              <w:jc w:val="center"/>
              <w:rPr>
                <w:ins w:id="513" w:author="茉莉 蔡" w:date="2025-02-09T21:23:00Z"/>
                <w:rFonts w:ascii="標楷體" w:eastAsia="標楷體" w:hAnsi="標楷體"/>
                <w:b/>
                <w:bCs/>
              </w:rPr>
            </w:pPr>
            <w:ins w:id="514" w:author="茉莉 蔡" w:date="2025-02-09T21:23:00Z">
              <w:r w:rsidRPr="003930BC">
                <w:rPr>
                  <w:rFonts w:ascii="標楷體" w:eastAsia="標楷體" w:hAnsi="標楷體"/>
                  <w:b/>
                  <w:bCs/>
                </w:rPr>
                <w:t>適用場景</w:t>
              </w:r>
            </w:ins>
          </w:p>
        </w:tc>
      </w:tr>
      <w:tr w:rsidR="00AF453C" w:rsidRPr="003930BC" w14:paraId="72A243BB" w14:textId="77777777" w:rsidTr="0005040B">
        <w:trPr>
          <w:ins w:id="515" w:author="茉莉 蔡" w:date="2025-02-09T21:23:00Z"/>
          <w:trPrChange w:id="516" w:author="趙 欣怡" w:date="2025-02-18T09:42:00Z">
            <w:trPr>
              <w:gridBefore w:val="1"/>
            </w:trPr>
          </w:trPrChange>
        </w:trPr>
        <w:tc>
          <w:tcPr>
            <w:tcW w:w="1671" w:type="dxa"/>
            <w:tcBorders>
              <w:top w:val="single" w:sz="4" w:space="0" w:color="auto"/>
            </w:tcBorders>
            <w:shd w:val="clear" w:color="auto" w:fill="F2F2F2"/>
            <w:vAlign w:val="center"/>
            <w:hideMark/>
            <w:tcPrChange w:id="517" w:author="趙 欣怡" w:date="2025-02-18T09:42:00Z">
              <w:tcPr>
                <w:tcW w:w="1418" w:type="dxa"/>
                <w:gridSpan w:val="2"/>
                <w:shd w:val="clear" w:color="auto" w:fill="F2F2F2"/>
                <w:vAlign w:val="center"/>
                <w:hideMark/>
              </w:tcPr>
            </w:tcPrChange>
          </w:tcPr>
          <w:p w14:paraId="271FA852" w14:textId="77777777" w:rsidR="00AF453C" w:rsidRPr="003930BC" w:rsidRDefault="00AF453C">
            <w:pPr>
              <w:jc w:val="both"/>
              <w:rPr>
                <w:ins w:id="518" w:author="茉莉 蔡" w:date="2025-02-09T21:23:00Z"/>
                <w:rFonts w:ascii="標楷體" w:eastAsia="標楷體" w:hAnsi="標楷體"/>
                <w:b/>
                <w:bCs/>
              </w:rPr>
            </w:pPr>
            <w:ins w:id="519" w:author="茉莉 蔡" w:date="2025-02-09T21:23:00Z">
              <w:r w:rsidRPr="003930BC">
                <w:rPr>
                  <w:rFonts w:ascii="標楷體" w:eastAsia="標楷體" w:hAnsi="標楷體"/>
                  <w:b/>
                  <w:bCs/>
                </w:rPr>
                <w:t>描述性統計</w:t>
              </w:r>
            </w:ins>
          </w:p>
        </w:tc>
        <w:tc>
          <w:tcPr>
            <w:tcW w:w="2927" w:type="dxa"/>
            <w:tcBorders>
              <w:top w:val="single" w:sz="4" w:space="0" w:color="auto"/>
            </w:tcBorders>
            <w:shd w:val="clear" w:color="auto" w:fill="F2F2F2"/>
            <w:vAlign w:val="center"/>
            <w:hideMark/>
            <w:tcPrChange w:id="520" w:author="趙 欣怡" w:date="2025-02-18T09:42:00Z">
              <w:tcPr>
                <w:tcW w:w="2965" w:type="dxa"/>
                <w:gridSpan w:val="2"/>
                <w:shd w:val="clear" w:color="auto" w:fill="F2F2F2"/>
                <w:vAlign w:val="center"/>
                <w:hideMark/>
              </w:tcPr>
            </w:tcPrChange>
          </w:tcPr>
          <w:p w14:paraId="04892736" w14:textId="77777777" w:rsidR="00AF453C" w:rsidRPr="003930BC" w:rsidRDefault="00AF453C">
            <w:pPr>
              <w:jc w:val="both"/>
              <w:rPr>
                <w:ins w:id="521" w:author="茉莉 蔡" w:date="2025-02-09T21:23:00Z"/>
                <w:rFonts w:ascii="標楷體" w:eastAsia="標楷體" w:hAnsi="標楷體"/>
              </w:rPr>
            </w:pPr>
            <w:ins w:id="522" w:author="茉莉 蔡" w:date="2025-02-09T21:23:00Z">
              <w:r w:rsidRPr="003930BC">
                <w:rPr>
                  <w:rFonts w:ascii="標楷體" w:eastAsia="標楷體" w:hAnsi="標楷體"/>
                </w:rPr>
                <w:t>觀察數據整體趨勢</w:t>
              </w:r>
            </w:ins>
          </w:p>
        </w:tc>
        <w:tc>
          <w:tcPr>
            <w:tcW w:w="2398" w:type="dxa"/>
            <w:tcBorders>
              <w:top w:val="single" w:sz="4" w:space="0" w:color="auto"/>
            </w:tcBorders>
            <w:shd w:val="clear" w:color="auto" w:fill="F2F2F2"/>
            <w:vAlign w:val="center"/>
            <w:hideMark/>
            <w:tcPrChange w:id="523" w:author="趙 欣怡" w:date="2025-02-18T09:42:00Z">
              <w:tcPr>
                <w:tcW w:w="2421" w:type="dxa"/>
                <w:gridSpan w:val="2"/>
                <w:shd w:val="clear" w:color="auto" w:fill="F2F2F2"/>
                <w:vAlign w:val="center"/>
                <w:hideMark/>
              </w:tcPr>
            </w:tcPrChange>
          </w:tcPr>
          <w:p w14:paraId="1CB1F8CB" w14:textId="77777777" w:rsidR="00AF453C" w:rsidRPr="003930BC" w:rsidRDefault="00AF453C">
            <w:pPr>
              <w:jc w:val="both"/>
              <w:rPr>
                <w:ins w:id="524" w:author="茉莉 蔡" w:date="2025-02-09T21:23:00Z"/>
                <w:rFonts w:ascii="標楷體" w:eastAsia="標楷體" w:hAnsi="標楷體"/>
              </w:rPr>
            </w:pPr>
            <w:ins w:id="525" w:author="茉莉 蔡" w:date="2025-02-09T21:23:00Z">
              <w:r w:rsidRPr="003930BC">
                <w:rPr>
                  <w:rFonts w:ascii="標楷體" w:eastAsia="標楷體" w:hAnsi="標楷體"/>
                </w:rPr>
                <w:t>分析所有 Likert 量表問題</w:t>
              </w:r>
            </w:ins>
          </w:p>
        </w:tc>
      </w:tr>
      <w:tr w:rsidR="00AF453C" w:rsidRPr="003930BC" w14:paraId="17CE3BC0" w14:textId="77777777" w:rsidTr="00F260AA">
        <w:trPr>
          <w:ins w:id="526" w:author="茉莉 蔡" w:date="2025-02-09T21:23:00Z"/>
          <w:trPrChange w:id="527" w:author="茉莉 蔡" w:date="2025-02-13T00:29:00Z">
            <w:trPr>
              <w:gridBefore w:val="1"/>
            </w:trPr>
          </w:trPrChange>
        </w:trPr>
        <w:tc>
          <w:tcPr>
            <w:tcW w:w="1671" w:type="dxa"/>
            <w:shd w:val="clear" w:color="auto" w:fill="auto"/>
            <w:vAlign w:val="center"/>
            <w:hideMark/>
            <w:tcPrChange w:id="528" w:author="茉莉 蔡" w:date="2025-02-13T00:29:00Z">
              <w:tcPr>
                <w:tcW w:w="1418" w:type="dxa"/>
                <w:gridSpan w:val="2"/>
                <w:shd w:val="clear" w:color="auto" w:fill="auto"/>
                <w:vAlign w:val="center"/>
                <w:hideMark/>
              </w:tcPr>
            </w:tcPrChange>
          </w:tcPr>
          <w:p w14:paraId="24659D04" w14:textId="77777777" w:rsidR="00F260AA" w:rsidRDefault="00AF453C">
            <w:pPr>
              <w:jc w:val="both"/>
              <w:rPr>
                <w:ins w:id="529" w:author="茉莉 蔡" w:date="2025-02-13T00:29:00Z"/>
                <w:rFonts w:ascii="標楷體" w:eastAsia="標楷體" w:hAnsi="標楷體"/>
                <w:b/>
                <w:bCs/>
              </w:rPr>
            </w:pPr>
            <w:ins w:id="530" w:author="茉莉 蔡" w:date="2025-02-09T21:23:00Z">
              <w:r w:rsidRPr="003930BC">
                <w:rPr>
                  <w:rFonts w:ascii="標楷體" w:eastAsia="標楷體" w:hAnsi="標楷體"/>
                  <w:b/>
                  <w:bCs/>
                </w:rPr>
                <w:t>T 檢定</w:t>
              </w:r>
            </w:ins>
          </w:p>
          <w:p w14:paraId="560D61C8" w14:textId="2344E082" w:rsidR="00AF453C" w:rsidRPr="003930BC" w:rsidRDefault="00AF453C">
            <w:pPr>
              <w:jc w:val="both"/>
              <w:rPr>
                <w:ins w:id="531" w:author="茉莉 蔡" w:date="2025-02-09T21:23:00Z"/>
                <w:rFonts w:ascii="標楷體" w:eastAsia="標楷體" w:hAnsi="標楷體"/>
                <w:b/>
                <w:bCs/>
              </w:rPr>
            </w:pPr>
            <w:ins w:id="532" w:author="茉莉 蔡" w:date="2025-02-09T21:23:00Z">
              <w:r w:rsidRPr="003930BC">
                <w:rPr>
                  <w:rFonts w:ascii="標楷體" w:eastAsia="標楷體" w:hAnsi="標楷體"/>
                  <w:b/>
                  <w:bCs/>
                </w:rPr>
                <w:lastRenderedPageBreak/>
                <w:t>（T-test）</w:t>
              </w:r>
            </w:ins>
          </w:p>
        </w:tc>
        <w:tc>
          <w:tcPr>
            <w:tcW w:w="2927" w:type="dxa"/>
            <w:shd w:val="clear" w:color="auto" w:fill="auto"/>
            <w:vAlign w:val="center"/>
            <w:hideMark/>
            <w:tcPrChange w:id="533" w:author="茉莉 蔡" w:date="2025-02-13T00:29:00Z">
              <w:tcPr>
                <w:tcW w:w="2965" w:type="dxa"/>
                <w:gridSpan w:val="2"/>
                <w:shd w:val="clear" w:color="auto" w:fill="auto"/>
                <w:vAlign w:val="center"/>
                <w:hideMark/>
              </w:tcPr>
            </w:tcPrChange>
          </w:tcPr>
          <w:p w14:paraId="5A6D1171" w14:textId="77777777" w:rsidR="00AF453C" w:rsidRPr="003930BC" w:rsidRDefault="00AF453C">
            <w:pPr>
              <w:jc w:val="both"/>
              <w:rPr>
                <w:ins w:id="534" w:author="茉莉 蔡" w:date="2025-02-09T21:23:00Z"/>
                <w:rFonts w:ascii="標楷體" w:eastAsia="標楷體" w:hAnsi="標楷體"/>
              </w:rPr>
            </w:pPr>
            <w:ins w:id="535" w:author="茉莉 蔡" w:date="2025-02-09T21:23:00Z">
              <w:r w:rsidRPr="003930BC">
                <w:rPr>
                  <w:rFonts w:ascii="標楷體" w:eastAsia="標楷體" w:hAnsi="標楷體"/>
                </w:rPr>
                <w:lastRenderedPageBreak/>
                <w:t>比較兩組平均數差異</w:t>
              </w:r>
            </w:ins>
          </w:p>
        </w:tc>
        <w:tc>
          <w:tcPr>
            <w:tcW w:w="2398" w:type="dxa"/>
            <w:shd w:val="clear" w:color="auto" w:fill="auto"/>
            <w:vAlign w:val="center"/>
            <w:hideMark/>
            <w:tcPrChange w:id="536" w:author="茉莉 蔡" w:date="2025-02-13T00:29:00Z">
              <w:tcPr>
                <w:tcW w:w="2421" w:type="dxa"/>
                <w:gridSpan w:val="2"/>
                <w:shd w:val="clear" w:color="auto" w:fill="auto"/>
                <w:vAlign w:val="center"/>
                <w:hideMark/>
              </w:tcPr>
            </w:tcPrChange>
          </w:tcPr>
          <w:p w14:paraId="25430973" w14:textId="1B372EC9" w:rsidR="00AF453C" w:rsidRPr="003930BC" w:rsidRDefault="00AF453C">
            <w:pPr>
              <w:jc w:val="both"/>
              <w:rPr>
                <w:ins w:id="537" w:author="茉莉 蔡" w:date="2025-02-09T21:23:00Z"/>
                <w:rFonts w:ascii="標楷體" w:eastAsia="標楷體" w:hAnsi="標楷體"/>
              </w:rPr>
            </w:pPr>
            <w:ins w:id="538" w:author="茉莉 蔡" w:date="2025-02-09T21:23:00Z">
              <w:r w:rsidRPr="003930BC">
                <w:rPr>
                  <w:rFonts w:ascii="標楷體" w:eastAsia="標楷體" w:hAnsi="標楷體"/>
                </w:rPr>
                <w:t>有vs.無使用導覽</w:t>
              </w:r>
            </w:ins>
          </w:p>
        </w:tc>
      </w:tr>
      <w:tr w:rsidR="00AF453C" w:rsidRPr="003930BC" w14:paraId="5E273FAA" w14:textId="77777777" w:rsidTr="0005040B">
        <w:trPr>
          <w:ins w:id="539" w:author="茉莉 蔡" w:date="2025-02-09T21:23:00Z"/>
          <w:trPrChange w:id="540" w:author="趙 欣怡" w:date="2025-02-18T09:42:00Z">
            <w:trPr>
              <w:gridBefore w:val="1"/>
            </w:trPr>
          </w:trPrChange>
        </w:trPr>
        <w:tc>
          <w:tcPr>
            <w:tcW w:w="1671" w:type="dxa"/>
            <w:tcBorders>
              <w:bottom w:val="single" w:sz="4" w:space="0" w:color="BFBFBF"/>
            </w:tcBorders>
            <w:shd w:val="clear" w:color="auto" w:fill="F2F2F2"/>
            <w:vAlign w:val="center"/>
            <w:hideMark/>
            <w:tcPrChange w:id="541" w:author="趙 欣怡" w:date="2025-02-18T09:42:00Z">
              <w:tcPr>
                <w:tcW w:w="1418" w:type="dxa"/>
                <w:gridSpan w:val="2"/>
                <w:shd w:val="clear" w:color="auto" w:fill="F2F2F2"/>
                <w:vAlign w:val="center"/>
                <w:hideMark/>
              </w:tcPr>
            </w:tcPrChange>
          </w:tcPr>
          <w:p w14:paraId="5DD6E65A" w14:textId="77777777" w:rsidR="00AF453C" w:rsidRPr="003930BC" w:rsidRDefault="00AF453C">
            <w:pPr>
              <w:jc w:val="both"/>
              <w:rPr>
                <w:ins w:id="542" w:author="茉莉 蔡" w:date="2025-02-09T21:23:00Z"/>
                <w:rFonts w:ascii="標楷體" w:eastAsia="標楷體" w:hAnsi="標楷體"/>
                <w:b/>
                <w:bCs/>
              </w:rPr>
            </w:pPr>
            <w:ins w:id="543" w:author="茉莉 蔡" w:date="2025-02-09T21:23:00Z">
              <w:r w:rsidRPr="003930BC">
                <w:rPr>
                  <w:rFonts w:ascii="標楷體" w:eastAsia="標楷體" w:hAnsi="標楷體"/>
                  <w:b/>
                  <w:bCs/>
                </w:rPr>
                <w:t>變異數分析（ANOVA）</w:t>
              </w:r>
            </w:ins>
          </w:p>
        </w:tc>
        <w:tc>
          <w:tcPr>
            <w:tcW w:w="2927" w:type="dxa"/>
            <w:tcBorders>
              <w:bottom w:val="single" w:sz="4" w:space="0" w:color="BFBFBF"/>
            </w:tcBorders>
            <w:shd w:val="clear" w:color="auto" w:fill="F2F2F2"/>
            <w:vAlign w:val="center"/>
            <w:hideMark/>
            <w:tcPrChange w:id="544" w:author="趙 欣怡" w:date="2025-02-18T09:42:00Z">
              <w:tcPr>
                <w:tcW w:w="2965" w:type="dxa"/>
                <w:gridSpan w:val="2"/>
                <w:shd w:val="clear" w:color="auto" w:fill="F2F2F2"/>
                <w:vAlign w:val="center"/>
                <w:hideMark/>
              </w:tcPr>
            </w:tcPrChange>
          </w:tcPr>
          <w:p w14:paraId="184FEDFA" w14:textId="77777777" w:rsidR="00AF453C" w:rsidRPr="003930BC" w:rsidRDefault="00AF453C">
            <w:pPr>
              <w:jc w:val="both"/>
              <w:rPr>
                <w:ins w:id="545" w:author="茉莉 蔡" w:date="2025-02-09T21:23:00Z"/>
                <w:rFonts w:ascii="標楷體" w:eastAsia="標楷體" w:hAnsi="標楷體"/>
              </w:rPr>
            </w:pPr>
            <w:ins w:id="546" w:author="茉莉 蔡" w:date="2025-02-09T21:23:00Z">
              <w:r w:rsidRPr="003930BC">
                <w:rPr>
                  <w:rFonts w:ascii="標楷體" w:eastAsia="標楷體" w:hAnsi="標楷體"/>
                </w:rPr>
                <w:t>比較三組以上數據差異</w:t>
              </w:r>
            </w:ins>
          </w:p>
        </w:tc>
        <w:tc>
          <w:tcPr>
            <w:tcW w:w="2398" w:type="dxa"/>
            <w:tcBorders>
              <w:bottom w:val="single" w:sz="4" w:space="0" w:color="BFBFBF"/>
            </w:tcBorders>
            <w:shd w:val="clear" w:color="auto" w:fill="F2F2F2"/>
            <w:vAlign w:val="center"/>
            <w:hideMark/>
            <w:tcPrChange w:id="547" w:author="趙 欣怡" w:date="2025-02-18T09:42:00Z">
              <w:tcPr>
                <w:tcW w:w="2421" w:type="dxa"/>
                <w:gridSpan w:val="2"/>
                <w:shd w:val="clear" w:color="auto" w:fill="F2F2F2"/>
                <w:vAlign w:val="center"/>
                <w:hideMark/>
              </w:tcPr>
            </w:tcPrChange>
          </w:tcPr>
          <w:p w14:paraId="4D695D25" w14:textId="77777777" w:rsidR="00AF453C" w:rsidRPr="003930BC" w:rsidRDefault="00AF453C">
            <w:pPr>
              <w:jc w:val="both"/>
              <w:rPr>
                <w:ins w:id="548" w:author="茉莉 蔡" w:date="2025-02-09T21:23:00Z"/>
                <w:rFonts w:ascii="標楷體" w:eastAsia="標楷體" w:hAnsi="標楷體"/>
              </w:rPr>
            </w:pPr>
            <w:ins w:id="549" w:author="茉莉 蔡" w:date="2025-02-09T21:23:00Z">
              <w:r w:rsidRPr="003930BC">
                <w:rPr>
                  <w:rFonts w:ascii="標楷體" w:eastAsia="標楷體" w:hAnsi="標楷體"/>
                </w:rPr>
                <w:t>比較不同展區滿意度</w:t>
              </w:r>
            </w:ins>
          </w:p>
        </w:tc>
      </w:tr>
      <w:tr w:rsidR="00AF453C" w:rsidRPr="003930BC" w14:paraId="70B33D15" w14:textId="77777777" w:rsidTr="0005040B">
        <w:trPr>
          <w:ins w:id="550" w:author="茉莉 蔡" w:date="2025-02-09T21:23:00Z"/>
          <w:trPrChange w:id="551" w:author="趙 欣怡" w:date="2025-02-18T09:42:00Z">
            <w:trPr>
              <w:gridBefore w:val="1"/>
            </w:trPr>
          </w:trPrChange>
        </w:trPr>
        <w:tc>
          <w:tcPr>
            <w:tcW w:w="1671" w:type="dxa"/>
            <w:tcBorders>
              <w:bottom w:val="single" w:sz="12" w:space="0" w:color="auto"/>
            </w:tcBorders>
            <w:shd w:val="clear" w:color="auto" w:fill="auto"/>
            <w:vAlign w:val="center"/>
            <w:hideMark/>
            <w:tcPrChange w:id="552" w:author="趙 欣怡" w:date="2025-02-18T09:42:00Z">
              <w:tcPr>
                <w:tcW w:w="1418" w:type="dxa"/>
                <w:gridSpan w:val="2"/>
                <w:shd w:val="clear" w:color="auto" w:fill="auto"/>
                <w:vAlign w:val="center"/>
                <w:hideMark/>
              </w:tcPr>
            </w:tcPrChange>
          </w:tcPr>
          <w:p w14:paraId="22C233D4" w14:textId="77777777" w:rsidR="00AF453C" w:rsidRPr="003930BC" w:rsidRDefault="00AF453C">
            <w:pPr>
              <w:jc w:val="both"/>
              <w:rPr>
                <w:ins w:id="553" w:author="茉莉 蔡" w:date="2025-02-09T21:23:00Z"/>
                <w:rFonts w:ascii="標楷體" w:eastAsia="標楷體" w:hAnsi="標楷體"/>
                <w:b/>
                <w:bCs/>
              </w:rPr>
            </w:pPr>
            <w:ins w:id="554" w:author="茉莉 蔡" w:date="2025-02-09T21:23:00Z">
              <w:r w:rsidRPr="003930BC">
                <w:rPr>
                  <w:rFonts w:ascii="標楷體" w:eastAsia="標楷體" w:hAnsi="標楷體"/>
                  <w:b/>
                  <w:bCs/>
                </w:rPr>
                <w:t>迴歸分析</w:t>
              </w:r>
            </w:ins>
          </w:p>
        </w:tc>
        <w:tc>
          <w:tcPr>
            <w:tcW w:w="2927" w:type="dxa"/>
            <w:tcBorders>
              <w:bottom w:val="single" w:sz="12" w:space="0" w:color="auto"/>
            </w:tcBorders>
            <w:shd w:val="clear" w:color="auto" w:fill="auto"/>
            <w:vAlign w:val="center"/>
            <w:hideMark/>
            <w:tcPrChange w:id="555" w:author="趙 欣怡" w:date="2025-02-18T09:42:00Z">
              <w:tcPr>
                <w:tcW w:w="2965" w:type="dxa"/>
                <w:gridSpan w:val="2"/>
                <w:shd w:val="clear" w:color="auto" w:fill="auto"/>
                <w:vAlign w:val="center"/>
                <w:hideMark/>
              </w:tcPr>
            </w:tcPrChange>
          </w:tcPr>
          <w:p w14:paraId="0F4B020B" w14:textId="77777777" w:rsidR="00AF453C" w:rsidRPr="003930BC" w:rsidRDefault="00AF453C">
            <w:pPr>
              <w:jc w:val="both"/>
              <w:rPr>
                <w:ins w:id="556" w:author="茉莉 蔡" w:date="2025-02-09T21:23:00Z"/>
                <w:rFonts w:ascii="標楷體" w:eastAsia="標楷體" w:hAnsi="標楷體"/>
              </w:rPr>
            </w:pPr>
            <w:ins w:id="557" w:author="茉莉 蔡" w:date="2025-02-09T21:23:00Z">
              <w:r w:rsidRPr="003930BC">
                <w:rPr>
                  <w:rFonts w:ascii="標楷體" w:eastAsia="標楷體" w:hAnsi="標楷體"/>
                </w:rPr>
                <w:t>找出影響滿意度的關鍵變數</w:t>
              </w:r>
            </w:ins>
          </w:p>
        </w:tc>
        <w:tc>
          <w:tcPr>
            <w:tcW w:w="2398" w:type="dxa"/>
            <w:tcBorders>
              <w:bottom w:val="single" w:sz="12" w:space="0" w:color="auto"/>
            </w:tcBorders>
            <w:shd w:val="clear" w:color="auto" w:fill="auto"/>
            <w:vAlign w:val="center"/>
            <w:hideMark/>
            <w:tcPrChange w:id="558" w:author="趙 欣怡" w:date="2025-02-18T09:42:00Z">
              <w:tcPr>
                <w:tcW w:w="2421" w:type="dxa"/>
                <w:gridSpan w:val="2"/>
                <w:shd w:val="clear" w:color="auto" w:fill="auto"/>
                <w:vAlign w:val="center"/>
                <w:hideMark/>
              </w:tcPr>
            </w:tcPrChange>
          </w:tcPr>
          <w:p w14:paraId="4B9A120C" w14:textId="77777777" w:rsidR="00AF453C" w:rsidRPr="003930BC" w:rsidRDefault="00AF453C">
            <w:pPr>
              <w:jc w:val="both"/>
              <w:rPr>
                <w:ins w:id="559" w:author="茉莉 蔡" w:date="2025-02-09T21:23:00Z"/>
                <w:rFonts w:ascii="標楷體" w:eastAsia="標楷體" w:hAnsi="標楷體"/>
              </w:rPr>
            </w:pPr>
            <w:ins w:id="560" w:author="茉莉 蔡" w:date="2025-02-09T21:23:00Z">
              <w:r w:rsidRPr="003930BC">
                <w:rPr>
                  <w:rFonts w:ascii="標楷體" w:eastAsia="標楷體" w:hAnsi="標楷體"/>
                </w:rPr>
                <w:t>影響策展互動的因素</w:t>
              </w:r>
            </w:ins>
          </w:p>
        </w:tc>
      </w:tr>
    </w:tbl>
    <w:p w14:paraId="273B4FF5" w14:textId="77777777" w:rsidR="00AF453C" w:rsidRPr="004B5583" w:rsidRDefault="00AF453C">
      <w:pPr>
        <w:snapToGrid w:val="0"/>
        <w:spacing w:after="160"/>
        <w:ind w:left="2040"/>
        <w:rPr>
          <w:rFonts w:ascii="標楷體" w:eastAsia="標楷體" w:hAnsi="標楷體"/>
        </w:rPr>
        <w:pPrChange w:id="561" w:author="茉莉 蔡" w:date="2025-02-09T21:23:00Z">
          <w:pPr>
            <w:numPr>
              <w:ilvl w:val="1"/>
              <w:numId w:val="23"/>
            </w:numPr>
            <w:tabs>
              <w:tab w:val="num" w:pos="1920"/>
            </w:tabs>
            <w:snapToGrid w:val="0"/>
            <w:spacing w:after="160"/>
            <w:ind w:leftChars="650" w:left="2040" w:hanging="480"/>
          </w:pPr>
        </w:pPrChange>
      </w:pPr>
    </w:p>
    <w:p w14:paraId="29773143" w14:textId="01586B33" w:rsidR="003C2119" w:rsidRDefault="004B5583" w:rsidP="006B5C83">
      <w:pPr>
        <w:numPr>
          <w:ilvl w:val="1"/>
          <w:numId w:val="23"/>
        </w:numPr>
        <w:tabs>
          <w:tab w:val="num" w:pos="1920"/>
        </w:tabs>
        <w:snapToGrid w:val="0"/>
        <w:spacing w:after="160"/>
        <w:ind w:leftChars="650" w:left="2040"/>
        <w:rPr>
          <w:ins w:id="562" w:author="趙 欣怡" w:date="2025-02-18T09:44:00Z"/>
          <w:rFonts w:ascii="標楷體" w:eastAsia="標楷體" w:hAnsi="標楷體"/>
        </w:rPr>
      </w:pPr>
      <w:r w:rsidRPr="004B5583">
        <w:rPr>
          <w:rFonts w:ascii="標楷體" w:eastAsia="標楷體" w:hAnsi="標楷體"/>
          <w:b/>
          <w:bCs/>
        </w:rPr>
        <w:t>質化分析</w:t>
      </w:r>
      <w:r w:rsidRPr="004B5583">
        <w:rPr>
          <w:rFonts w:ascii="標楷體" w:eastAsia="標楷體" w:hAnsi="標楷體"/>
        </w:rPr>
        <w:t>：訪談部分觀展者，深入了解互動裝置的優勢與改進空間</w:t>
      </w:r>
      <w:ins w:id="563" w:author="趙 欣怡" w:date="2025-02-18T09:43:00Z">
        <w:r w:rsidR="0005040B">
          <w:rPr>
            <w:rFonts w:ascii="標楷體" w:eastAsia="標楷體" w:hAnsi="標楷體" w:hint="eastAsia"/>
          </w:rPr>
          <w:t>（表</w:t>
        </w:r>
        <w:r w:rsidR="0005040B">
          <w:rPr>
            <w:rFonts w:ascii="標楷體" w:eastAsia="標楷體" w:hAnsi="標楷體"/>
          </w:rPr>
          <w:t>3</w:t>
        </w:r>
        <w:r w:rsidR="0005040B">
          <w:rPr>
            <w:rFonts w:ascii="標楷體" w:eastAsia="標楷體" w:hAnsi="標楷體" w:hint="eastAsia"/>
          </w:rPr>
          <w:t>）</w:t>
        </w:r>
      </w:ins>
      <w:r w:rsidRPr="004B5583">
        <w:rPr>
          <w:rFonts w:ascii="標楷體" w:eastAsia="標楷體" w:hAnsi="標楷體"/>
        </w:rPr>
        <w:t>。</w:t>
      </w:r>
      <w:ins w:id="564" w:author="茉莉 蔡" w:date="2025-02-09T21:32:00Z">
        <w:r w:rsidR="00730DCB">
          <w:rPr>
            <w:rFonts w:ascii="標楷體" w:eastAsia="標楷體" w:hAnsi="標楷體" w:hint="eastAsia"/>
          </w:rPr>
          <w:t>(結合於問卷</w:t>
        </w:r>
      </w:ins>
      <w:ins w:id="565" w:author="茉莉 蔡" w:date="2025-02-09T21:33:00Z">
        <w:r w:rsidR="0034789F">
          <w:rPr>
            <w:rFonts w:ascii="標楷體" w:eastAsia="標楷體" w:hAnsi="標楷體" w:hint="eastAsia"/>
          </w:rPr>
          <w:t>末尾處進行開放式回饋</w:t>
        </w:r>
      </w:ins>
      <w:ins w:id="566" w:author="茉莉 蔡" w:date="2025-02-09T21:32:00Z">
        <w:r w:rsidR="00730DCB">
          <w:rPr>
            <w:rFonts w:ascii="標楷體" w:eastAsia="標楷體" w:hAnsi="標楷體" w:hint="eastAsia"/>
          </w:rPr>
          <w:t>)</w:t>
        </w:r>
      </w:ins>
      <w:ins w:id="567" w:author="趙 欣怡" w:date="2025-02-09T13:47:00Z">
        <w:del w:id="568" w:author="茉莉 蔡" w:date="2025-02-09T21:27:00Z">
          <w:r w:rsidR="00207CB1" w:rsidDel="006B5C83">
            <w:rPr>
              <w:rFonts w:ascii="標楷體" w:eastAsia="標楷體" w:hAnsi="標楷體" w:hint="eastAsia"/>
            </w:rPr>
            <w:delText>【訪談的大綱或題目?】</w:delText>
          </w:r>
        </w:del>
      </w:ins>
    </w:p>
    <w:p w14:paraId="38154338" w14:textId="77777777" w:rsidR="0005040B" w:rsidRPr="006B5C83" w:rsidRDefault="0005040B">
      <w:pPr>
        <w:snapToGrid w:val="0"/>
        <w:spacing w:after="160"/>
        <w:ind w:left="2040"/>
        <w:rPr>
          <w:ins w:id="569" w:author="茉莉 蔡" w:date="2025-02-09T21:20:00Z"/>
          <w:rFonts w:ascii="標楷體" w:eastAsia="標楷體" w:hAnsi="標楷體"/>
        </w:rPr>
        <w:pPrChange w:id="570" w:author="趙 欣怡" w:date="2025-02-18T09:44:00Z">
          <w:pPr>
            <w:numPr>
              <w:ilvl w:val="1"/>
              <w:numId w:val="23"/>
            </w:numPr>
            <w:tabs>
              <w:tab w:val="num" w:pos="1920"/>
            </w:tabs>
            <w:snapToGrid w:val="0"/>
            <w:spacing w:after="160"/>
            <w:ind w:leftChars="650" w:left="2040" w:hanging="480"/>
          </w:pPr>
        </w:pPrChange>
      </w:pPr>
    </w:p>
    <w:p w14:paraId="7380B495" w14:textId="7A6D9948" w:rsidR="003C2119" w:rsidRPr="0005040B" w:rsidRDefault="00DD4CBA">
      <w:pPr>
        <w:pStyle w:val="af5"/>
        <w:snapToGrid w:val="0"/>
        <w:spacing w:after="160"/>
        <w:ind w:leftChars="0" w:left="1920"/>
        <w:rPr>
          <w:ins w:id="571" w:author="茉莉 蔡" w:date="2025-02-09T21:20:00Z"/>
          <w:rFonts w:ascii="標楷體" w:eastAsia="標楷體" w:hAnsi="標楷體"/>
          <w:iCs/>
        </w:rPr>
        <w:pPrChange w:id="572" w:author="茉莉 蔡" w:date="2025-02-13T00:30:00Z">
          <w:pPr>
            <w:numPr>
              <w:numId w:val="23"/>
            </w:numPr>
            <w:tabs>
              <w:tab w:val="num" w:pos="720"/>
            </w:tabs>
            <w:ind w:left="720" w:hanging="360"/>
          </w:pPr>
        </w:pPrChange>
      </w:pPr>
      <w:ins w:id="573" w:author="茉莉 蔡" w:date="2025-02-14T22:10:00Z">
        <w:r w:rsidRPr="0005040B">
          <w:rPr>
            <w:rFonts w:ascii="標楷體" w:eastAsia="標楷體" w:hAnsi="標楷體" w:hint="eastAsia"/>
            <w:b/>
            <w:bCs/>
          </w:rPr>
          <w:t>表</w:t>
        </w:r>
      </w:ins>
      <w:ins w:id="574" w:author="趙 欣怡" w:date="2025-02-18T09:43:00Z">
        <w:r w:rsidR="0005040B" w:rsidRPr="0005040B">
          <w:rPr>
            <w:rFonts w:ascii="標楷體" w:eastAsia="標楷體" w:hAnsi="標楷體" w:hint="eastAsia"/>
            <w:b/>
            <w:bCs/>
          </w:rPr>
          <w:t>3</w:t>
        </w:r>
      </w:ins>
      <w:ins w:id="575" w:author="茉莉 蔡" w:date="2025-02-18T15:09:00Z" w16du:dateUtc="2025-02-18T07:09:00Z">
        <w:r w:rsidR="00CE2399">
          <w:rPr>
            <w:rFonts w:ascii="標楷體" w:eastAsia="標楷體" w:hAnsi="標楷體" w:hint="eastAsia"/>
            <w:b/>
            <w:bCs/>
          </w:rPr>
          <w:t xml:space="preserve"> </w:t>
        </w:r>
      </w:ins>
      <w:ins w:id="576" w:author="茉莉 蔡" w:date="2025-02-14T22:11:00Z">
        <w:del w:id="577" w:author="趙 欣怡" w:date="2025-02-18T09:43:00Z">
          <w:r w:rsidR="00CA4896" w:rsidRPr="00CE2399" w:rsidDel="0005040B">
            <w:rPr>
              <w:rFonts w:ascii="標楷體" w:eastAsia="標楷體" w:hAnsi="標楷體" w:hint="eastAsia"/>
              <w:b/>
              <w:bCs/>
              <w:i/>
              <w:iCs/>
              <w:rPrChange w:id="578" w:author="茉莉 蔡" w:date="2025-02-18T15:09:00Z" w16du:dateUtc="2025-02-18T07:09:00Z">
                <w:rPr>
                  <w:rFonts w:ascii="標楷體" w:eastAsia="標楷體" w:hAnsi="標楷體" w:hint="eastAsia"/>
                  <w:b/>
                  <w:bCs/>
                </w:rPr>
              </w:rPrChange>
            </w:rPr>
            <w:delText>三</w:delText>
          </w:r>
        </w:del>
      </w:ins>
      <w:ins w:id="579" w:author="茉莉 蔡" w:date="2025-02-13T00:29:00Z">
        <w:del w:id="580" w:author="趙 欣怡" w:date="2025-02-18T09:43:00Z">
          <w:r w:rsidR="00D8039A" w:rsidRPr="00CE2399" w:rsidDel="0005040B">
            <w:rPr>
              <w:rFonts w:ascii="標楷體" w:eastAsia="標楷體" w:hAnsi="標楷體"/>
              <w:i/>
              <w:iCs/>
            </w:rPr>
            <w:br/>
          </w:r>
        </w:del>
      </w:ins>
      <w:ins w:id="581" w:author="茉莉 蔡" w:date="2025-02-13T00:30:00Z">
        <w:r w:rsidR="00D8039A" w:rsidRPr="00CE2399">
          <w:rPr>
            <w:rFonts w:ascii="標楷體" w:eastAsia="標楷體" w:hAnsi="標楷體" w:hint="eastAsia"/>
            <w:i/>
            <w:iCs/>
          </w:rPr>
          <w:t>預計問卷架構</w:t>
        </w:r>
      </w:ins>
    </w:p>
    <w:tbl>
      <w:tblPr>
        <w:tblW w:w="0" w:type="auto"/>
        <w:tblInd w:w="1951"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Change w:id="582" w:author="趙 欣怡" w:date="2025-02-18T09:42:00Z">
          <w:tblPr>
            <w:tblW w:w="0" w:type="auto"/>
            <w:tblInd w:w="817"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PrChange>
      </w:tblPr>
      <w:tblGrid>
        <w:gridCol w:w="1501"/>
        <w:gridCol w:w="2590"/>
        <w:gridCol w:w="695"/>
        <w:gridCol w:w="2097"/>
        <w:tblGridChange w:id="583">
          <w:tblGrid>
            <w:gridCol w:w="1134"/>
            <w:gridCol w:w="992"/>
            <w:gridCol w:w="509"/>
            <w:gridCol w:w="2590"/>
            <w:gridCol w:w="162"/>
            <w:gridCol w:w="533"/>
            <w:gridCol w:w="175"/>
            <w:gridCol w:w="1922"/>
            <w:gridCol w:w="226"/>
          </w:tblGrid>
        </w:tblGridChange>
      </w:tblGrid>
      <w:tr w:rsidR="003C2119" w:rsidRPr="00042B00" w14:paraId="5B78E132" w14:textId="77777777" w:rsidTr="0005040B">
        <w:trPr>
          <w:ins w:id="584" w:author="茉莉 蔡" w:date="2025-02-09T21:20:00Z"/>
        </w:trPr>
        <w:tc>
          <w:tcPr>
            <w:tcW w:w="1501" w:type="dxa"/>
            <w:tcBorders>
              <w:top w:val="single" w:sz="12" w:space="0" w:color="auto"/>
              <w:bottom w:val="single" w:sz="4" w:space="0" w:color="auto"/>
            </w:tcBorders>
            <w:shd w:val="clear" w:color="auto" w:fill="auto"/>
            <w:vAlign w:val="center"/>
            <w:hideMark/>
            <w:tcPrChange w:id="585" w:author="趙 欣怡" w:date="2025-02-18T09:42:00Z">
              <w:tcPr>
                <w:tcW w:w="2126" w:type="dxa"/>
                <w:gridSpan w:val="2"/>
                <w:shd w:val="clear" w:color="auto" w:fill="auto"/>
                <w:vAlign w:val="center"/>
                <w:hideMark/>
              </w:tcPr>
            </w:tcPrChange>
          </w:tcPr>
          <w:p w14:paraId="2B9C9C89" w14:textId="77777777" w:rsidR="003C2119" w:rsidRPr="00042B00" w:rsidRDefault="003C2119">
            <w:pPr>
              <w:jc w:val="center"/>
              <w:rPr>
                <w:ins w:id="586" w:author="茉莉 蔡" w:date="2025-02-09T21:20:00Z"/>
                <w:rFonts w:ascii="標楷體" w:eastAsia="標楷體" w:hAnsi="標楷體"/>
                <w:b/>
                <w:bCs/>
              </w:rPr>
            </w:pPr>
            <w:ins w:id="587" w:author="茉莉 蔡" w:date="2025-02-09T21:20:00Z">
              <w:r w:rsidRPr="00042B00">
                <w:rPr>
                  <w:rFonts w:ascii="標楷體" w:eastAsia="標楷體" w:hAnsi="標楷體"/>
                  <w:b/>
                  <w:bCs/>
                </w:rPr>
                <w:t>部分</w:t>
              </w:r>
            </w:ins>
          </w:p>
        </w:tc>
        <w:tc>
          <w:tcPr>
            <w:tcW w:w="2590" w:type="dxa"/>
            <w:tcBorders>
              <w:top w:val="single" w:sz="12" w:space="0" w:color="auto"/>
              <w:bottom w:val="single" w:sz="4" w:space="0" w:color="auto"/>
            </w:tcBorders>
            <w:shd w:val="clear" w:color="auto" w:fill="auto"/>
            <w:vAlign w:val="center"/>
            <w:hideMark/>
            <w:tcPrChange w:id="588" w:author="趙 欣怡" w:date="2025-02-18T09:42:00Z">
              <w:tcPr>
                <w:tcW w:w="3261" w:type="dxa"/>
                <w:gridSpan w:val="3"/>
                <w:shd w:val="clear" w:color="auto" w:fill="auto"/>
                <w:vAlign w:val="center"/>
                <w:hideMark/>
              </w:tcPr>
            </w:tcPrChange>
          </w:tcPr>
          <w:p w14:paraId="322DF688" w14:textId="77777777" w:rsidR="003C2119" w:rsidRPr="00042B00" w:rsidRDefault="003C2119">
            <w:pPr>
              <w:jc w:val="center"/>
              <w:rPr>
                <w:ins w:id="589" w:author="茉莉 蔡" w:date="2025-02-09T21:20:00Z"/>
                <w:rFonts w:ascii="標楷體" w:eastAsia="標楷體" w:hAnsi="標楷體"/>
                <w:b/>
                <w:bCs/>
              </w:rPr>
            </w:pPr>
            <w:ins w:id="590" w:author="茉莉 蔡" w:date="2025-02-09T21:20:00Z">
              <w:r w:rsidRPr="00042B00">
                <w:rPr>
                  <w:rFonts w:ascii="標楷體" w:eastAsia="標楷體" w:hAnsi="標楷體"/>
                  <w:b/>
                  <w:bCs/>
                </w:rPr>
                <w:t>內容</w:t>
              </w:r>
            </w:ins>
          </w:p>
        </w:tc>
        <w:tc>
          <w:tcPr>
            <w:tcW w:w="695" w:type="dxa"/>
            <w:tcBorders>
              <w:top w:val="single" w:sz="12" w:space="0" w:color="auto"/>
              <w:bottom w:val="single" w:sz="4" w:space="0" w:color="auto"/>
            </w:tcBorders>
            <w:shd w:val="clear" w:color="auto" w:fill="auto"/>
            <w:vAlign w:val="center"/>
            <w:hideMark/>
            <w:tcPrChange w:id="591" w:author="趙 欣怡" w:date="2025-02-18T09:42:00Z">
              <w:tcPr>
                <w:tcW w:w="708" w:type="dxa"/>
                <w:gridSpan w:val="2"/>
                <w:shd w:val="clear" w:color="auto" w:fill="auto"/>
                <w:vAlign w:val="center"/>
                <w:hideMark/>
              </w:tcPr>
            </w:tcPrChange>
          </w:tcPr>
          <w:p w14:paraId="2857932E" w14:textId="77777777" w:rsidR="003C2119" w:rsidRPr="00042B00" w:rsidRDefault="003C2119">
            <w:pPr>
              <w:jc w:val="center"/>
              <w:rPr>
                <w:ins w:id="592" w:author="茉莉 蔡" w:date="2025-02-09T21:20:00Z"/>
                <w:rFonts w:ascii="標楷體" w:eastAsia="標楷體" w:hAnsi="標楷體"/>
                <w:b/>
                <w:bCs/>
              </w:rPr>
            </w:pPr>
            <w:ins w:id="593" w:author="茉莉 蔡" w:date="2025-02-09T21:20:00Z">
              <w:r w:rsidRPr="00042B00">
                <w:rPr>
                  <w:rFonts w:ascii="標楷體" w:eastAsia="標楷體" w:hAnsi="標楷體"/>
                  <w:b/>
                  <w:bCs/>
                </w:rPr>
                <w:t>題數</w:t>
              </w:r>
            </w:ins>
          </w:p>
        </w:tc>
        <w:tc>
          <w:tcPr>
            <w:tcW w:w="2097" w:type="dxa"/>
            <w:tcBorders>
              <w:top w:val="single" w:sz="12" w:space="0" w:color="auto"/>
              <w:bottom w:val="single" w:sz="4" w:space="0" w:color="auto"/>
            </w:tcBorders>
            <w:shd w:val="clear" w:color="auto" w:fill="auto"/>
            <w:vAlign w:val="center"/>
            <w:hideMark/>
            <w:tcPrChange w:id="594" w:author="趙 欣怡" w:date="2025-02-18T09:42:00Z">
              <w:tcPr>
                <w:tcW w:w="2148" w:type="dxa"/>
                <w:gridSpan w:val="2"/>
                <w:shd w:val="clear" w:color="auto" w:fill="auto"/>
                <w:vAlign w:val="center"/>
                <w:hideMark/>
              </w:tcPr>
            </w:tcPrChange>
          </w:tcPr>
          <w:p w14:paraId="42B60209" w14:textId="77777777" w:rsidR="003C2119" w:rsidRPr="00042B00" w:rsidRDefault="003C2119">
            <w:pPr>
              <w:jc w:val="center"/>
              <w:rPr>
                <w:ins w:id="595" w:author="茉莉 蔡" w:date="2025-02-09T21:20:00Z"/>
                <w:rFonts w:ascii="標楷體" w:eastAsia="標楷體" w:hAnsi="標楷體"/>
                <w:b/>
                <w:bCs/>
              </w:rPr>
            </w:pPr>
            <w:ins w:id="596" w:author="茉莉 蔡" w:date="2025-02-09T21:20:00Z">
              <w:r w:rsidRPr="00042B00">
                <w:rPr>
                  <w:rFonts w:ascii="標楷體" w:eastAsia="標楷體" w:hAnsi="標楷體"/>
                  <w:b/>
                  <w:bCs/>
                </w:rPr>
                <w:t>分析方法</w:t>
              </w:r>
            </w:ins>
          </w:p>
        </w:tc>
      </w:tr>
      <w:tr w:rsidR="003C2119" w:rsidRPr="00042B00" w14:paraId="27F479CE" w14:textId="77777777" w:rsidTr="0005040B">
        <w:trPr>
          <w:ins w:id="597" w:author="茉莉 蔡" w:date="2025-02-09T21:20:00Z"/>
        </w:trPr>
        <w:tc>
          <w:tcPr>
            <w:tcW w:w="1501" w:type="dxa"/>
            <w:tcBorders>
              <w:top w:val="single" w:sz="4" w:space="0" w:color="auto"/>
            </w:tcBorders>
            <w:shd w:val="clear" w:color="auto" w:fill="F2F2F2"/>
            <w:vAlign w:val="center"/>
            <w:hideMark/>
            <w:tcPrChange w:id="598" w:author="趙 欣怡" w:date="2025-02-18T09:42:00Z">
              <w:tcPr>
                <w:tcW w:w="2126" w:type="dxa"/>
                <w:gridSpan w:val="2"/>
                <w:shd w:val="clear" w:color="auto" w:fill="F2F2F2"/>
                <w:vAlign w:val="center"/>
                <w:hideMark/>
              </w:tcPr>
            </w:tcPrChange>
          </w:tcPr>
          <w:p w14:paraId="47641168" w14:textId="77777777" w:rsidR="003C2119" w:rsidRPr="00042B00" w:rsidRDefault="003C2119">
            <w:pPr>
              <w:jc w:val="both"/>
              <w:rPr>
                <w:ins w:id="599" w:author="茉莉 蔡" w:date="2025-02-09T21:20:00Z"/>
                <w:rFonts w:ascii="標楷體" w:eastAsia="標楷體" w:hAnsi="標楷體"/>
                <w:b/>
                <w:bCs/>
              </w:rPr>
            </w:pPr>
            <w:ins w:id="600" w:author="茉莉 蔡" w:date="2025-02-09T21:20:00Z">
              <w:r w:rsidRPr="00042B00">
                <w:rPr>
                  <w:rFonts w:ascii="標楷體" w:eastAsia="標楷體" w:hAnsi="標楷體"/>
                  <w:b/>
                  <w:bCs/>
                </w:rPr>
                <w:t>A. 受訪者背景</w:t>
              </w:r>
            </w:ins>
          </w:p>
        </w:tc>
        <w:tc>
          <w:tcPr>
            <w:tcW w:w="2590" w:type="dxa"/>
            <w:tcBorders>
              <w:top w:val="single" w:sz="4" w:space="0" w:color="auto"/>
            </w:tcBorders>
            <w:shd w:val="clear" w:color="auto" w:fill="F2F2F2"/>
            <w:vAlign w:val="center"/>
            <w:hideMark/>
            <w:tcPrChange w:id="601" w:author="趙 欣怡" w:date="2025-02-18T09:42:00Z">
              <w:tcPr>
                <w:tcW w:w="3261" w:type="dxa"/>
                <w:gridSpan w:val="3"/>
                <w:shd w:val="clear" w:color="auto" w:fill="F2F2F2"/>
                <w:vAlign w:val="center"/>
                <w:hideMark/>
              </w:tcPr>
            </w:tcPrChange>
          </w:tcPr>
          <w:p w14:paraId="64FC9F3E" w14:textId="77777777" w:rsidR="003C2119" w:rsidRPr="00042B00" w:rsidRDefault="003C2119">
            <w:pPr>
              <w:jc w:val="both"/>
              <w:rPr>
                <w:ins w:id="602" w:author="茉莉 蔡" w:date="2025-02-09T21:20:00Z"/>
                <w:rFonts w:ascii="標楷體" w:eastAsia="標楷體" w:hAnsi="標楷體"/>
              </w:rPr>
            </w:pPr>
            <w:ins w:id="603" w:author="茉莉 蔡" w:date="2025-02-09T21:20:00Z">
              <w:r w:rsidRPr="00042B00">
                <w:rPr>
                  <w:rFonts w:ascii="標楷體" w:eastAsia="標楷體" w:hAnsi="標楷體"/>
                </w:rPr>
                <w:t>年齡、參觀頻率、對數位導覽的熟悉度</w:t>
              </w:r>
            </w:ins>
          </w:p>
        </w:tc>
        <w:tc>
          <w:tcPr>
            <w:tcW w:w="695" w:type="dxa"/>
            <w:tcBorders>
              <w:top w:val="single" w:sz="4" w:space="0" w:color="auto"/>
            </w:tcBorders>
            <w:shd w:val="clear" w:color="auto" w:fill="F2F2F2"/>
            <w:vAlign w:val="center"/>
            <w:hideMark/>
            <w:tcPrChange w:id="604" w:author="趙 欣怡" w:date="2025-02-18T09:42:00Z">
              <w:tcPr>
                <w:tcW w:w="708" w:type="dxa"/>
                <w:gridSpan w:val="2"/>
                <w:shd w:val="clear" w:color="auto" w:fill="F2F2F2"/>
                <w:vAlign w:val="center"/>
                <w:hideMark/>
              </w:tcPr>
            </w:tcPrChange>
          </w:tcPr>
          <w:p w14:paraId="4A75ECE8" w14:textId="6BD83042" w:rsidR="003C2119" w:rsidRPr="00042B00" w:rsidRDefault="00AB5602">
            <w:pPr>
              <w:jc w:val="both"/>
              <w:rPr>
                <w:ins w:id="605" w:author="茉莉 蔡" w:date="2025-02-09T21:20:00Z"/>
                <w:rFonts w:ascii="標楷體" w:eastAsia="標楷體" w:hAnsi="標楷體"/>
              </w:rPr>
            </w:pPr>
            <w:ins w:id="606" w:author="茉莉 蔡" w:date="2025-02-17T16:28:00Z">
              <w:r>
                <w:rPr>
                  <w:rFonts w:ascii="標楷體" w:eastAsia="標楷體" w:hAnsi="標楷體" w:hint="eastAsia"/>
                </w:rPr>
                <w:t>3</w:t>
              </w:r>
            </w:ins>
            <w:ins w:id="607" w:author="茉莉 蔡" w:date="2025-02-09T21:20:00Z">
              <w:r w:rsidR="003C2119" w:rsidRPr="00042B00">
                <w:rPr>
                  <w:rFonts w:ascii="標楷體" w:eastAsia="標楷體" w:hAnsi="標楷體"/>
                </w:rPr>
                <w:t>題</w:t>
              </w:r>
            </w:ins>
          </w:p>
        </w:tc>
        <w:tc>
          <w:tcPr>
            <w:tcW w:w="2097" w:type="dxa"/>
            <w:tcBorders>
              <w:top w:val="single" w:sz="4" w:space="0" w:color="auto"/>
            </w:tcBorders>
            <w:shd w:val="clear" w:color="auto" w:fill="F2F2F2"/>
            <w:vAlign w:val="center"/>
            <w:hideMark/>
            <w:tcPrChange w:id="608" w:author="趙 欣怡" w:date="2025-02-18T09:42:00Z">
              <w:tcPr>
                <w:tcW w:w="2148" w:type="dxa"/>
                <w:gridSpan w:val="2"/>
                <w:shd w:val="clear" w:color="auto" w:fill="F2F2F2"/>
                <w:vAlign w:val="center"/>
                <w:hideMark/>
              </w:tcPr>
            </w:tcPrChange>
          </w:tcPr>
          <w:p w14:paraId="290E62E3" w14:textId="77777777" w:rsidR="003C2119" w:rsidRPr="006B5C83" w:rsidRDefault="003C2119">
            <w:pPr>
              <w:jc w:val="both"/>
              <w:rPr>
                <w:ins w:id="609" w:author="茉莉 蔡" w:date="2025-02-09T21:20:00Z"/>
                <w:rFonts w:ascii="標楷體" w:eastAsia="標楷體" w:hAnsi="標楷體"/>
              </w:rPr>
            </w:pPr>
            <w:ins w:id="610" w:author="茉莉 蔡" w:date="2025-02-09T21:20:00Z">
              <w:r w:rsidRPr="006B5C83">
                <w:rPr>
                  <w:rFonts w:ascii="標楷體" w:eastAsia="標楷體" w:hAnsi="標楷體"/>
                  <w:rPrChange w:id="611" w:author="茉莉 蔡" w:date="2025-02-09T21:27:00Z">
                    <w:rPr>
                      <w:rFonts w:ascii="標楷體" w:eastAsia="標楷體" w:hAnsi="標楷體"/>
                      <w:b/>
                      <w:bCs/>
                    </w:rPr>
                  </w:rPrChange>
                </w:rPr>
                <w:t>描述性統計</w:t>
              </w:r>
            </w:ins>
          </w:p>
        </w:tc>
      </w:tr>
      <w:tr w:rsidR="003C2119" w:rsidRPr="00042B00" w14:paraId="1E09D759" w14:textId="77777777" w:rsidTr="00D8039A">
        <w:trPr>
          <w:ins w:id="612" w:author="茉莉 蔡" w:date="2025-02-09T21:20:00Z"/>
        </w:trPr>
        <w:tc>
          <w:tcPr>
            <w:tcW w:w="1501" w:type="dxa"/>
            <w:shd w:val="clear" w:color="auto" w:fill="auto"/>
            <w:vAlign w:val="center"/>
            <w:hideMark/>
            <w:tcPrChange w:id="613" w:author="茉莉 蔡" w:date="2025-02-09T21:27:00Z">
              <w:tcPr>
                <w:tcW w:w="2126" w:type="dxa"/>
                <w:gridSpan w:val="2"/>
                <w:shd w:val="clear" w:color="auto" w:fill="auto"/>
                <w:vAlign w:val="center"/>
                <w:hideMark/>
              </w:tcPr>
            </w:tcPrChange>
          </w:tcPr>
          <w:p w14:paraId="68F1976B" w14:textId="77777777" w:rsidR="003C2119" w:rsidRPr="00042B00" w:rsidRDefault="003C2119">
            <w:pPr>
              <w:jc w:val="both"/>
              <w:rPr>
                <w:ins w:id="614" w:author="茉莉 蔡" w:date="2025-02-09T21:20:00Z"/>
                <w:rFonts w:ascii="標楷體" w:eastAsia="標楷體" w:hAnsi="標楷體"/>
                <w:b/>
                <w:bCs/>
              </w:rPr>
            </w:pPr>
            <w:ins w:id="615" w:author="茉莉 蔡" w:date="2025-02-09T21:20:00Z">
              <w:r w:rsidRPr="00042B00">
                <w:rPr>
                  <w:rFonts w:ascii="標楷體" w:eastAsia="標楷體" w:hAnsi="標楷體"/>
                  <w:b/>
                  <w:bCs/>
                </w:rPr>
                <w:t>B. 系統功能性評估</w:t>
              </w:r>
            </w:ins>
          </w:p>
        </w:tc>
        <w:tc>
          <w:tcPr>
            <w:tcW w:w="2590" w:type="dxa"/>
            <w:shd w:val="clear" w:color="auto" w:fill="auto"/>
            <w:vAlign w:val="center"/>
            <w:hideMark/>
            <w:tcPrChange w:id="616" w:author="茉莉 蔡" w:date="2025-02-09T21:27:00Z">
              <w:tcPr>
                <w:tcW w:w="3261" w:type="dxa"/>
                <w:gridSpan w:val="3"/>
                <w:shd w:val="clear" w:color="auto" w:fill="auto"/>
                <w:vAlign w:val="center"/>
                <w:hideMark/>
              </w:tcPr>
            </w:tcPrChange>
          </w:tcPr>
          <w:p w14:paraId="174ADDEF" w14:textId="77777777" w:rsidR="003C2119" w:rsidRPr="00042B00" w:rsidRDefault="003C2119">
            <w:pPr>
              <w:jc w:val="both"/>
              <w:rPr>
                <w:ins w:id="617" w:author="茉莉 蔡" w:date="2025-02-09T21:20:00Z"/>
                <w:rFonts w:ascii="標楷體" w:eastAsia="標楷體" w:hAnsi="標楷體"/>
              </w:rPr>
            </w:pPr>
            <w:ins w:id="618" w:author="茉莉 蔡" w:date="2025-02-09T21:20:00Z">
              <w:r w:rsidRPr="00042B00">
                <w:rPr>
                  <w:rFonts w:ascii="標楷體" w:eastAsia="標楷體" w:hAnsi="標楷體"/>
                </w:rPr>
                <w:t>觸控、語音導覽、資訊呈現</w:t>
              </w:r>
            </w:ins>
          </w:p>
        </w:tc>
        <w:tc>
          <w:tcPr>
            <w:tcW w:w="695" w:type="dxa"/>
            <w:shd w:val="clear" w:color="auto" w:fill="auto"/>
            <w:vAlign w:val="center"/>
            <w:hideMark/>
            <w:tcPrChange w:id="619" w:author="茉莉 蔡" w:date="2025-02-09T21:27:00Z">
              <w:tcPr>
                <w:tcW w:w="708" w:type="dxa"/>
                <w:gridSpan w:val="2"/>
                <w:shd w:val="clear" w:color="auto" w:fill="auto"/>
                <w:vAlign w:val="center"/>
                <w:hideMark/>
              </w:tcPr>
            </w:tcPrChange>
          </w:tcPr>
          <w:p w14:paraId="2E30C92E" w14:textId="4C6D3D6E" w:rsidR="003C2119" w:rsidRPr="00042B00" w:rsidRDefault="00AB5602">
            <w:pPr>
              <w:jc w:val="both"/>
              <w:rPr>
                <w:ins w:id="620" w:author="茉莉 蔡" w:date="2025-02-09T21:20:00Z"/>
                <w:rFonts w:ascii="標楷體" w:eastAsia="標楷體" w:hAnsi="標楷體"/>
              </w:rPr>
            </w:pPr>
            <w:ins w:id="621" w:author="茉莉 蔡" w:date="2025-02-17T16:28:00Z">
              <w:r>
                <w:rPr>
                  <w:rFonts w:ascii="標楷體" w:eastAsia="標楷體" w:hAnsi="標楷體" w:hint="eastAsia"/>
                </w:rPr>
                <w:t>4</w:t>
              </w:r>
            </w:ins>
            <w:ins w:id="622" w:author="茉莉 蔡" w:date="2025-02-09T21:20:00Z">
              <w:r w:rsidR="003C2119" w:rsidRPr="00042B00">
                <w:rPr>
                  <w:rFonts w:ascii="標楷體" w:eastAsia="標楷體" w:hAnsi="標楷體"/>
                </w:rPr>
                <w:t>題</w:t>
              </w:r>
            </w:ins>
          </w:p>
        </w:tc>
        <w:tc>
          <w:tcPr>
            <w:tcW w:w="2097" w:type="dxa"/>
            <w:shd w:val="clear" w:color="auto" w:fill="auto"/>
            <w:vAlign w:val="center"/>
            <w:hideMark/>
            <w:tcPrChange w:id="623" w:author="茉莉 蔡" w:date="2025-02-09T21:27:00Z">
              <w:tcPr>
                <w:tcW w:w="2148" w:type="dxa"/>
                <w:gridSpan w:val="2"/>
                <w:shd w:val="clear" w:color="auto" w:fill="auto"/>
                <w:vAlign w:val="center"/>
                <w:hideMark/>
              </w:tcPr>
            </w:tcPrChange>
          </w:tcPr>
          <w:p w14:paraId="20A2BBC2" w14:textId="77777777" w:rsidR="003C2119" w:rsidRPr="006B5C83" w:rsidRDefault="003C2119">
            <w:pPr>
              <w:jc w:val="both"/>
              <w:rPr>
                <w:ins w:id="624" w:author="茉莉 蔡" w:date="2025-02-09T21:20:00Z"/>
                <w:rFonts w:ascii="標楷體" w:eastAsia="標楷體" w:hAnsi="標楷體"/>
              </w:rPr>
            </w:pPr>
            <w:ins w:id="625" w:author="茉莉 蔡" w:date="2025-02-09T21:20:00Z">
              <w:r w:rsidRPr="006B5C83">
                <w:rPr>
                  <w:rFonts w:ascii="標楷體" w:eastAsia="標楷體" w:hAnsi="標楷體"/>
                  <w:rPrChange w:id="626" w:author="茉莉 蔡" w:date="2025-02-09T21:27:00Z">
                    <w:rPr>
                      <w:rFonts w:ascii="標楷體" w:eastAsia="標楷體" w:hAnsi="標楷體"/>
                      <w:b/>
                      <w:bCs/>
                    </w:rPr>
                  </w:rPrChange>
                </w:rPr>
                <w:t>Likert 量表分析, T 檢定</w:t>
              </w:r>
            </w:ins>
          </w:p>
        </w:tc>
      </w:tr>
      <w:tr w:rsidR="003C2119" w:rsidRPr="00042B00" w14:paraId="0E6DA0F5" w14:textId="77777777" w:rsidTr="00D8039A">
        <w:trPr>
          <w:ins w:id="627" w:author="茉莉 蔡" w:date="2025-02-09T21:20:00Z"/>
        </w:trPr>
        <w:tc>
          <w:tcPr>
            <w:tcW w:w="1501" w:type="dxa"/>
            <w:shd w:val="clear" w:color="auto" w:fill="F2F2F2"/>
            <w:vAlign w:val="center"/>
            <w:hideMark/>
            <w:tcPrChange w:id="628" w:author="茉莉 蔡" w:date="2025-02-09T21:27:00Z">
              <w:tcPr>
                <w:tcW w:w="2126" w:type="dxa"/>
                <w:gridSpan w:val="2"/>
                <w:shd w:val="clear" w:color="auto" w:fill="F2F2F2"/>
                <w:vAlign w:val="center"/>
                <w:hideMark/>
              </w:tcPr>
            </w:tcPrChange>
          </w:tcPr>
          <w:p w14:paraId="7A972AF3" w14:textId="77777777" w:rsidR="003C2119" w:rsidRPr="00042B00" w:rsidRDefault="003C2119">
            <w:pPr>
              <w:jc w:val="both"/>
              <w:rPr>
                <w:ins w:id="629" w:author="茉莉 蔡" w:date="2025-02-09T21:20:00Z"/>
                <w:rFonts w:ascii="標楷體" w:eastAsia="標楷體" w:hAnsi="標楷體"/>
                <w:b/>
                <w:bCs/>
              </w:rPr>
            </w:pPr>
            <w:ins w:id="630" w:author="茉莉 蔡" w:date="2025-02-09T21:20:00Z">
              <w:r w:rsidRPr="00042B00">
                <w:rPr>
                  <w:rFonts w:ascii="標楷體" w:eastAsia="標楷體" w:hAnsi="標楷體"/>
                  <w:b/>
                  <w:bCs/>
                </w:rPr>
                <w:t>C. 互動體驗與易用性</w:t>
              </w:r>
            </w:ins>
          </w:p>
        </w:tc>
        <w:tc>
          <w:tcPr>
            <w:tcW w:w="2590" w:type="dxa"/>
            <w:shd w:val="clear" w:color="auto" w:fill="F2F2F2"/>
            <w:vAlign w:val="center"/>
            <w:hideMark/>
            <w:tcPrChange w:id="631" w:author="茉莉 蔡" w:date="2025-02-09T21:27:00Z">
              <w:tcPr>
                <w:tcW w:w="3261" w:type="dxa"/>
                <w:gridSpan w:val="3"/>
                <w:shd w:val="clear" w:color="auto" w:fill="F2F2F2"/>
                <w:vAlign w:val="center"/>
                <w:hideMark/>
              </w:tcPr>
            </w:tcPrChange>
          </w:tcPr>
          <w:p w14:paraId="1457A045" w14:textId="77777777" w:rsidR="003C2119" w:rsidRPr="00042B00" w:rsidRDefault="003C2119">
            <w:pPr>
              <w:jc w:val="both"/>
              <w:rPr>
                <w:ins w:id="632" w:author="茉莉 蔡" w:date="2025-02-09T21:20:00Z"/>
                <w:rFonts w:ascii="標楷體" w:eastAsia="標楷體" w:hAnsi="標楷體"/>
              </w:rPr>
            </w:pPr>
            <w:ins w:id="633" w:author="茉莉 蔡" w:date="2025-02-09T21:20:00Z">
              <w:r w:rsidRPr="00042B00">
                <w:rPr>
                  <w:rFonts w:ascii="標楷體" w:eastAsia="標楷體" w:hAnsi="標楷體"/>
                </w:rPr>
                <w:t>使用流暢度、學習效果、參與度</w:t>
              </w:r>
            </w:ins>
          </w:p>
        </w:tc>
        <w:tc>
          <w:tcPr>
            <w:tcW w:w="695" w:type="dxa"/>
            <w:shd w:val="clear" w:color="auto" w:fill="F2F2F2"/>
            <w:vAlign w:val="center"/>
            <w:hideMark/>
            <w:tcPrChange w:id="634" w:author="茉莉 蔡" w:date="2025-02-09T21:27:00Z">
              <w:tcPr>
                <w:tcW w:w="708" w:type="dxa"/>
                <w:gridSpan w:val="2"/>
                <w:shd w:val="clear" w:color="auto" w:fill="F2F2F2"/>
                <w:vAlign w:val="center"/>
                <w:hideMark/>
              </w:tcPr>
            </w:tcPrChange>
          </w:tcPr>
          <w:p w14:paraId="00AC3171" w14:textId="03684374" w:rsidR="003C2119" w:rsidRPr="00042B00" w:rsidRDefault="00AB5602">
            <w:pPr>
              <w:jc w:val="both"/>
              <w:rPr>
                <w:ins w:id="635" w:author="茉莉 蔡" w:date="2025-02-09T21:20:00Z"/>
                <w:rFonts w:ascii="標楷體" w:eastAsia="標楷體" w:hAnsi="標楷體"/>
              </w:rPr>
            </w:pPr>
            <w:ins w:id="636" w:author="茉莉 蔡" w:date="2025-02-17T16:28:00Z">
              <w:r>
                <w:rPr>
                  <w:rFonts w:ascii="標楷體" w:eastAsia="標楷體" w:hAnsi="標楷體" w:hint="eastAsia"/>
                </w:rPr>
                <w:t>3</w:t>
              </w:r>
            </w:ins>
            <w:ins w:id="637" w:author="茉莉 蔡" w:date="2025-02-09T21:20:00Z">
              <w:r w:rsidR="003C2119" w:rsidRPr="00042B00">
                <w:rPr>
                  <w:rFonts w:ascii="標楷體" w:eastAsia="標楷體" w:hAnsi="標楷體"/>
                </w:rPr>
                <w:t>題</w:t>
              </w:r>
            </w:ins>
          </w:p>
        </w:tc>
        <w:tc>
          <w:tcPr>
            <w:tcW w:w="2097" w:type="dxa"/>
            <w:shd w:val="clear" w:color="auto" w:fill="F2F2F2"/>
            <w:vAlign w:val="center"/>
            <w:hideMark/>
            <w:tcPrChange w:id="638" w:author="茉莉 蔡" w:date="2025-02-09T21:27:00Z">
              <w:tcPr>
                <w:tcW w:w="2148" w:type="dxa"/>
                <w:gridSpan w:val="2"/>
                <w:shd w:val="clear" w:color="auto" w:fill="F2F2F2"/>
                <w:vAlign w:val="center"/>
                <w:hideMark/>
              </w:tcPr>
            </w:tcPrChange>
          </w:tcPr>
          <w:p w14:paraId="68F15C45" w14:textId="77777777" w:rsidR="003C2119" w:rsidRPr="006B5C83" w:rsidRDefault="003C2119">
            <w:pPr>
              <w:jc w:val="both"/>
              <w:rPr>
                <w:ins w:id="639" w:author="茉莉 蔡" w:date="2025-02-09T21:20:00Z"/>
                <w:rFonts w:ascii="標楷體" w:eastAsia="標楷體" w:hAnsi="標楷體"/>
              </w:rPr>
            </w:pPr>
            <w:ins w:id="640" w:author="茉莉 蔡" w:date="2025-02-09T21:20:00Z">
              <w:r w:rsidRPr="006B5C83">
                <w:rPr>
                  <w:rFonts w:ascii="標楷體" w:eastAsia="標楷體" w:hAnsi="標楷體"/>
                  <w:rPrChange w:id="641" w:author="茉莉 蔡" w:date="2025-02-09T21:27:00Z">
                    <w:rPr>
                      <w:rFonts w:ascii="標楷體" w:eastAsia="標楷體" w:hAnsi="標楷體"/>
                      <w:b/>
                      <w:bCs/>
                    </w:rPr>
                  </w:rPrChange>
                </w:rPr>
                <w:t>變異數分析(ANOVA), 迴歸分析</w:t>
              </w:r>
            </w:ins>
          </w:p>
        </w:tc>
      </w:tr>
      <w:tr w:rsidR="003C2119" w:rsidRPr="00042B00" w14:paraId="01764C11" w14:textId="77777777" w:rsidTr="0005040B">
        <w:trPr>
          <w:ins w:id="642" w:author="茉莉 蔡" w:date="2025-02-09T21:20:00Z"/>
        </w:trPr>
        <w:tc>
          <w:tcPr>
            <w:tcW w:w="1501" w:type="dxa"/>
            <w:tcBorders>
              <w:bottom w:val="single" w:sz="4" w:space="0" w:color="BFBFBF"/>
            </w:tcBorders>
            <w:shd w:val="clear" w:color="auto" w:fill="auto"/>
            <w:vAlign w:val="center"/>
            <w:hideMark/>
            <w:tcPrChange w:id="643" w:author="趙 欣怡" w:date="2025-02-18T09:42:00Z">
              <w:tcPr>
                <w:tcW w:w="2126" w:type="dxa"/>
                <w:gridSpan w:val="2"/>
                <w:shd w:val="clear" w:color="auto" w:fill="auto"/>
                <w:vAlign w:val="center"/>
                <w:hideMark/>
              </w:tcPr>
            </w:tcPrChange>
          </w:tcPr>
          <w:p w14:paraId="1EC48670" w14:textId="77777777" w:rsidR="003C2119" w:rsidRPr="00042B00" w:rsidRDefault="003C2119">
            <w:pPr>
              <w:jc w:val="both"/>
              <w:rPr>
                <w:ins w:id="644" w:author="茉莉 蔡" w:date="2025-02-09T21:20:00Z"/>
                <w:rFonts w:ascii="標楷體" w:eastAsia="標楷體" w:hAnsi="標楷體"/>
                <w:b/>
                <w:bCs/>
              </w:rPr>
            </w:pPr>
            <w:ins w:id="645" w:author="茉莉 蔡" w:date="2025-02-09T21:20:00Z">
              <w:r w:rsidRPr="00042B00">
                <w:rPr>
                  <w:rFonts w:ascii="標楷體" w:eastAsia="標楷體" w:hAnsi="標楷體"/>
                  <w:b/>
                  <w:bCs/>
                </w:rPr>
                <w:t>D. 策展與觀展行為影響</w:t>
              </w:r>
            </w:ins>
          </w:p>
        </w:tc>
        <w:tc>
          <w:tcPr>
            <w:tcW w:w="2590" w:type="dxa"/>
            <w:tcBorders>
              <w:bottom w:val="single" w:sz="4" w:space="0" w:color="BFBFBF"/>
            </w:tcBorders>
            <w:shd w:val="clear" w:color="auto" w:fill="auto"/>
            <w:vAlign w:val="center"/>
            <w:hideMark/>
            <w:tcPrChange w:id="646" w:author="趙 欣怡" w:date="2025-02-18T09:42:00Z">
              <w:tcPr>
                <w:tcW w:w="3261" w:type="dxa"/>
                <w:gridSpan w:val="3"/>
                <w:shd w:val="clear" w:color="auto" w:fill="auto"/>
                <w:vAlign w:val="center"/>
                <w:hideMark/>
              </w:tcPr>
            </w:tcPrChange>
          </w:tcPr>
          <w:p w14:paraId="74662956" w14:textId="77777777" w:rsidR="003C2119" w:rsidRPr="00042B00" w:rsidRDefault="003C2119">
            <w:pPr>
              <w:jc w:val="both"/>
              <w:rPr>
                <w:ins w:id="647" w:author="茉莉 蔡" w:date="2025-02-09T21:20:00Z"/>
                <w:rFonts w:ascii="標楷體" w:eastAsia="標楷體" w:hAnsi="標楷體"/>
              </w:rPr>
            </w:pPr>
            <w:ins w:id="648" w:author="茉莉 蔡" w:date="2025-02-09T21:20:00Z">
              <w:r w:rsidRPr="00042B00">
                <w:rPr>
                  <w:rFonts w:ascii="標楷體" w:eastAsia="標楷體" w:hAnsi="標楷體"/>
                </w:rPr>
                <w:t>駐留時間、觀展動線、推薦性</w:t>
              </w:r>
            </w:ins>
          </w:p>
        </w:tc>
        <w:tc>
          <w:tcPr>
            <w:tcW w:w="695" w:type="dxa"/>
            <w:tcBorders>
              <w:bottom w:val="single" w:sz="4" w:space="0" w:color="BFBFBF"/>
            </w:tcBorders>
            <w:shd w:val="clear" w:color="auto" w:fill="auto"/>
            <w:vAlign w:val="center"/>
            <w:hideMark/>
            <w:tcPrChange w:id="649" w:author="趙 欣怡" w:date="2025-02-18T09:42:00Z">
              <w:tcPr>
                <w:tcW w:w="708" w:type="dxa"/>
                <w:gridSpan w:val="2"/>
                <w:shd w:val="clear" w:color="auto" w:fill="auto"/>
                <w:vAlign w:val="center"/>
                <w:hideMark/>
              </w:tcPr>
            </w:tcPrChange>
          </w:tcPr>
          <w:p w14:paraId="0E4CC05B" w14:textId="7CA30501" w:rsidR="003C2119" w:rsidRPr="00042B00" w:rsidRDefault="00AB5602">
            <w:pPr>
              <w:jc w:val="both"/>
              <w:rPr>
                <w:ins w:id="650" w:author="茉莉 蔡" w:date="2025-02-09T21:20:00Z"/>
                <w:rFonts w:ascii="標楷體" w:eastAsia="標楷體" w:hAnsi="標楷體"/>
              </w:rPr>
            </w:pPr>
            <w:ins w:id="651" w:author="茉莉 蔡" w:date="2025-02-17T16:28:00Z">
              <w:r>
                <w:rPr>
                  <w:rFonts w:ascii="標楷體" w:eastAsia="標楷體" w:hAnsi="標楷體" w:hint="eastAsia"/>
                </w:rPr>
                <w:t>3</w:t>
              </w:r>
            </w:ins>
            <w:ins w:id="652" w:author="茉莉 蔡" w:date="2025-02-09T21:20:00Z">
              <w:r w:rsidR="003C2119" w:rsidRPr="00042B00">
                <w:rPr>
                  <w:rFonts w:ascii="標楷體" w:eastAsia="標楷體" w:hAnsi="標楷體"/>
                </w:rPr>
                <w:t>題</w:t>
              </w:r>
            </w:ins>
          </w:p>
        </w:tc>
        <w:tc>
          <w:tcPr>
            <w:tcW w:w="2097" w:type="dxa"/>
            <w:tcBorders>
              <w:bottom w:val="single" w:sz="4" w:space="0" w:color="BFBFBF"/>
            </w:tcBorders>
            <w:shd w:val="clear" w:color="auto" w:fill="auto"/>
            <w:vAlign w:val="center"/>
            <w:hideMark/>
            <w:tcPrChange w:id="653" w:author="趙 欣怡" w:date="2025-02-18T09:42:00Z">
              <w:tcPr>
                <w:tcW w:w="2148" w:type="dxa"/>
                <w:gridSpan w:val="2"/>
                <w:shd w:val="clear" w:color="auto" w:fill="auto"/>
                <w:vAlign w:val="center"/>
                <w:hideMark/>
              </w:tcPr>
            </w:tcPrChange>
          </w:tcPr>
          <w:p w14:paraId="317C1D21" w14:textId="77777777" w:rsidR="003C2119" w:rsidRPr="006B5C83" w:rsidRDefault="003C2119">
            <w:pPr>
              <w:jc w:val="both"/>
              <w:rPr>
                <w:ins w:id="654" w:author="茉莉 蔡" w:date="2025-02-09T21:20:00Z"/>
                <w:rFonts w:ascii="標楷體" w:eastAsia="標楷體" w:hAnsi="標楷體"/>
              </w:rPr>
            </w:pPr>
            <w:ins w:id="655" w:author="茉莉 蔡" w:date="2025-02-09T21:20:00Z">
              <w:r w:rsidRPr="006B5C83">
                <w:rPr>
                  <w:rFonts w:ascii="標楷體" w:eastAsia="標楷體" w:hAnsi="標楷體"/>
                  <w:rPrChange w:id="656" w:author="茉莉 蔡" w:date="2025-02-09T21:27:00Z">
                    <w:rPr>
                      <w:rFonts w:ascii="標楷體" w:eastAsia="標楷體" w:hAnsi="標楷體"/>
                      <w:b/>
                      <w:bCs/>
                    </w:rPr>
                  </w:rPrChange>
                </w:rPr>
                <w:t>人流數據對比分析</w:t>
              </w:r>
            </w:ins>
          </w:p>
        </w:tc>
      </w:tr>
      <w:tr w:rsidR="003C2119" w:rsidRPr="00042B00" w14:paraId="22C9875F" w14:textId="77777777" w:rsidTr="0005040B">
        <w:trPr>
          <w:ins w:id="657" w:author="茉莉 蔡" w:date="2025-02-09T21:20:00Z"/>
        </w:trPr>
        <w:tc>
          <w:tcPr>
            <w:tcW w:w="1501" w:type="dxa"/>
            <w:tcBorders>
              <w:bottom w:val="single" w:sz="12" w:space="0" w:color="auto"/>
            </w:tcBorders>
            <w:shd w:val="clear" w:color="auto" w:fill="F2F2F2"/>
            <w:vAlign w:val="center"/>
            <w:hideMark/>
            <w:tcPrChange w:id="658" w:author="趙 欣怡" w:date="2025-02-18T09:42:00Z">
              <w:tcPr>
                <w:tcW w:w="2126" w:type="dxa"/>
                <w:gridSpan w:val="2"/>
                <w:shd w:val="clear" w:color="auto" w:fill="F2F2F2"/>
                <w:vAlign w:val="center"/>
                <w:hideMark/>
              </w:tcPr>
            </w:tcPrChange>
          </w:tcPr>
          <w:p w14:paraId="3250C9D2" w14:textId="77777777" w:rsidR="003C2119" w:rsidRPr="00042B00" w:rsidRDefault="003C2119">
            <w:pPr>
              <w:jc w:val="both"/>
              <w:rPr>
                <w:ins w:id="659" w:author="茉莉 蔡" w:date="2025-02-09T21:20:00Z"/>
                <w:rFonts w:ascii="標楷體" w:eastAsia="標楷體" w:hAnsi="標楷體"/>
                <w:b/>
                <w:bCs/>
              </w:rPr>
            </w:pPr>
            <w:ins w:id="660" w:author="茉莉 蔡" w:date="2025-02-09T21:20:00Z">
              <w:r w:rsidRPr="00042B00">
                <w:rPr>
                  <w:rFonts w:ascii="標楷體" w:eastAsia="標楷體" w:hAnsi="標楷體"/>
                  <w:b/>
                  <w:bCs/>
                </w:rPr>
                <w:t>E. 整體滿意度與建議</w:t>
              </w:r>
            </w:ins>
          </w:p>
        </w:tc>
        <w:tc>
          <w:tcPr>
            <w:tcW w:w="2590" w:type="dxa"/>
            <w:tcBorders>
              <w:bottom w:val="single" w:sz="12" w:space="0" w:color="auto"/>
            </w:tcBorders>
            <w:shd w:val="clear" w:color="auto" w:fill="F2F2F2"/>
            <w:vAlign w:val="center"/>
            <w:hideMark/>
            <w:tcPrChange w:id="661" w:author="趙 欣怡" w:date="2025-02-18T09:42:00Z">
              <w:tcPr>
                <w:tcW w:w="3261" w:type="dxa"/>
                <w:gridSpan w:val="3"/>
                <w:shd w:val="clear" w:color="auto" w:fill="F2F2F2"/>
                <w:vAlign w:val="center"/>
                <w:hideMark/>
              </w:tcPr>
            </w:tcPrChange>
          </w:tcPr>
          <w:p w14:paraId="605B461E" w14:textId="77777777" w:rsidR="003C2119" w:rsidRPr="00042B00" w:rsidRDefault="003C2119">
            <w:pPr>
              <w:jc w:val="both"/>
              <w:rPr>
                <w:ins w:id="662" w:author="茉莉 蔡" w:date="2025-02-09T21:20:00Z"/>
                <w:rFonts w:ascii="標楷體" w:eastAsia="標楷體" w:hAnsi="標楷體"/>
              </w:rPr>
            </w:pPr>
            <w:ins w:id="663" w:author="茉莉 蔡" w:date="2025-02-09T21:20:00Z">
              <w:r w:rsidRPr="00042B00">
                <w:rPr>
                  <w:rFonts w:ascii="標楷體" w:eastAsia="標楷體" w:hAnsi="標楷體"/>
                </w:rPr>
                <w:t>對策展的貢獻、是否適合不同展覽</w:t>
              </w:r>
            </w:ins>
          </w:p>
        </w:tc>
        <w:tc>
          <w:tcPr>
            <w:tcW w:w="695" w:type="dxa"/>
            <w:tcBorders>
              <w:bottom w:val="single" w:sz="12" w:space="0" w:color="auto"/>
            </w:tcBorders>
            <w:shd w:val="clear" w:color="auto" w:fill="F2F2F2"/>
            <w:vAlign w:val="center"/>
            <w:hideMark/>
            <w:tcPrChange w:id="664" w:author="趙 欣怡" w:date="2025-02-18T09:42:00Z">
              <w:tcPr>
                <w:tcW w:w="708" w:type="dxa"/>
                <w:gridSpan w:val="2"/>
                <w:shd w:val="clear" w:color="auto" w:fill="F2F2F2"/>
                <w:vAlign w:val="center"/>
                <w:hideMark/>
              </w:tcPr>
            </w:tcPrChange>
          </w:tcPr>
          <w:p w14:paraId="289DE785" w14:textId="5AA6C963" w:rsidR="003C2119" w:rsidRPr="00042B00" w:rsidRDefault="00AB5602">
            <w:pPr>
              <w:jc w:val="both"/>
              <w:rPr>
                <w:ins w:id="665" w:author="茉莉 蔡" w:date="2025-02-09T21:20:00Z"/>
                <w:rFonts w:ascii="標楷體" w:eastAsia="標楷體" w:hAnsi="標楷體"/>
              </w:rPr>
            </w:pPr>
            <w:ins w:id="666" w:author="茉莉 蔡" w:date="2025-02-17T16:28:00Z">
              <w:r>
                <w:rPr>
                  <w:rFonts w:ascii="標楷體" w:eastAsia="標楷體" w:hAnsi="標楷體" w:hint="eastAsia"/>
                </w:rPr>
                <w:t>3</w:t>
              </w:r>
            </w:ins>
            <w:ins w:id="667" w:author="茉莉 蔡" w:date="2025-02-09T21:20:00Z">
              <w:r w:rsidR="003C2119" w:rsidRPr="00042B00">
                <w:rPr>
                  <w:rFonts w:ascii="標楷體" w:eastAsia="標楷體" w:hAnsi="標楷體"/>
                </w:rPr>
                <w:t>題</w:t>
              </w:r>
            </w:ins>
          </w:p>
        </w:tc>
        <w:tc>
          <w:tcPr>
            <w:tcW w:w="2097" w:type="dxa"/>
            <w:tcBorders>
              <w:bottom w:val="single" w:sz="12" w:space="0" w:color="auto"/>
            </w:tcBorders>
            <w:shd w:val="clear" w:color="auto" w:fill="F2F2F2"/>
            <w:vAlign w:val="center"/>
            <w:hideMark/>
            <w:tcPrChange w:id="668" w:author="趙 欣怡" w:date="2025-02-18T09:42:00Z">
              <w:tcPr>
                <w:tcW w:w="2148" w:type="dxa"/>
                <w:gridSpan w:val="2"/>
                <w:shd w:val="clear" w:color="auto" w:fill="F2F2F2"/>
                <w:vAlign w:val="center"/>
                <w:hideMark/>
              </w:tcPr>
            </w:tcPrChange>
          </w:tcPr>
          <w:p w14:paraId="4CC7A9CA" w14:textId="77777777" w:rsidR="003C2119" w:rsidRPr="006B5C83" w:rsidRDefault="003C2119">
            <w:pPr>
              <w:jc w:val="both"/>
              <w:rPr>
                <w:ins w:id="669" w:author="茉莉 蔡" w:date="2025-02-09T21:20:00Z"/>
                <w:rFonts w:ascii="標楷體" w:eastAsia="標楷體" w:hAnsi="標楷體"/>
              </w:rPr>
            </w:pPr>
            <w:ins w:id="670" w:author="茉莉 蔡" w:date="2025-02-09T21:20:00Z">
              <w:r w:rsidRPr="006B5C83">
                <w:rPr>
                  <w:rFonts w:ascii="標楷體" w:eastAsia="標楷體" w:hAnsi="標楷體"/>
                  <w:rPrChange w:id="671" w:author="茉莉 蔡" w:date="2025-02-09T21:27:00Z">
                    <w:rPr>
                      <w:rFonts w:ascii="標楷體" w:eastAsia="標楷體" w:hAnsi="標楷體"/>
                      <w:b/>
                      <w:bCs/>
                    </w:rPr>
                  </w:rPrChange>
                </w:rPr>
                <w:t>相關分析, 開放式回饋</w:t>
              </w:r>
            </w:ins>
          </w:p>
        </w:tc>
      </w:tr>
    </w:tbl>
    <w:p w14:paraId="285B0AF3" w14:textId="31673506" w:rsidR="003C2119" w:rsidDel="00F22A57" w:rsidRDefault="00D8039A" w:rsidP="00CA4896">
      <w:pPr>
        <w:snapToGrid w:val="0"/>
        <w:spacing w:after="160"/>
        <w:ind w:left="1920" w:firstLine="480"/>
        <w:rPr>
          <w:del w:id="672" w:author="茉莉 蔡" w:date="2025-02-10T14:34:00Z"/>
          <w:rFonts w:ascii="標楷體" w:eastAsia="標楷體" w:hAnsi="標楷體"/>
        </w:rPr>
      </w:pPr>
      <w:ins w:id="673" w:author="茉莉 蔡" w:date="2025-02-13T00:30:00Z">
        <w:r w:rsidRPr="00042B00">
          <w:rPr>
            <w:rFonts w:ascii="標楷體" w:eastAsia="標楷體" w:hAnsi="標楷體"/>
          </w:rPr>
          <w:t xml:space="preserve">本問卷共 </w:t>
        </w:r>
        <w:r w:rsidRPr="00042B00">
          <w:rPr>
            <w:rFonts w:ascii="標楷體" w:eastAsia="標楷體" w:hAnsi="標楷體"/>
            <w:b/>
            <w:bCs/>
          </w:rPr>
          <w:t xml:space="preserve">5 部分，總計 </w:t>
        </w:r>
      </w:ins>
      <w:ins w:id="674" w:author="茉莉 蔡" w:date="2025-02-17T16:29:00Z">
        <w:r w:rsidR="00704CB8">
          <w:rPr>
            <w:rFonts w:ascii="標楷體" w:eastAsia="標楷體" w:hAnsi="標楷體" w:hint="eastAsia"/>
            <w:b/>
            <w:bCs/>
          </w:rPr>
          <w:t>16</w:t>
        </w:r>
      </w:ins>
      <w:ins w:id="675" w:author="茉莉 蔡" w:date="2025-02-13T00:30:00Z">
        <w:r w:rsidRPr="00042B00">
          <w:rPr>
            <w:rFonts w:ascii="標楷體" w:eastAsia="標楷體" w:hAnsi="標楷體"/>
            <w:b/>
            <w:bCs/>
          </w:rPr>
          <w:t xml:space="preserve"> 題</w:t>
        </w:r>
        <w:r w:rsidRPr="00042B00">
          <w:rPr>
            <w:rFonts w:ascii="標楷體" w:eastAsia="標楷體" w:hAnsi="標楷體"/>
          </w:rPr>
          <w:t>，涵蓋受訪者背景資料、系統功能性、互動體驗、策展影響與整體滿意度。</w:t>
        </w:r>
      </w:ins>
      <w:ins w:id="676" w:author="茉莉 蔡" w:date="2025-02-17T16:01:00Z">
        <w:r w:rsidR="00B2212B">
          <w:rPr>
            <w:rFonts w:ascii="標楷體" w:eastAsia="標楷體" w:hAnsi="標楷體" w:hint="eastAsia"/>
          </w:rPr>
          <w:t>問卷內容部分</w:t>
        </w:r>
      </w:ins>
      <w:ins w:id="677" w:author="茉莉 蔡" w:date="2025-02-17T16:03:00Z">
        <w:r w:rsidR="00B2212B">
          <w:rPr>
            <w:rFonts w:ascii="標楷體" w:eastAsia="標楷體" w:hAnsi="標楷體" w:hint="eastAsia"/>
          </w:rPr>
          <w:t>規劃</w:t>
        </w:r>
      </w:ins>
      <w:ins w:id="678" w:author="茉莉 蔡" w:date="2025-02-17T16:01:00Z">
        <w:r w:rsidR="00B2212B">
          <w:rPr>
            <w:rFonts w:ascii="標楷體" w:eastAsia="標楷體" w:hAnsi="標楷體" w:hint="eastAsia"/>
          </w:rPr>
          <w:t>可見附錄。</w:t>
        </w:r>
      </w:ins>
    </w:p>
    <w:p w14:paraId="2A7182B4" w14:textId="77777777" w:rsidR="00F22A57" w:rsidRPr="004B5583" w:rsidRDefault="00F22A57">
      <w:pPr>
        <w:ind w:leftChars="800" w:left="1920" w:firstLine="480"/>
        <w:rPr>
          <w:ins w:id="679" w:author="茉莉 蔡" w:date="2025-02-14T22:47:00Z"/>
          <w:rFonts w:ascii="標楷體" w:eastAsia="標楷體" w:hAnsi="標楷體"/>
        </w:rPr>
        <w:pPrChange w:id="680" w:author="茉莉 蔡" w:date="2025-02-14T22:11:00Z">
          <w:pPr>
            <w:numPr>
              <w:ilvl w:val="1"/>
              <w:numId w:val="23"/>
            </w:numPr>
            <w:tabs>
              <w:tab w:val="num" w:pos="1920"/>
            </w:tabs>
            <w:snapToGrid w:val="0"/>
            <w:spacing w:after="160"/>
            <w:ind w:leftChars="650" w:left="2040" w:hanging="480"/>
          </w:pPr>
        </w:pPrChange>
      </w:pPr>
    </w:p>
    <w:p w14:paraId="47BFD209" w14:textId="77777777" w:rsidR="004B5583" w:rsidRPr="004B5583" w:rsidRDefault="004B5583">
      <w:pPr>
        <w:snapToGrid w:val="0"/>
        <w:spacing w:after="160"/>
        <w:ind w:left="1920" w:firstLine="480"/>
        <w:rPr>
          <w:rFonts w:ascii="標楷體" w:eastAsia="標楷體" w:hAnsi="標楷體"/>
        </w:rPr>
        <w:pPrChange w:id="681" w:author="茉莉 蔡" w:date="2025-02-14T22:11:00Z">
          <w:pPr>
            <w:snapToGrid w:val="0"/>
            <w:spacing w:after="160"/>
            <w:ind w:leftChars="200" w:left="480"/>
          </w:pPr>
        </w:pPrChange>
      </w:pPr>
    </w:p>
    <w:p w14:paraId="24E9813B" w14:textId="46ECEC2E" w:rsidR="004B5583" w:rsidRDefault="004B5583" w:rsidP="00B12BBA">
      <w:pPr>
        <w:snapToGrid w:val="0"/>
        <w:spacing w:after="160"/>
        <w:ind w:leftChars="200" w:left="480"/>
        <w:outlineLvl w:val="1"/>
        <w:rPr>
          <w:ins w:id="682" w:author="茉莉 蔡" w:date="2025-02-13T00:32:00Z"/>
          <w:rFonts w:ascii="標楷體" w:eastAsia="標楷體" w:hAnsi="標楷體"/>
          <w:b/>
          <w:bCs/>
        </w:rPr>
      </w:pPr>
      <w:r w:rsidRPr="004B5583">
        <w:rPr>
          <w:rFonts w:ascii="標楷體" w:eastAsia="標楷體" w:hAnsi="標楷體"/>
          <w:b/>
          <w:bCs/>
        </w:rPr>
        <w:t xml:space="preserve">6. </w:t>
      </w:r>
      <w:ins w:id="683" w:author="茉莉 蔡" w:date="2025-02-10T14:22:00Z">
        <w:r w:rsidR="000433D6">
          <w:rPr>
            <w:rFonts w:ascii="標楷體" w:eastAsia="標楷體" w:hAnsi="標楷體" w:hint="eastAsia"/>
            <w:b/>
            <w:bCs/>
          </w:rPr>
          <w:t>研究期程</w:t>
        </w:r>
      </w:ins>
      <w:ins w:id="684" w:author="趙 欣怡" w:date="2025-02-18T09:45:00Z">
        <w:r w:rsidR="0005040B">
          <w:rPr>
            <w:rFonts w:ascii="標楷體" w:eastAsia="標楷體" w:hAnsi="標楷體" w:hint="eastAsia"/>
            <w:b/>
            <w:bCs/>
          </w:rPr>
          <w:t>（圖</w:t>
        </w:r>
        <w:r w:rsidR="0005040B">
          <w:rPr>
            <w:rFonts w:ascii="標楷體" w:eastAsia="標楷體" w:hAnsi="標楷體"/>
            <w:b/>
            <w:bCs/>
          </w:rPr>
          <w:t>5</w:t>
        </w:r>
        <w:r w:rsidR="0005040B">
          <w:rPr>
            <w:rFonts w:ascii="標楷體" w:eastAsia="標楷體" w:hAnsi="標楷體" w:hint="eastAsia"/>
            <w:b/>
            <w:bCs/>
          </w:rPr>
          <w:t>）</w:t>
        </w:r>
      </w:ins>
      <w:del w:id="685" w:author="茉莉 蔡" w:date="2025-02-10T14:21:00Z">
        <w:r w:rsidRPr="004B5583" w:rsidDel="000433D6">
          <w:rPr>
            <w:rFonts w:ascii="標楷體" w:eastAsia="標楷體" w:hAnsi="標楷體" w:hint="eastAsia"/>
            <w:b/>
            <w:bCs/>
          </w:rPr>
          <w:delText>研究流程與期程</w:delText>
        </w:r>
      </w:del>
      <w:ins w:id="686" w:author="趙 欣怡" w:date="2025-02-09T13:48:00Z">
        <w:del w:id="687" w:author="茉莉 蔡" w:date="2025-02-10T14:28:00Z">
          <w:r w:rsidR="00B12BBA" w:rsidDel="00B12BBA">
            <w:rPr>
              <w:rFonts w:ascii="標楷體" w:eastAsia="標楷體" w:hAnsi="標楷體" w:hint="eastAsia"/>
              <w:b/>
              <w:bCs/>
            </w:rPr>
            <w:delText>【建議改成甘特圖】</w:delText>
          </w:r>
        </w:del>
      </w:ins>
    </w:p>
    <w:p w14:paraId="46F4199C" w14:textId="77777777" w:rsidR="0005304E" w:rsidRPr="004B5583" w:rsidRDefault="0005304E" w:rsidP="0005304E">
      <w:pPr>
        <w:numPr>
          <w:ilvl w:val="0"/>
          <w:numId w:val="24"/>
        </w:numPr>
        <w:tabs>
          <w:tab w:val="num" w:pos="1200"/>
        </w:tabs>
        <w:snapToGrid w:val="0"/>
        <w:spacing w:after="160"/>
        <w:ind w:leftChars="414" w:left="1202" w:hanging="208"/>
        <w:rPr>
          <w:ins w:id="688" w:author="茉莉 蔡" w:date="2025-02-13T00:33:00Z"/>
          <w:rFonts w:ascii="標楷體" w:eastAsia="標楷體" w:hAnsi="標楷體"/>
        </w:rPr>
      </w:pPr>
      <w:ins w:id="689" w:author="茉莉 蔡" w:date="2025-02-13T00:33:00Z">
        <w:r w:rsidRPr="004B5583">
          <w:rPr>
            <w:rFonts w:ascii="標楷體" w:eastAsia="標楷體" w:hAnsi="標楷體"/>
            <w:b/>
            <w:bCs/>
          </w:rPr>
          <w:t>系統設計與建置</w:t>
        </w:r>
        <w:r w:rsidRPr="004B5583">
          <w:rPr>
            <w:rFonts w:ascii="標楷體" w:eastAsia="標楷體" w:hAnsi="標楷體"/>
          </w:rPr>
          <w:t>：開發智能導覽裝置與人流分析系統</w:t>
        </w:r>
        <w:r>
          <w:rPr>
            <w:rFonts w:ascii="標楷體" w:eastAsia="標楷體" w:hAnsi="標楷體" w:hint="eastAsia"/>
          </w:rPr>
          <w:t>。</w:t>
        </w:r>
      </w:ins>
    </w:p>
    <w:p w14:paraId="1D87500A" w14:textId="456F8DFF" w:rsidR="0005304E" w:rsidRPr="00674479" w:rsidRDefault="0005304E" w:rsidP="0005304E">
      <w:pPr>
        <w:numPr>
          <w:ilvl w:val="0"/>
          <w:numId w:val="24"/>
        </w:numPr>
        <w:tabs>
          <w:tab w:val="num" w:pos="1200"/>
        </w:tabs>
        <w:snapToGrid w:val="0"/>
        <w:spacing w:after="160"/>
        <w:ind w:leftChars="414" w:left="1190" w:hanging="196"/>
        <w:rPr>
          <w:ins w:id="690" w:author="茉莉 蔡" w:date="2025-02-13T00:33:00Z"/>
          <w:rFonts w:ascii="標楷體" w:eastAsia="標楷體" w:hAnsi="標楷體"/>
        </w:rPr>
      </w:pPr>
      <w:ins w:id="691" w:author="茉莉 蔡" w:date="2025-02-13T00:33:00Z">
        <w:r w:rsidRPr="004B5583">
          <w:rPr>
            <w:rFonts w:ascii="標楷體" w:eastAsia="標楷體" w:hAnsi="標楷體"/>
            <w:b/>
            <w:bCs/>
          </w:rPr>
          <w:t>系統內部測試</w:t>
        </w:r>
        <w:r w:rsidRPr="004B5583">
          <w:rPr>
            <w:rFonts w:ascii="標楷體" w:eastAsia="標楷體" w:hAnsi="標楷體"/>
          </w:rPr>
          <w:t>：</w:t>
        </w:r>
      </w:ins>
      <w:proofErr w:type="gramStart"/>
      <w:ins w:id="692" w:author="茉莉 蔡" w:date="2025-07-07T12:36:00Z" w16du:dateUtc="2025-07-07T04:36:00Z">
        <w:r w:rsidR="00475F5A">
          <w:rPr>
            <w:rFonts w:ascii="標楷體" w:eastAsia="標楷體" w:hAnsi="標楷體" w:hint="eastAsia"/>
          </w:rPr>
          <w:t>線上</w:t>
        </w:r>
      </w:ins>
      <w:ins w:id="693" w:author="茉莉 蔡" w:date="2025-02-13T00:33:00Z">
        <w:r w:rsidRPr="004B5583">
          <w:rPr>
            <w:rFonts w:ascii="標楷體" w:eastAsia="標楷體" w:hAnsi="標楷體"/>
          </w:rPr>
          <w:t>測試</w:t>
        </w:r>
        <w:proofErr w:type="gramEnd"/>
        <w:r w:rsidRPr="004B5583">
          <w:rPr>
            <w:rFonts w:ascii="標楷體" w:eastAsia="標楷體" w:hAnsi="標楷體"/>
          </w:rPr>
          <w:t>裝置運行</w:t>
        </w:r>
        <w:r>
          <w:rPr>
            <w:rFonts w:ascii="標楷體" w:eastAsia="標楷體" w:hAnsi="標楷體" w:hint="eastAsia"/>
          </w:rPr>
          <w:t>。</w:t>
        </w:r>
      </w:ins>
    </w:p>
    <w:p w14:paraId="6B1650D1" w14:textId="54F64578" w:rsidR="0005304E" w:rsidRPr="00674479" w:rsidRDefault="0005304E" w:rsidP="0005304E">
      <w:pPr>
        <w:numPr>
          <w:ilvl w:val="0"/>
          <w:numId w:val="24"/>
        </w:numPr>
        <w:tabs>
          <w:tab w:val="num" w:pos="1200"/>
        </w:tabs>
        <w:snapToGrid w:val="0"/>
        <w:spacing w:after="160"/>
        <w:ind w:leftChars="414" w:left="1190" w:hanging="196"/>
        <w:rPr>
          <w:ins w:id="694" w:author="茉莉 蔡" w:date="2025-02-13T00:33:00Z"/>
          <w:rFonts w:ascii="標楷體" w:eastAsia="標楷體" w:hAnsi="標楷體"/>
        </w:rPr>
      </w:pPr>
      <w:ins w:id="695" w:author="茉莉 蔡" w:date="2025-02-13T00:33:00Z">
        <w:r w:rsidRPr="004B5583">
          <w:rPr>
            <w:rFonts w:ascii="標楷體" w:eastAsia="標楷體" w:hAnsi="標楷體"/>
            <w:b/>
            <w:bCs/>
          </w:rPr>
          <w:t>展覽場域測試</w:t>
        </w:r>
        <w:r w:rsidRPr="004B5583">
          <w:rPr>
            <w:rFonts w:ascii="標楷體" w:eastAsia="標楷體" w:hAnsi="標楷體"/>
          </w:rPr>
          <w:t>：於</w:t>
        </w:r>
      </w:ins>
      <w:ins w:id="696" w:author="茉莉 蔡" w:date="2025-07-07T12:36:00Z" w16du:dateUtc="2025-07-07T04:36:00Z">
        <w:r w:rsidR="00475F5A">
          <w:rPr>
            <w:rFonts w:ascii="標楷體" w:eastAsia="標楷體" w:hAnsi="標楷體" w:hint="eastAsia"/>
          </w:rPr>
          <w:t>校內展覽</w:t>
        </w:r>
      </w:ins>
      <w:ins w:id="697" w:author="茉莉 蔡" w:date="2025-02-13T00:33:00Z">
        <w:r w:rsidRPr="004B5583">
          <w:rPr>
            <w:rFonts w:ascii="標楷體" w:eastAsia="標楷體" w:hAnsi="標楷體"/>
          </w:rPr>
          <w:t>測試系統應用與數據分析</w:t>
        </w:r>
        <w:r>
          <w:rPr>
            <w:rFonts w:ascii="標楷體" w:eastAsia="標楷體" w:hAnsi="標楷體" w:hint="eastAsia"/>
          </w:rPr>
          <w:t>。</w:t>
        </w:r>
      </w:ins>
    </w:p>
    <w:p w14:paraId="020853D7" w14:textId="78C3201C" w:rsidR="0005304E" w:rsidRPr="00292321" w:rsidRDefault="00880368">
      <w:pPr>
        <w:numPr>
          <w:ilvl w:val="0"/>
          <w:numId w:val="24"/>
        </w:numPr>
        <w:tabs>
          <w:tab w:val="num" w:pos="1200"/>
        </w:tabs>
        <w:snapToGrid w:val="0"/>
        <w:spacing w:after="160"/>
        <w:ind w:leftChars="414" w:left="1190" w:hanging="196"/>
        <w:rPr>
          <w:rFonts w:ascii="標楷體" w:eastAsia="標楷體" w:hAnsi="標楷體"/>
          <w:rPrChange w:id="698" w:author="茉莉 蔡" w:date="2025-02-13T00:33:00Z">
            <w:rPr>
              <w:rFonts w:ascii="標楷體" w:eastAsia="標楷體" w:hAnsi="標楷體"/>
              <w:b/>
              <w:bCs/>
            </w:rPr>
          </w:rPrChange>
        </w:rPr>
        <w:pPrChange w:id="699" w:author="茉莉 蔡" w:date="2025-02-13T00:33:00Z">
          <w:pPr>
            <w:snapToGrid w:val="0"/>
            <w:spacing w:after="160"/>
            <w:ind w:leftChars="200" w:left="480"/>
            <w:outlineLvl w:val="1"/>
          </w:pPr>
        </w:pPrChange>
      </w:pPr>
      <w:ins w:id="700" w:author="茉莉 蔡" w:date="2025-02-14T22:31:00Z">
        <w:r>
          <w:rPr>
            <w:noProof/>
          </w:rPr>
          <w:lastRenderedPageBreak/>
          <w:drawing>
            <wp:anchor distT="0" distB="0" distL="114300" distR="114300" simplePos="0" relativeHeight="251661312" behindDoc="0" locked="0" layoutInCell="1" allowOverlap="1" wp14:anchorId="66EB88AB" wp14:editId="338CCEA6">
              <wp:simplePos x="0" y="0"/>
              <wp:positionH relativeFrom="column">
                <wp:posOffset>793750</wp:posOffset>
              </wp:positionH>
              <wp:positionV relativeFrom="paragraph">
                <wp:posOffset>492760</wp:posOffset>
              </wp:positionV>
              <wp:extent cx="4435475" cy="2178685"/>
              <wp:effectExtent l="152400" t="152400" r="365125" b="354965"/>
              <wp:wrapTopAndBottom/>
              <wp:docPr id="846898502"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6898502" name="圖片 1"/>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4435475" cy="2178685"/>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ins>
      <w:ins w:id="701" w:author="茉莉 蔡" w:date="2025-02-13T00:33:00Z">
        <w:r w:rsidR="0005304E" w:rsidRPr="004B5583">
          <w:rPr>
            <w:rFonts w:ascii="標楷體" w:eastAsia="標楷體" w:hAnsi="標楷體"/>
            <w:b/>
            <w:bCs/>
          </w:rPr>
          <w:t>數據分析與報告撰寫</w:t>
        </w:r>
        <w:r w:rsidR="0005304E" w:rsidRPr="004B5583">
          <w:rPr>
            <w:rFonts w:ascii="標楷體" w:eastAsia="標楷體" w:hAnsi="標楷體"/>
          </w:rPr>
          <w:t>：進行問卷分析、數據統計與成果展示</w:t>
        </w:r>
        <w:r w:rsidR="0005304E" w:rsidRPr="00674479">
          <w:rPr>
            <w:rFonts w:ascii="標楷體" w:eastAsia="標楷體" w:hAnsi="標楷體" w:hint="eastAsia"/>
          </w:rPr>
          <w:t>。</w:t>
        </w:r>
      </w:ins>
    </w:p>
    <w:tbl>
      <w:tblPr>
        <w:tblW w:w="8157" w:type="dxa"/>
        <w:tblInd w:w="101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1701"/>
        <w:gridCol w:w="2400"/>
        <w:gridCol w:w="4056"/>
      </w:tblGrid>
      <w:tr w:rsidR="004B5583" w:rsidRPr="004B5583" w:rsidDel="00B12BBA" w14:paraId="7257FBD9" w14:textId="77777777" w:rsidTr="00185C43">
        <w:trPr>
          <w:del w:id="702" w:author="茉莉 蔡" w:date="2025-02-10T14:26:00Z"/>
        </w:trPr>
        <w:tc>
          <w:tcPr>
            <w:tcW w:w="1701" w:type="dxa"/>
            <w:shd w:val="clear" w:color="auto" w:fill="auto"/>
            <w:hideMark/>
          </w:tcPr>
          <w:p w14:paraId="2D0F85BB" w14:textId="77777777" w:rsidR="004B5583" w:rsidRPr="004B5583" w:rsidDel="00B12BBA" w:rsidRDefault="004B5583">
            <w:pPr>
              <w:snapToGrid w:val="0"/>
              <w:spacing w:after="160"/>
              <w:rPr>
                <w:del w:id="703" w:author="茉莉 蔡" w:date="2025-02-10T14:26:00Z"/>
                <w:rFonts w:ascii="標楷體" w:eastAsia="標楷體" w:hAnsi="標楷體"/>
                <w:b/>
                <w:bCs/>
              </w:rPr>
            </w:pPr>
            <w:del w:id="704" w:author="茉莉 蔡" w:date="2025-02-10T14:26:00Z">
              <w:r w:rsidRPr="004B5583" w:rsidDel="00B12BBA">
                <w:rPr>
                  <w:rFonts w:ascii="標楷體" w:eastAsia="標楷體" w:hAnsi="標楷體"/>
                  <w:b/>
                  <w:bCs/>
                </w:rPr>
                <w:delText>階段</w:delText>
              </w:r>
            </w:del>
          </w:p>
        </w:tc>
        <w:tc>
          <w:tcPr>
            <w:tcW w:w="2400" w:type="dxa"/>
            <w:shd w:val="clear" w:color="auto" w:fill="auto"/>
            <w:hideMark/>
          </w:tcPr>
          <w:p w14:paraId="478A33D8" w14:textId="77777777" w:rsidR="004B5583" w:rsidRPr="004B5583" w:rsidDel="00B12BBA" w:rsidRDefault="004B5583">
            <w:pPr>
              <w:snapToGrid w:val="0"/>
              <w:spacing w:after="160"/>
              <w:rPr>
                <w:del w:id="705" w:author="茉莉 蔡" w:date="2025-02-10T14:26:00Z"/>
                <w:rFonts w:ascii="標楷體" w:eastAsia="標楷體" w:hAnsi="標楷體"/>
                <w:b/>
                <w:bCs/>
              </w:rPr>
            </w:pPr>
            <w:del w:id="706" w:author="茉莉 蔡" w:date="2025-02-10T14:26:00Z">
              <w:r w:rsidRPr="004B5583" w:rsidDel="00B12BBA">
                <w:rPr>
                  <w:rFonts w:ascii="標楷體" w:eastAsia="標楷體" w:hAnsi="標楷體"/>
                  <w:b/>
                  <w:bCs/>
                </w:rPr>
                <w:delText>時間</w:delText>
              </w:r>
            </w:del>
          </w:p>
        </w:tc>
        <w:tc>
          <w:tcPr>
            <w:tcW w:w="0" w:type="auto"/>
            <w:shd w:val="clear" w:color="auto" w:fill="auto"/>
            <w:hideMark/>
          </w:tcPr>
          <w:p w14:paraId="1BF3C84D" w14:textId="77777777" w:rsidR="004B5583" w:rsidRPr="004B5583" w:rsidDel="00B12BBA" w:rsidRDefault="004B5583">
            <w:pPr>
              <w:snapToGrid w:val="0"/>
              <w:spacing w:after="160"/>
              <w:rPr>
                <w:del w:id="707" w:author="茉莉 蔡" w:date="2025-02-10T14:26:00Z"/>
                <w:rFonts w:ascii="標楷體" w:eastAsia="標楷體" w:hAnsi="標楷體"/>
                <w:b/>
                <w:bCs/>
              </w:rPr>
            </w:pPr>
            <w:del w:id="708" w:author="茉莉 蔡" w:date="2025-02-10T14:26:00Z">
              <w:r w:rsidRPr="004B5583" w:rsidDel="00B12BBA">
                <w:rPr>
                  <w:rFonts w:ascii="標楷體" w:eastAsia="標楷體" w:hAnsi="標楷體"/>
                  <w:b/>
                  <w:bCs/>
                </w:rPr>
                <w:delText>研究內容</w:delText>
              </w:r>
            </w:del>
          </w:p>
        </w:tc>
      </w:tr>
      <w:tr w:rsidR="004B5583" w:rsidRPr="004B5583" w:rsidDel="00B12BBA" w14:paraId="3369DBCE" w14:textId="77777777" w:rsidTr="00185C43">
        <w:trPr>
          <w:del w:id="709" w:author="茉莉 蔡" w:date="2025-02-10T14:26:00Z"/>
        </w:trPr>
        <w:tc>
          <w:tcPr>
            <w:tcW w:w="1701" w:type="dxa"/>
            <w:shd w:val="clear" w:color="auto" w:fill="F2F2F2"/>
            <w:hideMark/>
          </w:tcPr>
          <w:p w14:paraId="3465B7C8" w14:textId="77777777" w:rsidR="004B5583" w:rsidRPr="004B5583" w:rsidDel="00B12BBA" w:rsidRDefault="004B5583">
            <w:pPr>
              <w:snapToGrid w:val="0"/>
              <w:spacing w:after="160"/>
              <w:rPr>
                <w:del w:id="710" w:author="茉莉 蔡" w:date="2025-02-10T14:26:00Z"/>
                <w:rFonts w:ascii="標楷體" w:eastAsia="標楷體" w:hAnsi="標楷體"/>
                <w:b/>
                <w:bCs/>
              </w:rPr>
            </w:pPr>
            <w:del w:id="711" w:author="茉莉 蔡" w:date="2025-02-10T14:26:00Z">
              <w:r w:rsidRPr="004B5583" w:rsidDel="00B12BBA">
                <w:rPr>
                  <w:rFonts w:ascii="標楷體" w:eastAsia="標楷體" w:hAnsi="標楷體"/>
                  <w:b/>
                  <w:bCs/>
                </w:rPr>
                <w:delText>系統設計與建置</w:delText>
              </w:r>
            </w:del>
          </w:p>
        </w:tc>
        <w:tc>
          <w:tcPr>
            <w:tcW w:w="2400" w:type="dxa"/>
            <w:shd w:val="clear" w:color="auto" w:fill="F2F2F2"/>
            <w:hideMark/>
          </w:tcPr>
          <w:p w14:paraId="3D48488D" w14:textId="77777777" w:rsidR="004B5583" w:rsidRPr="004B5583" w:rsidDel="00B12BBA" w:rsidRDefault="004B5583">
            <w:pPr>
              <w:snapToGrid w:val="0"/>
              <w:spacing w:after="160"/>
              <w:rPr>
                <w:del w:id="712" w:author="茉莉 蔡" w:date="2025-02-10T14:26:00Z"/>
                <w:rFonts w:ascii="標楷體" w:eastAsia="標楷體" w:hAnsi="標楷體"/>
              </w:rPr>
            </w:pPr>
            <w:del w:id="713" w:author="茉莉 蔡" w:date="2025-02-10T14:26:00Z">
              <w:r w:rsidRPr="004B5583" w:rsidDel="00B12BBA">
                <w:rPr>
                  <w:rFonts w:ascii="標楷體" w:eastAsia="標楷體" w:hAnsi="標楷體"/>
                </w:rPr>
                <w:delText>2024/07 ~ 2024/10</w:delText>
              </w:r>
            </w:del>
          </w:p>
        </w:tc>
        <w:tc>
          <w:tcPr>
            <w:tcW w:w="0" w:type="auto"/>
            <w:shd w:val="clear" w:color="auto" w:fill="F2F2F2"/>
            <w:hideMark/>
          </w:tcPr>
          <w:p w14:paraId="19141B59" w14:textId="77777777" w:rsidR="004B5583" w:rsidRPr="004B5583" w:rsidDel="00B12BBA" w:rsidRDefault="004B5583">
            <w:pPr>
              <w:snapToGrid w:val="0"/>
              <w:spacing w:after="160"/>
              <w:rPr>
                <w:del w:id="714" w:author="茉莉 蔡" w:date="2025-02-10T14:26:00Z"/>
                <w:rFonts w:ascii="標楷體" w:eastAsia="標楷體" w:hAnsi="標楷體"/>
              </w:rPr>
            </w:pPr>
            <w:del w:id="715" w:author="茉莉 蔡" w:date="2025-02-10T14:26:00Z">
              <w:r w:rsidRPr="004B5583" w:rsidDel="00B12BBA">
                <w:rPr>
                  <w:rFonts w:ascii="標楷體" w:eastAsia="標楷體" w:hAnsi="標楷體"/>
                </w:rPr>
                <w:delText>開發智能導覽裝置與人流分析系統</w:delText>
              </w:r>
            </w:del>
          </w:p>
        </w:tc>
      </w:tr>
      <w:tr w:rsidR="004B5583" w:rsidRPr="004B5583" w:rsidDel="00B12BBA" w14:paraId="227E1F54" w14:textId="77777777" w:rsidTr="00185C43">
        <w:trPr>
          <w:del w:id="716" w:author="茉莉 蔡" w:date="2025-02-10T14:26:00Z"/>
        </w:trPr>
        <w:tc>
          <w:tcPr>
            <w:tcW w:w="1701" w:type="dxa"/>
            <w:shd w:val="clear" w:color="auto" w:fill="auto"/>
            <w:hideMark/>
          </w:tcPr>
          <w:p w14:paraId="7F2249B2" w14:textId="77777777" w:rsidR="004B5583" w:rsidRPr="004B5583" w:rsidDel="00B12BBA" w:rsidRDefault="004B5583">
            <w:pPr>
              <w:snapToGrid w:val="0"/>
              <w:spacing w:after="160"/>
              <w:rPr>
                <w:del w:id="717" w:author="茉莉 蔡" w:date="2025-02-10T14:26:00Z"/>
                <w:rFonts w:ascii="標楷體" w:eastAsia="標楷體" w:hAnsi="標楷體"/>
                <w:b/>
                <w:bCs/>
              </w:rPr>
            </w:pPr>
            <w:del w:id="718" w:author="茉莉 蔡" w:date="2025-02-10T14:26:00Z">
              <w:r w:rsidRPr="004B5583" w:rsidDel="00B12BBA">
                <w:rPr>
                  <w:rFonts w:ascii="標楷體" w:eastAsia="標楷體" w:hAnsi="標楷體"/>
                  <w:b/>
                  <w:bCs/>
                </w:rPr>
                <w:delText>系統內部測試</w:delText>
              </w:r>
            </w:del>
          </w:p>
        </w:tc>
        <w:tc>
          <w:tcPr>
            <w:tcW w:w="2400" w:type="dxa"/>
            <w:shd w:val="clear" w:color="auto" w:fill="auto"/>
            <w:hideMark/>
          </w:tcPr>
          <w:p w14:paraId="61722607" w14:textId="77777777" w:rsidR="004B5583" w:rsidRPr="004B5583" w:rsidDel="00B12BBA" w:rsidRDefault="004B5583">
            <w:pPr>
              <w:snapToGrid w:val="0"/>
              <w:spacing w:after="160"/>
              <w:rPr>
                <w:del w:id="719" w:author="茉莉 蔡" w:date="2025-02-10T14:26:00Z"/>
                <w:rFonts w:ascii="標楷體" w:eastAsia="標楷體" w:hAnsi="標楷體"/>
              </w:rPr>
            </w:pPr>
            <w:del w:id="720" w:author="茉莉 蔡" w:date="2025-02-10T14:26:00Z">
              <w:r w:rsidRPr="004B5583" w:rsidDel="00B12BBA">
                <w:rPr>
                  <w:rFonts w:ascii="標楷體" w:eastAsia="標楷體" w:hAnsi="標楷體"/>
                </w:rPr>
                <w:delText>2024/11 ~ 2024/12</w:delText>
              </w:r>
            </w:del>
          </w:p>
        </w:tc>
        <w:tc>
          <w:tcPr>
            <w:tcW w:w="0" w:type="auto"/>
            <w:shd w:val="clear" w:color="auto" w:fill="auto"/>
            <w:hideMark/>
          </w:tcPr>
          <w:p w14:paraId="7329B7D3" w14:textId="77777777" w:rsidR="004B5583" w:rsidRPr="004B5583" w:rsidDel="00B12BBA" w:rsidRDefault="004B5583">
            <w:pPr>
              <w:snapToGrid w:val="0"/>
              <w:spacing w:after="160"/>
              <w:rPr>
                <w:del w:id="721" w:author="茉莉 蔡" w:date="2025-02-10T14:26:00Z"/>
                <w:rFonts w:ascii="標楷體" w:eastAsia="標楷體" w:hAnsi="標楷體"/>
              </w:rPr>
            </w:pPr>
            <w:del w:id="722" w:author="茉莉 蔡" w:date="2025-02-10T14:26:00Z">
              <w:r w:rsidRPr="004B5583" w:rsidDel="00B12BBA">
                <w:rPr>
                  <w:rFonts w:ascii="標楷體" w:eastAsia="標楷體" w:hAnsi="標楷體"/>
                </w:rPr>
                <w:delText>於中興大學藝術中心測試裝置運行</w:delText>
              </w:r>
            </w:del>
          </w:p>
        </w:tc>
      </w:tr>
      <w:tr w:rsidR="004B5583" w:rsidRPr="004B5583" w:rsidDel="00B12BBA" w14:paraId="1A6BF16E" w14:textId="77777777" w:rsidTr="00185C43">
        <w:trPr>
          <w:del w:id="723" w:author="茉莉 蔡" w:date="2025-02-10T14:26:00Z"/>
        </w:trPr>
        <w:tc>
          <w:tcPr>
            <w:tcW w:w="1701" w:type="dxa"/>
            <w:shd w:val="clear" w:color="auto" w:fill="F2F2F2"/>
            <w:hideMark/>
          </w:tcPr>
          <w:p w14:paraId="5B848ECA" w14:textId="77777777" w:rsidR="004B5583" w:rsidRPr="004B5583" w:rsidDel="00B12BBA" w:rsidRDefault="004B5583">
            <w:pPr>
              <w:snapToGrid w:val="0"/>
              <w:spacing w:after="160"/>
              <w:rPr>
                <w:del w:id="724" w:author="茉莉 蔡" w:date="2025-02-10T14:26:00Z"/>
                <w:rFonts w:ascii="標楷體" w:eastAsia="標楷體" w:hAnsi="標楷體"/>
                <w:b/>
                <w:bCs/>
              </w:rPr>
            </w:pPr>
            <w:del w:id="725" w:author="茉莉 蔡" w:date="2025-02-10T14:26:00Z">
              <w:r w:rsidRPr="004B5583" w:rsidDel="00B12BBA">
                <w:rPr>
                  <w:rFonts w:ascii="標楷體" w:eastAsia="標楷體" w:hAnsi="標楷體"/>
                  <w:b/>
                  <w:bCs/>
                </w:rPr>
                <w:delText>展覽場域測試</w:delText>
              </w:r>
            </w:del>
          </w:p>
        </w:tc>
        <w:tc>
          <w:tcPr>
            <w:tcW w:w="2400" w:type="dxa"/>
            <w:shd w:val="clear" w:color="auto" w:fill="F2F2F2"/>
            <w:hideMark/>
          </w:tcPr>
          <w:p w14:paraId="0766BAD8" w14:textId="77777777" w:rsidR="004B5583" w:rsidRPr="004B5583" w:rsidDel="00B12BBA" w:rsidRDefault="004B5583">
            <w:pPr>
              <w:snapToGrid w:val="0"/>
              <w:spacing w:after="160"/>
              <w:rPr>
                <w:del w:id="726" w:author="茉莉 蔡" w:date="2025-02-10T14:26:00Z"/>
                <w:rFonts w:ascii="標楷體" w:eastAsia="標楷體" w:hAnsi="標楷體"/>
              </w:rPr>
            </w:pPr>
            <w:del w:id="727" w:author="茉莉 蔡" w:date="2025-02-10T14:26:00Z">
              <w:r w:rsidRPr="004B5583" w:rsidDel="00B12BBA">
                <w:rPr>
                  <w:rFonts w:ascii="標楷體" w:eastAsia="標楷體" w:hAnsi="標楷體"/>
                </w:rPr>
                <w:delText>2025/01 ~ 2025/02</w:delText>
              </w:r>
            </w:del>
          </w:p>
        </w:tc>
        <w:tc>
          <w:tcPr>
            <w:tcW w:w="0" w:type="auto"/>
            <w:shd w:val="clear" w:color="auto" w:fill="F2F2F2"/>
            <w:hideMark/>
          </w:tcPr>
          <w:p w14:paraId="0B1AB3AF" w14:textId="77777777" w:rsidR="004B5583" w:rsidRPr="004B5583" w:rsidDel="00B12BBA" w:rsidRDefault="004B5583">
            <w:pPr>
              <w:snapToGrid w:val="0"/>
              <w:spacing w:after="160"/>
              <w:rPr>
                <w:del w:id="728" w:author="茉莉 蔡" w:date="2025-02-10T14:26:00Z"/>
                <w:rFonts w:ascii="標楷體" w:eastAsia="標楷體" w:hAnsi="標楷體"/>
              </w:rPr>
            </w:pPr>
            <w:del w:id="729" w:author="茉莉 蔡" w:date="2025-02-10T14:26:00Z">
              <w:r w:rsidRPr="004B5583" w:rsidDel="00B12BBA">
                <w:rPr>
                  <w:rFonts w:ascii="標楷體" w:eastAsia="標楷體" w:hAnsi="標楷體"/>
                </w:rPr>
                <w:delText>於國美館測試系統應用與數據分析</w:delText>
              </w:r>
            </w:del>
          </w:p>
        </w:tc>
      </w:tr>
      <w:tr w:rsidR="004B5583" w:rsidRPr="004B5583" w:rsidDel="00B12BBA" w14:paraId="79CA5665" w14:textId="77777777" w:rsidTr="00185C43">
        <w:trPr>
          <w:del w:id="730" w:author="茉莉 蔡" w:date="2025-02-10T14:26:00Z"/>
        </w:trPr>
        <w:tc>
          <w:tcPr>
            <w:tcW w:w="1701" w:type="dxa"/>
            <w:shd w:val="clear" w:color="auto" w:fill="auto"/>
            <w:hideMark/>
          </w:tcPr>
          <w:p w14:paraId="3A19CCEC" w14:textId="77777777" w:rsidR="004B5583" w:rsidRPr="004B5583" w:rsidDel="00B12BBA" w:rsidRDefault="004B5583">
            <w:pPr>
              <w:snapToGrid w:val="0"/>
              <w:spacing w:after="160"/>
              <w:rPr>
                <w:del w:id="731" w:author="茉莉 蔡" w:date="2025-02-10T14:26:00Z"/>
                <w:rFonts w:ascii="標楷體" w:eastAsia="標楷體" w:hAnsi="標楷體"/>
                <w:b/>
                <w:bCs/>
              </w:rPr>
            </w:pPr>
            <w:del w:id="732" w:author="茉莉 蔡" w:date="2025-02-10T14:26:00Z">
              <w:r w:rsidRPr="004B5583" w:rsidDel="00B12BBA">
                <w:rPr>
                  <w:rFonts w:ascii="標楷體" w:eastAsia="標楷體" w:hAnsi="標楷體"/>
                  <w:b/>
                  <w:bCs/>
                </w:rPr>
                <w:delText>數據分析與報告撰寫</w:delText>
              </w:r>
            </w:del>
          </w:p>
        </w:tc>
        <w:tc>
          <w:tcPr>
            <w:tcW w:w="2400" w:type="dxa"/>
            <w:shd w:val="clear" w:color="auto" w:fill="auto"/>
            <w:hideMark/>
          </w:tcPr>
          <w:p w14:paraId="0AD749E9" w14:textId="77777777" w:rsidR="004B5583" w:rsidRPr="004B5583" w:rsidDel="00B12BBA" w:rsidRDefault="004B5583">
            <w:pPr>
              <w:snapToGrid w:val="0"/>
              <w:spacing w:after="160"/>
              <w:rPr>
                <w:del w:id="733" w:author="茉莉 蔡" w:date="2025-02-10T14:26:00Z"/>
                <w:rFonts w:ascii="標楷體" w:eastAsia="標楷體" w:hAnsi="標楷體"/>
              </w:rPr>
            </w:pPr>
            <w:del w:id="734" w:author="茉莉 蔡" w:date="2025-02-10T14:26:00Z">
              <w:r w:rsidRPr="004B5583" w:rsidDel="00B12BBA">
                <w:rPr>
                  <w:rFonts w:ascii="標楷體" w:eastAsia="標楷體" w:hAnsi="標楷體"/>
                </w:rPr>
                <w:delText>2025/02</w:delText>
              </w:r>
            </w:del>
          </w:p>
        </w:tc>
        <w:tc>
          <w:tcPr>
            <w:tcW w:w="0" w:type="auto"/>
            <w:shd w:val="clear" w:color="auto" w:fill="auto"/>
            <w:hideMark/>
          </w:tcPr>
          <w:p w14:paraId="003B30C3" w14:textId="77777777" w:rsidR="004B5583" w:rsidRPr="004B5583" w:rsidDel="00B12BBA" w:rsidRDefault="004B5583">
            <w:pPr>
              <w:snapToGrid w:val="0"/>
              <w:spacing w:after="160"/>
              <w:rPr>
                <w:del w:id="735" w:author="茉莉 蔡" w:date="2025-02-10T14:26:00Z"/>
                <w:rFonts w:ascii="標楷體" w:eastAsia="標楷體" w:hAnsi="標楷體"/>
              </w:rPr>
            </w:pPr>
            <w:del w:id="736" w:author="茉莉 蔡" w:date="2025-02-10T14:26:00Z">
              <w:r w:rsidRPr="004B5583" w:rsidDel="00B12BBA">
                <w:rPr>
                  <w:rFonts w:ascii="標楷體" w:eastAsia="標楷體" w:hAnsi="標楷體"/>
                </w:rPr>
                <w:delText>進行問卷分析、數據統計與成果展示</w:delText>
              </w:r>
            </w:del>
          </w:p>
        </w:tc>
      </w:tr>
    </w:tbl>
    <w:p w14:paraId="0187EE2D" w14:textId="3F9DFB44" w:rsidR="004B5583" w:rsidRPr="007334B5" w:rsidRDefault="00CA4896">
      <w:pPr>
        <w:snapToGrid w:val="0"/>
        <w:spacing w:after="160"/>
        <w:ind w:left="480" w:firstLine="480"/>
        <w:rPr>
          <w:rFonts w:ascii="標楷體" w:eastAsia="標楷體" w:hAnsi="標楷體"/>
          <w:i/>
          <w:iCs/>
          <w:rPrChange w:id="737" w:author="茉莉 蔡" w:date="2025-02-18T15:08:00Z" w16du:dateUtc="2025-02-18T07:08:00Z">
            <w:rPr>
              <w:rFonts w:ascii="標楷體" w:eastAsia="標楷體" w:hAnsi="標楷體"/>
              <w:iCs/>
            </w:rPr>
          </w:rPrChange>
        </w:rPr>
        <w:pPrChange w:id="738" w:author="茉莉 蔡" w:date="2025-02-18T15:08:00Z" w16du:dateUtc="2025-02-18T07:08:00Z">
          <w:pPr>
            <w:snapToGrid w:val="0"/>
            <w:spacing w:after="160"/>
            <w:ind w:leftChars="200" w:left="480"/>
          </w:pPr>
        </w:pPrChange>
      </w:pPr>
      <w:ins w:id="739" w:author="茉莉 蔡" w:date="2025-02-14T22:11:00Z">
        <w:r w:rsidRPr="0005040B">
          <w:rPr>
            <w:rFonts w:ascii="標楷體" w:eastAsia="標楷體" w:hAnsi="標楷體" w:hint="eastAsia"/>
            <w:b/>
            <w:bCs/>
          </w:rPr>
          <w:t>圖</w:t>
        </w:r>
      </w:ins>
      <w:ins w:id="740" w:author="趙 欣怡" w:date="2025-02-18T09:45:00Z">
        <w:r w:rsidR="0005040B" w:rsidRPr="005B6F23">
          <w:rPr>
            <w:rFonts w:ascii="標楷體" w:eastAsia="標楷體" w:hAnsi="標楷體" w:hint="eastAsia"/>
            <w:b/>
            <w:bCs/>
          </w:rPr>
          <w:t>5</w:t>
        </w:r>
        <w:r w:rsidR="0005040B" w:rsidRPr="007334B5">
          <w:rPr>
            <w:rFonts w:ascii="標楷體" w:eastAsia="標楷體" w:hAnsi="標楷體" w:hint="eastAsia"/>
            <w:i/>
            <w:iCs/>
            <w:rPrChange w:id="741" w:author="茉莉 蔡" w:date="2025-02-18T15:08:00Z" w16du:dateUtc="2025-02-18T07:08:00Z">
              <w:rPr>
                <w:rFonts w:ascii="標楷體" w:eastAsia="標楷體" w:hAnsi="標楷體" w:hint="eastAsia"/>
                <w:b/>
                <w:bCs/>
              </w:rPr>
            </w:rPrChange>
          </w:rPr>
          <w:t>本</w:t>
        </w:r>
      </w:ins>
      <w:ins w:id="742" w:author="茉莉 蔡" w:date="2025-02-17T16:54:00Z">
        <w:del w:id="743" w:author="趙 欣怡" w:date="2025-02-18T09:45:00Z">
          <w:r w:rsidR="000D7910" w:rsidRPr="007334B5" w:rsidDel="0005040B">
            <w:rPr>
              <w:rFonts w:ascii="標楷體" w:eastAsia="標楷體" w:hAnsi="標楷體" w:hint="eastAsia"/>
              <w:b/>
              <w:bCs/>
              <w:i/>
              <w:iCs/>
              <w:rPrChange w:id="744" w:author="茉莉 蔡" w:date="2025-02-18T15:08:00Z" w16du:dateUtc="2025-02-18T07:08:00Z">
                <w:rPr>
                  <w:rFonts w:ascii="標楷體" w:eastAsia="標楷體" w:hAnsi="標楷體" w:hint="eastAsia"/>
                  <w:b/>
                  <w:bCs/>
                </w:rPr>
              </w:rPrChange>
            </w:rPr>
            <w:delText>五</w:delText>
          </w:r>
        </w:del>
      </w:ins>
      <w:ins w:id="745" w:author="茉莉 蔡" w:date="2025-02-13T00:31:00Z">
        <w:del w:id="746" w:author="趙 欣怡" w:date="2025-02-18T09:45:00Z">
          <w:r w:rsidR="00A40B80" w:rsidRPr="007334B5" w:rsidDel="0005040B">
            <w:rPr>
              <w:rFonts w:ascii="標楷體" w:eastAsia="標楷體" w:hAnsi="標楷體"/>
              <w:i/>
              <w:iCs/>
              <w:rPrChange w:id="747" w:author="茉莉 蔡" w:date="2025-02-18T15:08:00Z" w16du:dateUtc="2025-02-18T07:08:00Z">
                <w:rPr/>
              </w:rPrChange>
            </w:rPr>
            <w:br/>
          </w:r>
        </w:del>
        <w:r w:rsidR="00A40B80" w:rsidRPr="007334B5">
          <w:rPr>
            <w:rFonts w:ascii="標楷體" w:eastAsia="標楷體" w:hAnsi="標楷體" w:hint="eastAsia"/>
            <w:i/>
            <w:iCs/>
          </w:rPr>
          <w:t>研究</w:t>
        </w:r>
        <w:proofErr w:type="gramStart"/>
        <w:r w:rsidR="00A40B80" w:rsidRPr="007334B5">
          <w:rPr>
            <w:rFonts w:ascii="標楷體" w:eastAsia="標楷體" w:hAnsi="標楷體" w:hint="eastAsia"/>
            <w:i/>
            <w:iCs/>
          </w:rPr>
          <w:t>期程甘特</w:t>
        </w:r>
        <w:proofErr w:type="gramEnd"/>
        <w:r w:rsidR="00A40B80" w:rsidRPr="007334B5">
          <w:rPr>
            <w:rFonts w:ascii="標楷體" w:eastAsia="標楷體" w:hAnsi="標楷體" w:hint="eastAsia"/>
            <w:i/>
            <w:iCs/>
          </w:rPr>
          <w:t>圖</w:t>
        </w:r>
      </w:ins>
    </w:p>
    <w:p w14:paraId="56C8D311" w14:textId="4A964D0A" w:rsidR="004B5583" w:rsidRPr="004B5583" w:rsidRDefault="004B5583" w:rsidP="00185C43">
      <w:pPr>
        <w:snapToGrid w:val="0"/>
        <w:spacing w:after="160"/>
        <w:ind w:leftChars="200" w:left="480"/>
        <w:outlineLvl w:val="1"/>
        <w:rPr>
          <w:rFonts w:ascii="標楷體" w:eastAsia="標楷體" w:hAnsi="標楷體"/>
          <w:b/>
          <w:bCs/>
        </w:rPr>
      </w:pPr>
      <w:r w:rsidRPr="004B5583">
        <w:rPr>
          <w:rFonts w:ascii="標楷體" w:eastAsia="標楷體" w:hAnsi="標楷體"/>
          <w:b/>
          <w:bCs/>
        </w:rPr>
        <w:t>7. 研究工具</w:t>
      </w:r>
    </w:p>
    <w:p w14:paraId="71561F25" w14:textId="04876ACB" w:rsidR="004B5583" w:rsidRPr="004B5583" w:rsidRDefault="004B5583">
      <w:pPr>
        <w:numPr>
          <w:ilvl w:val="0"/>
          <w:numId w:val="29"/>
        </w:numPr>
        <w:snapToGrid w:val="0"/>
        <w:spacing w:after="160"/>
        <w:rPr>
          <w:rFonts w:ascii="標楷體" w:eastAsia="標楷體" w:hAnsi="標楷體"/>
        </w:rPr>
        <w:pPrChange w:id="748" w:author="茉莉 蔡" w:date="2025-02-10T14:27:00Z">
          <w:pPr>
            <w:numPr>
              <w:numId w:val="24"/>
            </w:numPr>
            <w:tabs>
              <w:tab w:val="num" w:pos="960"/>
              <w:tab w:val="num" w:pos="1200"/>
            </w:tabs>
            <w:snapToGrid w:val="0"/>
            <w:spacing w:after="160"/>
            <w:ind w:leftChars="350" w:left="1200" w:hanging="360"/>
          </w:pPr>
        </w:pPrChange>
      </w:pPr>
      <w:r w:rsidRPr="004B5583">
        <w:rPr>
          <w:rFonts w:ascii="標楷體" w:eastAsia="標楷體" w:hAnsi="標楷體"/>
          <w:b/>
          <w:bCs/>
        </w:rPr>
        <w:t>硬體設備</w:t>
      </w:r>
      <w:r w:rsidRPr="004B5583">
        <w:rPr>
          <w:rFonts w:ascii="標楷體" w:eastAsia="標楷體" w:hAnsi="標楷體"/>
        </w:rPr>
        <w:t>：ESP32控制板、7吋觸控螢幕、語音模組、攝影機、感測器</w:t>
      </w:r>
      <w:r w:rsidR="00FA7AF4">
        <w:rPr>
          <w:rFonts w:ascii="標楷體" w:eastAsia="標楷體" w:hAnsi="標楷體" w:hint="eastAsia"/>
        </w:rPr>
        <w:t>。</w:t>
      </w:r>
    </w:p>
    <w:p w14:paraId="0FF5D04C" w14:textId="4F17A8F2" w:rsidR="004B5583" w:rsidRPr="00674479" w:rsidRDefault="004B5583">
      <w:pPr>
        <w:numPr>
          <w:ilvl w:val="0"/>
          <w:numId w:val="29"/>
        </w:numPr>
        <w:snapToGrid w:val="0"/>
        <w:spacing w:after="160"/>
        <w:ind w:leftChars="350"/>
        <w:rPr>
          <w:rFonts w:ascii="標楷體" w:eastAsia="標楷體" w:hAnsi="標楷體"/>
        </w:rPr>
        <w:pPrChange w:id="749" w:author="茉莉 蔡" w:date="2025-02-10T14:27:00Z">
          <w:pPr>
            <w:numPr>
              <w:numId w:val="24"/>
            </w:numPr>
            <w:tabs>
              <w:tab w:val="num" w:pos="960"/>
              <w:tab w:val="num" w:pos="1200"/>
            </w:tabs>
            <w:snapToGrid w:val="0"/>
            <w:spacing w:after="160"/>
            <w:ind w:leftChars="350" w:left="1200" w:hanging="360"/>
          </w:pPr>
        </w:pPrChange>
      </w:pPr>
      <w:r w:rsidRPr="004B5583">
        <w:rPr>
          <w:rFonts w:ascii="標楷體" w:eastAsia="標楷體" w:hAnsi="標楷體"/>
          <w:b/>
          <w:bCs/>
        </w:rPr>
        <w:t>軟體工具</w:t>
      </w:r>
      <w:r w:rsidRPr="004B5583">
        <w:rPr>
          <w:rFonts w:ascii="標楷體" w:eastAsia="標楷體" w:hAnsi="標楷體"/>
        </w:rPr>
        <w:t>：</w:t>
      </w:r>
      <w:r w:rsidRPr="00674479">
        <w:rPr>
          <w:rFonts w:ascii="標楷體" w:eastAsia="標楷體" w:hAnsi="標楷體"/>
        </w:rPr>
        <w:t>OpenCV（影像分析）、Python（數據分析）、Firebase（雲端資料庫）</w:t>
      </w:r>
    </w:p>
    <w:p w14:paraId="64449ED7" w14:textId="6E63B802" w:rsidR="004B5583" w:rsidRPr="00674479" w:rsidRDefault="004B5583">
      <w:pPr>
        <w:numPr>
          <w:ilvl w:val="0"/>
          <w:numId w:val="29"/>
        </w:numPr>
        <w:snapToGrid w:val="0"/>
        <w:spacing w:after="160"/>
        <w:ind w:leftChars="350"/>
        <w:rPr>
          <w:rFonts w:ascii="標楷體" w:eastAsia="標楷體" w:hAnsi="標楷體"/>
        </w:rPr>
        <w:pPrChange w:id="750" w:author="茉莉 蔡" w:date="2025-02-10T14:27:00Z">
          <w:pPr>
            <w:numPr>
              <w:numId w:val="24"/>
            </w:numPr>
            <w:tabs>
              <w:tab w:val="num" w:pos="960"/>
              <w:tab w:val="num" w:pos="1200"/>
            </w:tabs>
            <w:snapToGrid w:val="0"/>
            <w:spacing w:after="160"/>
            <w:ind w:leftChars="350" w:left="1200" w:hanging="360"/>
          </w:pPr>
        </w:pPrChange>
      </w:pPr>
      <w:r w:rsidRPr="004B5583">
        <w:rPr>
          <w:rFonts w:ascii="標楷體" w:eastAsia="標楷體" w:hAnsi="標楷體"/>
          <w:b/>
          <w:bCs/>
        </w:rPr>
        <w:t>分析工具</w:t>
      </w:r>
      <w:r w:rsidRPr="004B5583">
        <w:rPr>
          <w:rFonts w:ascii="標楷體" w:eastAsia="標楷體" w:hAnsi="標楷體"/>
        </w:rPr>
        <w:t>：</w:t>
      </w:r>
      <w:r w:rsidRPr="00674479">
        <w:rPr>
          <w:rFonts w:ascii="標楷體" w:eastAsia="標楷體" w:hAnsi="標楷體"/>
        </w:rPr>
        <w:t>SPSS（統計分析）、Excel（數據視覺化）</w:t>
      </w:r>
    </w:p>
    <w:p w14:paraId="378E96E4" w14:textId="71AE0FEB" w:rsidR="004B5583" w:rsidRPr="00674479" w:rsidDel="00A011F4" w:rsidRDefault="004B5583">
      <w:pPr>
        <w:numPr>
          <w:ilvl w:val="0"/>
          <w:numId w:val="29"/>
        </w:numPr>
        <w:snapToGrid w:val="0"/>
        <w:spacing w:after="160"/>
        <w:ind w:leftChars="350"/>
        <w:rPr>
          <w:del w:id="751" w:author="茉莉 蔡" w:date="2025-02-14T22:13:00Z"/>
          <w:rFonts w:ascii="標楷體" w:eastAsia="標楷體" w:hAnsi="標楷體"/>
        </w:rPr>
        <w:pPrChange w:id="752" w:author="茉莉 蔡" w:date="2025-02-10T14:27:00Z">
          <w:pPr>
            <w:numPr>
              <w:numId w:val="24"/>
            </w:numPr>
            <w:tabs>
              <w:tab w:val="num" w:pos="960"/>
              <w:tab w:val="num" w:pos="1200"/>
            </w:tabs>
            <w:snapToGrid w:val="0"/>
            <w:spacing w:after="160"/>
            <w:ind w:leftChars="350" w:left="1200" w:hanging="360"/>
          </w:pPr>
        </w:pPrChange>
      </w:pPr>
      <w:r w:rsidRPr="004B5583">
        <w:rPr>
          <w:rFonts w:ascii="標楷體" w:eastAsia="標楷體" w:hAnsi="標楷體"/>
          <w:b/>
          <w:bCs/>
        </w:rPr>
        <w:t>問卷設計</w:t>
      </w:r>
      <w:r w:rsidRPr="004B5583">
        <w:rPr>
          <w:rFonts w:ascii="標楷體" w:eastAsia="標楷體" w:hAnsi="標楷體"/>
        </w:rPr>
        <w:t>：</w:t>
      </w:r>
      <w:r w:rsidRPr="00674479">
        <w:rPr>
          <w:rFonts w:ascii="標楷體" w:eastAsia="標楷體" w:hAnsi="標楷體"/>
        </w:rPr>
        <w:t>參考過往觀眾體驗研究問卷，結合Likert量表進行分析</w:t>
      </w:r>
      <w:r w:rsidR="00A9460F" w:rsidRPr="00674479">
        <w:rPr>
          <w:rFonts w:ascii="標楷體" w:eastAsia="標楷體" w:hAnsi="標楷體" w:hint="eastAsia"/>
        </w:rPr>
        <w:t>。</w:t>
      </w:r>
    </w:p>
    <w:p w14:paraId="743F7B2C" w14:textId="77777777" w:rsidR="004B5583" w:rsidRPr="00A011F4" w:rsidDel="000C0AB5" w:rsidRDefault="004B5583">
      <w:pPr>
        <w:numPr>
          <w:ilvl w:val="0"/>
          <w:numId w:val="29"/>
        </w:numPr>
        <w:snapToGrid w:val="0"/>
        <w:spacing w:after="160"/>
        <w:ind w:leftChars="350"/>
        <w:rPr>
          <w:del w:id="753" w:author="茉莉 蔡" w:date="2025-02-09T18:43:00Z"/>
          <w:rFonts w:ascii="標楷體" w:eastAsia="標楷體" w:hAnsi="標楷體"/>
        </w:rPr>
        <w:pPrChange w:id="754" w:author="茉莉 蔡" w:date="2025-02-14T22:13:00Z">
          <w:pPr>
            <w:snapToGrid w:val="0"/>
            <w:spacing w:after="160"/>
          </w:pPr>
        </w:pPrChange>
      </w:pPr>
    </w:p>
    <w:p w14:paraId="403E0738" w14:textId="77777777" w:rsidR="004B5583" w:rsidRPr="00207CB1" w:rsidDel="00F43E80" w:rsidRDefault="004B5583" w:rsidP="00185C43">
      <w:pPr>
        <w:snapToGrid w:val="0"/>
        <w:spacing w:after="160"/>
        <w:ind w:firstLine="480"/>
        <w:outlineLvl w:val="1"/>
        <w:rPr>
          <w:del w:id="755" w:author="茉莉 蔡" w:date="2025-02-09T18:43:00Z"/>
          <w:rFonts w:ascii="標楷體" w:eastAsia="標楷體" w:hAnsi="標楷體"/>
          <w:b/>
          <w:bCs/>
          <w:highlight w:val="yellow"/>
          <w:rPrChange w:id="756" w:author="趙 欣怡" w:date="2025-02-09T13:48:00Z">
            <w:rPr>
              <w:del w:id="757" w:author="茉莉 蔡" w:date="2025-02-09T18:43:00Z"/>
              <w:rFonts w:ascii="標楷體" w:eastAsia="標楷體" w:hAnsi="標楷體"/>
              <w:b/>
              <w:bCs/>
            </w:rPr>
          </w:rPrChange>
        </w:rPr>
      </w:pPr>
      <w:del w:id="758" w:author="茉莉 蔡" w:date="2025-02-09T18:43:00Z">
        <w:r w:rsidRPr="004B5583" w:rsidDel="00F43E80">
          <w:rPr>
            <w:rFonts w:ascii="標楷體" w:eastAsia="標楷體" w:hAnsi="標楷體"/>
            <w:b/>
            <w:bCs/>
          </w:rPr>
          <w:delText xml:space="preserve">8. </w:delText>
        </w:r>
        <w:r w:rsidRPr="00207CB1" w:rsidDel="00F43E80">
          <w:rPr>
            <w:rFonts w:ascii="標楷體" w:eastAsia="標楷體" w:hAnsi="標楷體"/>
            <w:b/>
            <w:bCs/>
            <w:highlight w:val="yellow"/>
            <w:rPrChange w:id="759" w:author="趙 欣怡" w:date="2025-02-09T13:48:00Z">
              <w:rPr>
                <w:rFonts w:ascii="標楷體" w:eastAsia="標楷體" w:hAnsi="標楷體"/>
                <w:b/>
                <w:bCs/>
              </w:rPr>
            </w:rPrChange>
          </w:rPr>
          <w:delText>預期結果</w:delText>
        </w:r>
      </w:del>
      <w:ins w:id="760" w:author="趙 欣怡" w:date="2025-02-09T13:48:00Z">
        <w:del w:id="761" w:author="茉莉 蔡" w:date="2025-02-09T18:43:00Z">
          <w:r w:rsidR="00207CB1" w:rsidDel="00F43E80">
            <w:rPr>
              <w:rFonts w:ascii="標楷體" w:eastAsia="標楷體" w:hAnsi="標楷體" w:hint="eastAsia"/>
              <w:b/>
              <w:bCs/>
              <w:highlight w:val="yellow"/>
            </w:rPr>
            <w:delText>【是否與下方預期結果重複，這部分應可省略】</w:delText>
          </w:r>
        </w:del>
      </w:ins>
    </w:p>
    <w:p w14:paraId="26A7CC68" w14:textId="77777777" w:rsidR="004B5583" w:rsidRPr="00207CB1" w:rsidDel="00F43E80" w:rsidRDefault="004B5583" w:rsidP="004B5583">
      <w:pPr>
        <w:numPr>
          <w:ilvl w:val="0"/>
          <w:numId w:val="25"/>
        </w:numPr>
        <w:snapToGrid w:val="0"/>
        <w:spacing w:after="160"/>
        <w:rPr>
          <w:del w:id="762" w:author="茉莉 蔡" w:date="2025-02-09T18:43:00Z"/>
          <w:rFonts w:ascii="標楷體" w:eastAsia="標楷體" w:hAnsi="標楷體"/>
          <w:highlight w:val="yellow"/>
          <w:rPrChange w:id="763" w:author="趙 欣怡" w:date="2025-02-09T13:48:00Z">
            <w:rPr>
              <w:del w:id="764" w:author="茉莉 蔡" w:date="2025-02-09T18:43:00Z"/>
              <w:rFonts w:ascii="標楷體" w:eastAsia="標楷體" w:hAnsi="標楷體"/>
            </w:rPr>
          </w:rPrChange>
        </w:rPr>
      </w:pPr>
      <w:del w:id="765" w:author="茉莉 蔡" w:date="2025-02-09T18:43:00Z">
        <w:r w:rsidRPr="00207CB1" w:rsidDel="00F43E80">
          <w:rPr>
            <w:rFonts w:ascii="標楷體" w:eastAsia="標楷體" w:hAnsi="標楷體"/>
            <w:highlight w:val="yellow"/>
            <w:rPrChange w:id="766" w:author="趙 欣怡" w:date="2025-02-09T13:48:00Z">
              <w:rPr>
                <w:rFonts w:ascii="標楷體" w:eastAsia="標楷體" w:hAnsi="標楷體"/>
              </w:rPr>
            </w:rPrChange>
          </w:rPr>
          <w:delText>開發</w:delText>
        </w:r>
        <w:r w:rsidRPr="00207CB1" w:rsidDel="00F43E80">
          <w:rPr>
            <w:rFonts w:ascii="標楷體" w:eastAsia="標楷體" w:hAnsi="標楷體"/>
            <w:b/>
            <w:bCs/>
            <w:highlight w:val="yellow"/>
            <w:rPrChange w:id="767" w:author="趙 欣怡" w:date="2025-02-09T13:48:00Z">
              <w:rPr>
                <w:rFonts w:ascii="標楷體" w:eastAsia="標楷體" w:hAnsi="標楷體"/>
                <w:b/>
                <w:bCs/>
              </w:rPr>
            </w:rPrChange>
          </w:rPr>
          <w:delText>智能導覽裝置</w:delText>
        </w:r>
        <w:r w:rsidRPr="00207CB1" w:rsidDel="00F43E80">
          <w:rPr>
            <w:rFonts w:ascii="標楷體" w:eastAsia="標楷體" w:hAnsi="標楷體"/>
            <w:highlight w:val="yellow"/>
            <w:rPrChange w:id="768" w:author="趙 欣怡" w:date="2025-02-09T13:48:00Z">
              <w:rPr>
                <w:rFonts w:ascii="標楷體" w:eastAsia="標楷體" w:hAnsi="標楷體"/>
              </w:rPr>
            </w:rPrChange>
          </w:rPr>
          <w:delText>，實現展覽互動技術的應用。</w:delText>
        </w:r>
      </w:del>
    </w:p>
    <w:p w14:paraId="0E597C30" w14:textId="77777777" w:rsidR="004B5583" w:rsidRPr="00207CB1" w:rsidDel="00F43E80" w:rsidRDefault="004B5583" w:rsidP="004B5583">
      <w:pPr>
        <w:numPr>
          <w:ilvl w:val="0"/>
          <w:numId w:val="25"/>
        </w:numPr>
        <w:snapToGrid w:val="0"/>
        <w:spacing w:after="160"/>
        <w:rPr>
          <w:del w:id="769" w:author="茉莉 蔡" w:date="2025-02-09T18:43:00Z"/>
          <w:rFonts w:ascii="標楷體" w:eastAsia="標楷體" w:hAnsi="標楷體"/>
          <w:highlight w:val="yellow"/>
          <w:rPrChange w:id="770" w:author="趙 欣怡" w:date="2025-02-09T13:48:00Z">
            <w:rPr>
              <w:del w:id="771" w:author="茉莉 蔡" w:date="2025-02-09T18:43:00Z"/>
              <w:rFonts w:ascii="標楷體" w:eastAsia="標楷體" w:hAnsi="標楷體"/>
            </w:rPr>
          </w:rPrChange>
        </w:rPr>
      </w:pPr>
      <w:del w:id="772" w:author="茉莉 蔡" w:date="2025-02-09T18:43:00Z">
        <w:r w:rsidRPr="00207CB1" w:rsidDel="00F43E80">
          <w:rPr>
            <w:rFonts w:ascii="標楷體" w:eastAsia="標楷體" w:hAnsi="標楷體"/>
            <w:b/>
            <w:bCs/>
            <w:highlight w:val="yellow"/>
            <w:rPrChange w:id="773" w:author="趙 欣怡" w:date="2025-02-09T13:48:00Z">
              <w:rPr>
                <w:rFonts w:ascii="標楷體" w:eastAsia="標楷體" w:hAnsi="標楷體"/>
                <w:b/>
                <w:bCs/>
              </w:rPr>
            </w:rPrChange>
          </w:rPr>
          <w:delText>數據報告</w:delText>
        </w:r>
        <w:r w:rsidRPr="00207CB1" w:rsidDel="00F43E80">
          <w:rPr>
            <w:rFonts w:ascii="標楷體" w:eastAsia="標楷體" w:hAnsi="標楷體"/>
            <w:highlight w:val="yellow"/>
            <w:rPrChange w:id="774" w:author="趙 欣怡" w:date="2025-02-09T13:48:00Z">
              <w:rPr>
                <w:rFonts w:ascii="標楷體" w:eastAsia="標楷體" w:hAnsi="標楷體"/>
              </w:rPr>
            </w:rPrChange>
          </w:rPr>
          <w:delText>：分析觀眾駐留時間、移動軌跡與互動行為。</w:delText>
        </w:r>
      </w:del>
    </w:p>
    <w:p w14:paraId="19FDFF14" w14:textId="77777777" w:rsidR="004B5583" w:rsidRPr="00207CB1" w:rsidDel="00F43E80" w:rsidRDefault="004B5583" w:rsidP="004B5583">
      <w:pPr>
        <w:numPr>
          <w:ilvl w:val="0"/>
          <w:numId w:val="25"/>
        </w:numPr>
        <w:snapToGrid w:val="0"/>
        <w:spacing w:after="160"/>
        <w:rPr>
          <w:del w:id="775" w:author="茉莉 蔡" w:date="2025-02-09T18:43:00Z"/>
          <w:rFonts w:ascii="標楷體" w:eastAsia="標楷體" w:hAnsi="標楷體"/>
          <w:highlight w:val="yellow"/>
          <w:rPrChange w:id="776" w:author="趙 欣怡" w:date="2025-02-09T13:48:00Z">
            <w:rPr>
              <w:del w:id="777" w:author="茉莉 蔡" w:date="2025-02-09T18:43:00Z"/>
              <w:rFonts w:ascii="標楷體" w:eastAsia="標楷體" w:hAnsi="標楷體"/>
            </w:rPr>
          </w:rPrChange>
        </w:rPr>
      </w:pPr>
      <w:del w:id="778" w:author="茉莉 蔡" w:date="2025-02-09T18:43:00Z">
        <w:r w:rsidRPr="00207CB1" w:rsidDel="00F43E80">
          <w:rPr>
            <w:rFonts w:ascii="標楷體" w:eastAsia="標楷體" w:hAnsi="標楷體"/>
            <w:b/>
            <w:bCs/>
            <w:highlight w:val="yellow"/>
            <w:rPrChange w:id="779" w:author="趙 欣怡" w:date="2025-02-09T13:48:00Z">
              <w:rPr>
                <w:rFonts w:ascii="標楷體" w:eastAsia="標楷體" w:hAnsi="標楷體"/>
                <w:b/>
                <w:bCs/>
              </w:rPr>
            </w:rPrChange>
          </w:rPr>
          <w:delText>觀眾體驗評估</w:delText>
        </w:r>
        <w:r w:rsidRPr="00207CB1" w:rsidDel="00F43E80">
          <w:rPr>
            <w:rFonts w:ascii="標楷體" w:eastAsia="標楷體" w:hAnsi="標楷體"/>
            <w:highlight w:val="yellow"/>
            <w:rPrChange w:id="780" w:author="趙 欣怡" w:date="2025-02-09T13:48:00Z">
              <w:rPr>
                <w:rFonts w:ascii="標楷體" w:eastAsia="標楷體" w:hAnsi="標楷體"/>
              </w:rPr>
            </w:rPrChange>
          </w:rPr>
          <w:delText>：透過問卷分析，驗證智能導覽裝置的成效。</w:delText>
        </w:r>
      </w:del>
    </w:p>
    <w:p w14:paraId="402F5A3D" w14:textId="77777777" w:rsidR="004B5583" w:rsidRPr="00207CB1" w:rsidDel="00F43E80" w:rsidRDefault="004B5583" w:rsidP="004B5583">
      <w:pPr>
        <w:numPr>
          <w:ilvl w:val="0"/>
          <w:numId w:val="25"/>
        </w:numPr>
        <w:snapToGrid w:val="0"/>
        <w:spacing w:after="160"/>
        <w:rPr>
          <w:del w:id="781" w:author="茉莉 蔡" w:date="2025-02-09T18:43:00Z"/>
          <w:rFonts w:ascii="標楷體" w:eastAsia="標楷體" w:hAnsi="標楷體"/>
          <w:highlight w:val="yellow"/>
          <w:rPrChange w:id="782" w:author="趙 欣怡" w:date="2025-02-09T13:48:00Z">
            <w:rPr>
              <w:del w:id="783" w:author="茉莉 蔡" w:date="2025-02-09T18:43:00Z"/>
              <w:rFonts w:ascii="標楷體" w:eastAsia="標楷體" w:hAnsi="標楷體"/>
            </w:rPr>
          </w:rPrChange>
        </w:rPr>
      </w:pPr>
      <w:del w:id="784" w:author="茉莉 蔡" w:date="2025-02-09T18:43:00Z">
        <w:r w:rsidRPr="00207CB1" w:rsidDel="00F43E80">
          <w:rPr>
            <w:rFonts w:ascii="標楷體" w:eastAsia="標楷體" w:hAnsi="標楷體"/>
            <w:b/>
            <w:bCs/>
            <w:highlight w:val="yellow"/>
            <w:rPrChange w:id="785" w:author="趙 欣怡" w:date="2025-02-09T13:48:00Z">
              <w:rPr>
                <w:rFonts w:ascii="標楷體" w:eastAsia="標楷體" w:hAnsi="標楷體"/>
                <w:b/>
                <w:bCs/>
              </w:rPr>
            </w:rPrChange>
          </w:rPr>
          <w:delText>策展建議</w:delText>
        </w:r>
        <w:r w:rsidRPr="00207CB1" w:rsidDel="00F43E80">
          <w:rPr>
            <w:rFonts w:ascii="標楷體" w:eastAsia="標楷體" w:hAnsi="標楷體"/>
            <w:highlight w:val="yellow"/>
            <w:rPrChange w:id="786" w:author="趙 欣怡" w:date="2025-02-09T13:48:00Z">
              <w:rPr>
                <w:rFonts w:ascii="標楷體" w:eastAsia="標楷體" w:hAnsi="標楷體"/>
              </w:rPr>
            </w:rPrChange>
          </w:rPr>
          <w:delText>：根據人流數據，提出展覽動線與展示內容優化建議。</w:delText>
        </w:r>
      </w:del>
    </w:p>
    <w:p w14:paraId="73A5A3EF" w14:textId="77777777" w:rsidR="001D05D8" w:rsidRPr="004B5583" w:rsidRDefault="001D05D8">
      <w:pPr>
        <w:numPr>
          <w:ilvl w:val="0"/>
          <w:numId w:val="29"/>
        </w:numPr>
        <w:snapToGrid w:val="0"/>
        <w:spacing w:after="160"/>
        <w:ind w:leftChars="350"/>
        <w:rPr>
          <w:rFonts w:ascii="標楷體" w:eastAsia="標楷體" w:hAnsi="標楷體"/>
        </w:rPr>
        <w:pPrChange w:id="787" w:author="茉莉 蔡" w:date="2025-02-14T22:13:00Z">
          <w:pPr>
            <w:snapToGrid w:val="0"/>
            <w:spacing w:after="160"/>
          </w:pPr>
        </w:pPrChange>
      </w:pPr>
    </w:p>
    <w:p w14:paraId="348EF67F" w14:textId="77777777" w:rsidR="001D05D8" w:rsidRPr="00EA1089" w:rsidRDefault="001D05D8" w:rsidP="00BD4AA1">
      <w:pPr>
        <w:snapToGrid w:val="0"/>
        <w:spacing w:after="160"/>
        <w:outlineLvl w:val="0"/>
        <w:rPr>
          <w:rFonts w:ascii="標楷體" w:eastAsia="標楷體" w:hAnsi="標楷體"/>
          <w:b/>
          <w:bCs/>
        </w:rPr>
      </w:pPr>
      <w:r w:rsidRPr="00EA1089">
        <w:rPr>
          <w:rFonts w:ascii="標楷體" w:eastAsia="標楷體" w:hAnsi="標楷體"/>
          <w:b/>
          <w:bCs/>
        </w:rPr>
        <w:t>(五) 預期結果</w:t>
      </w:r>
    </w:p>
    <w:p w14:paraId="6B93248D" w14:textId="77777777" w:rsidR="001D05D8" w:rsidRPr="00EA1089" w:rsidRDefault="001D05D8" w:rsidP="00BD4AA1">
      <w:pPr>
        <w:numPr>
          <w:ilvl w:val="0"/>
          <w:numId w:val="11"/>
        </w:numPr>
        <w:snapToGrid w:val="0"/>
        <w:spacing w:after="160"/>
        <w:ind w:left="714" w:hanging="357"/>
        <w:outlineLvl w:val="1"/>
        <w:rPr>
          <w:rFonts w:ascii="標楷體" w:eastAsia="標楷體" w:hAnsi="標楷體"/>
        </w:rPr>
      </w:pPr>
      <w:r w:rsidRPr="00EA1089">
        <w:rPr>
          <w:rFonts w:ascii="標楷體" w:eastAsia="標楷體" w:hAnsi="標楷體"/>
          <w:b/>
          <w:bCs/>
        </w:rPr>
        <w:t>技術成果</w:t>
      </w:r>
    </w:p>
    <w:p w14:paraId="06EE1AD4" w14:textId="77777777" w:rsidR="001D05D8" w:rsidRPr="00EA1089" w:rsidRDefault="001D05D8" w:rsidP="00DB5894">
      <w:pPr>
        <w:numPr>
          <w:ilvl w:val="1"/>
          <w:numId w:val="11"/>
        </w:numPr>
        <w:suppressAutoHyphens w:val="0"/>
        <w:snapToGrid w:val="0"/>
        <w:spacing w:after="160"/>
        <w:ind w:left="851" w:firstLine="0"/>
        <w:rPr>
          <w:rFonts w:ascii="標楷體" w:eastAsia="標楷體" w:hAnsi="標楷體"/>
        </w:rPr>
      </w:pPr>
      <w:r w:rsidRPr="00EA1089">
        <w:rPr>
          <w:rFonts w:ascii="標楷體" w:eastAsia="標楷體" w:hAnsi="標楷體"/>
        </w:rPr>
        <w:t>完成一台具備觸控螢幕與語音互動功能的智能導覽機器人。</w:t>
      </w:r>
    </w:p>
    <w:p w14:paraId="7787F62D" w14:textId="77777777" w:rsidR="001D05D8" w:rsidRPr="00EA1089" w:rsidRDefault="001D05D8" w:rsidP="00DB5894">
      <w:pPr>
        <w:numPr>
          <w:ilvl w:val="1"/>
          <w:numId w:val="11"/>
        </w:numPr>
        <w:suppressAutoHyphens w:val="0"/>
        <w:snapToGrid w:val="0"/>
        <w:spacing w:after="160"/>
        <w:ind w:left="851" w:firstLine="0"/>
        <w:rPr>
          <w:rFonts w:ascii="標楷體" w:eastAsia="標楷體" w:hAnsi="標楷體"/>
        </w:rPr>
      </w:pPr>
      <w:r w:rsidRPr="00EA1089">
        <w:rPr>
          <w:rFonts w:ascii="標楷體" w:eastAsia="標楷體" w:hAnsi="標楷體"/>
        </w:rPr>
        <w:t>行為數據分析模組能有效記錄展覽場景中的人流熱點與駐留時間。</w:t>
      </w:r>
    </w:p>
    <w:p w14:paraId="35FC2145" w14:textId="77777777" w:rsidR="001D05D8" w:rsidRPr="00EA1089" w:rsidRDefault="001D05D8" w:rsidP="00BD4AA1">
      <w:pPr>
        <w:numPr>
          <w:ilvl w:val="0"/>
          <w:numId w:val="11"/>
        </w:numPr>
        <w:snapToGrid w:val="0"/>
        <w:spacing w:after="160"/>
        <w:ind w:left="714" w:hanging="357"/>
        <w:outlineLvl w:val="1"/>
        <w:rPr>
          <w:rFonts w:ascii="標楷體" w:eastAsia="標楷體" w:hAnsi="標楷體"/>
        </w:rPr>
      </w:pPr>
      <w:r w:rsidRPr="00EA1089">
        <w:rPr>
          <w:rFonts w:ascii="標楷體" w:eastAsia="標楷體" w:hAnsi="標楷體"/>
          <w:b/>
          <w:bCs/>
        </w:rPr>
        <w:t>學術價值</w:t>
      </w:r>
    </w:p>
    <w:p w14:paraId="249536E6" w14:textId="77777777" w:rsidR="001D05D8" w:rsidRPr="00EA1089" w:rsidRDefault="001D05D8" w:rsidP="00BD4AA1">
      <w:pPr>
        <w:suppressAutoHyphens w:val="0"/>
        <w:snapToGrid w:val="0"/>
        <w:spacing w:after="160"/>
        <w:ind w:left="240" w:firstLine="480"/>
        <w:rPr>
          <w:rFonts w:ascii="標楷體" w:eastAsia="標楷體" w:hAnsi="標楷體"/>
        </w:rPr>
      </w:pPr>
      <w:r w:rsidRPr="00EA1089">
        <w:rPr>
          <w:rFonts w:ascii="標楷體" w:eastAsia="標楷體" w:hAnsi="標楷體"/>
        </w:rPr>
        <w:t>探討生成式AI技術在展覽互動中的應用潛力，並為相關研究提供參考。</w:t>
      </w:r>
    </w:p>
    <w:p w14:paraId="0B67DF70" w14:textId="77777777" w:rsidR="001D05D8" w:rsidRPr="00EA1089" w:rsidRDefault="001D05D8" w:rsidP="00BD4AA1">
      <w:pPr>
        <w:numPr>
          <w:ilvl w:val="0"/>
          <w:numId w:val="11"/>
        </w:numPr>
        <w:snapToGrid w:val="0"/>
        <w:spacing w:after="160"/>
        <w:ind w:left="714" w:hanging="357"/>
        <w:outlineLvl w:val="1"/>
        <w:rPr>
          <w:rFonts w:ascii="標楷體" w:eastAsia="標楷體" w:hAnsi="標楷體"/>
        </w:rPr>
      </w:pPr>
      <w:r w:rsidRPr="00EA1089">
        <w:rPr>
          <w:rFonts w:ascii="標楷體" w:eastAsia="標楷體" w:hAnsi="標楷體"/>
          <w:b/>
          <w:bCs/>
        </w:rPr>
        <w:t>應用價值</w:t>
      </w:r>
    </w:p>
    <w:p w14:paraId="2AF382E9" w14:textId="77777777" w:rsidR="001D05D8" w:rsidRPr="00EA1089" w:rsidDel="00A011F4" w:rsidRDefault="001D05D8" w:rsidP="00BD4AA1">
      <w:pPr>
        <w:suppressAutoHyphens w:val="0"/>
        <w:snapToGrid w:val="0"/>
        <w:spacing w:after="160"/>
        <w:ind w:left="240" w:firstLine="480"/>
        <w:rPr>
          <w:del w:id="788" w:author="茉莉 蔡" w:date="2025-02-14T22:13:00Z"/>
          <w:rFonts w:ascii="標楷體" w:eastAsia="標楷體" w:hAnsi="標楷體"/>
        </w:rPr>
      </w:pPr>
      <w:r w:rsidRPr="00EA1089">
        <w:rPr>
          <w:rFonts w:ascii="標楷體" w:eastAsia="標楷體" w:hAnsi="標楷體"/>
        </w:rPr>
        <w:t>提供展覽導覽智能化解決方案，提升觀展體驗並為策展方提供數據支持。</w:t>
      </w:r>
    </w:p>
    <w:p w14:paraId="5AF1F976" w14:textId="77777777" w:rsidR="001D05D8" w:rsidRPr="00EA1089" w:rsidRDefault="001D05D8">
      <w:pPr>
        <w:suppressAutoHyphens w:val="0"/>
        <w:snapToGrid w:val="0"/>
        <w:spacing w:after="160"/>
        <w:ind w:left="240" w:firstLine="480"/>
        <w:rPr>
          <w:rFonts w:ascii="標楷體" w:eastAsia="標楷體" w:hAnsi="標楷體"/>
        </w:rPr>
        <w:pPrChange w:id="789" w:author="茉莉 蔡" w:date="2025-02-14T22:13:00Z">
          <w:pPr>
            <w:snapToGrid w:val="0"/>
            <w:spacing w:after="160"/>
          </w:pPr>
        </w:pPrChange>
      </w:pPr>
    </w:p>
    <w:p w14:paraId="0FFC1563" w14:textId="77777777" w:rsidR="00CB021B" w:rsidRPr="00CB021B" w:rsidRDefault="00CB021B" w:rsidP="00BD4AA1">
      <w:pPr>
        <w:snapToGrid w:val="0"/>
        <w:spacing w:after="160"/>
        <w:outlineLvl w:val="0"/>
        <w:rPr>
          <w:rFonts w:ascii="標楷體" w:eastAsia="標楷體" w:hAnsi="標楷體"/>
        </w:rPr>
      </w:pPr>
      <w:r w:rsidRPr="00CB021B">
        <w:rPr>
          <w:rFonts w:ascii="標楷體" w:eastAsia="標楷體" w:hAnsi="標楷體"/>
          <w:b/>
          <w:bCs/>
        </w:rPr>
        <w:t>(六) 需要指導教授指導內容</w:t>
      </w:r>
    </w:p>
    <w:p w14:paraId="54CD318F" w14:textId="77777777" w:rsidR="00BD4AA1" w:rsidRDefault="00CB021B" w:rsidP="00BD4AA1">
      <w:pPr>
        <w:numPr>
          <w:ilvl w:val="0"/>
          <w:numId w:val="17"/>
        </w:numPr>
        <w:snapToGrid w:val="0"/>
        <w:spacing w:after="160"/>
        <w:ind w:left="714" w:hanging="357"/>
        <w:outlineLvl w:val="1"/>
        <w:rPr>
          <w:rFonts w:ascii="標楷體" w:eastAsia="標楷體" w:hAnsi="標楷體"/>
        </w:rPr>
      </w:pPr>
      <w:r w:rsidRPr="00CB021B">
        <w:rPr>
          <w:rFonts w:ascii="標楷體" w:eastAsia="標楷體" w:hAnsi="標楷體"/>
          <w:b/>
          <w:bCs/>
        </w:rPr>
        <w:t>研究方向建議</w:t>
      </w:r>
    </w:p>
    <w:p w14:paraId="5EF3166F" w14:textId="77777777" w:rsidR="00CB021B" w:rsidRPr="00CB021B" w:rsidRDefault="00CB021B" w:rsidP="00BD4AA1">
      <w:pPr>
        <w:snapToGrid w:val="0"/>
        <w:spacing w:after="160"/>
        <w:ind w:left="720"/>
        <w:rPr>
          <w:rFonts w:ascii="標楷體" w:eastAsia="標楷體" w:hAnsi="標楷體"/>
        </w:rPr>
      </w:pPr>
      <w:r w:rsidRPr="00CB021B">
        <w:rPr>
          <w:rFonts w:ascii="標楷體" w:eastAsia="標楷體" w:hAnsi="標楷體"/>
        </w:rPr>
        <w:t>結合教授在</w:t>
      </w:r>
      <w:r w:rsidRPr="00CB021B">
        <w:rPr>
          <w:rFonts w:ascii="標楷體" w:eastAsia="標楷體" w:hAnsi="標楷體"/>
          <w:b/>
          <w:bCs/>
        </w:rPr>
        <w:t>展覽策劃執行</w:t>
      </w:r>
      <w:r w:rsidRPr="00CB021B">
        <w:rPr>
          <w:rFonts w:ascii="標楷體" w:eastAsia="標楷體" w:hAnsi="標楷體"/>
        </w:rPr>
        <w:t>與</w:t>
      </w:r>
      <w:r w:rsidRPr="00CB021B">
        <w:rPr>
          <w:rFonts w:ascii="標楷體" w:eastAsia="標楷體" w:hAnsi="標楷體"/>
          <w:b/>
          <w:bCs/>
        </w:rPr>
        <w:t>多感官展示設計</w:t>
      </w:r>
      <w:r w:rsidRPr="00CB021B">
        <w:rPr>
          <w:rFonts w:ascii="標楷體" w:eastAsia="標楷體" w:hAnsi="標楷體"/>
        </w:rPr>
        <w:t>方面的專長，協助明確研究問題，優化智能導覽裝置在策展互動模式中的應用策略。</w:t>
      </w:r>
    </w:p>
    <w:p w14:paraId="2EB09836" w14:textId="77777777" w:rsidR="00BD4AA1" w:rsidRDefault="00CB021B" w:rsidP="00BD4AA1">
      <w:pPr>
        <w:numPr>
          <w:ilvl w:val="0"/>
          <w:numId w:val="17"/>
        </w:numPr>
        <w:snapToGrid w:val="0"/>
        <w:spacing w:after="160"/>
        <w:ind w:left="714" w:hanging="357"/>
        <w:outlineLvl w:val="1"/>
        <w:rPr>
          <w:rFonts w:ascii="標楷體" w:eastAsia="標楷體" w:hAnsi="標楷體"/>
        </w:rPr>
      </w:pPr>
      <w:r w:rsidRPr="00CB021B">
        <w:rPr>
          <w:rFonts w:ascii="標楷體" w:eastAsia="標楷體" w:hAnsi="標楷體"/>
          <w:b/>
          <w:bCs/>
        </w:rPr>
        <w:t>技術實現支持</w:t>
      </w:r>
    </w:p>
    <w:p w14:paraId="47CC1B12" w14:textId="77777777" w:rsidR="00CB021B" w:rsidRPr="00CB021B" w:rsidRDefault="00CB021B" w:rsidP="00BD4AA1">
      <w:pPr>
        <w:snapToGrid w:val="0"/>
        <w:spacing w:after="160"/>
        <w:ind w:left="720"/>
        <w:rPr>
          <w:rFonts w:ascii="標楷體" w:eastAsia="標楷體" w:hAnsi="標楷體"/>
        </w:rPr>
      </w:pPr>
      <w:r w:rsidRPr="00CB021B">
        <w:rPr>
          <w:rFonts w:ascii="標楷體" w:eastAsia="標楷體" w:hAnsi="標楷體"/>
        </w:rPr>
        <w:t>利用教授在</w:t>
      </w:r>
      <w:r w:rsidRPr="00CB021B">
        <w:rPr>
          <w:rFonts w:ascii="標楷體" w:eastAsia="標楷體" w:hAnsi="標楷體"/>
          <w:b/>
          <w:bCs/>
        </w:rPr>
        <w:t>無障礙科技應用</w:t>
      </w:r>
      <w:r w:rsidRPr="00CB021B">
        <w:rPr>
          <w:rFonts w:ascii="標楷體" w:eastAsia="標楷體" w:hAnsi="標楷體"/>
        </w:rPr>
        <w:t>與</w:t>
      </w:r>
      <w:r w:rsidRPr="00CB021B">
        <w:rPr>
          <w:rFonts w:ascii="標楷體" w:eastAsia="標楷體" w:hAnsi="標楷體"/>
          <w:b/>
          <w:bCs/>
        </w:rPr>
        <w:t>觸覺空間認知</w:t>
      </w:r>
      <w:r w:rsidRPr="00CB021B">
        <w:rPr>
          <w:rFonts w:ascii="標楷體" w:eastAsia="標楷體" w:hAnsi="標楷體"/>
        </w:rPr>
        <w:t>領域的經驗，提供感測器整合與多感官交互設計的專業建議，確保系統的包容性與易用性。</w:t>
      </w:r>
    </w:p>
    <w:p w14:paraId="7C375801" w14:textId="77777777" w:rsidR="00BD4AA1" w:rsidRDefault="00CB021B" w:rsidP="00BD4AA1">
      <w:pPr>
        <w:numPr>
          <w:ilvl w:val="0"/>
          <w:numId w:val="17"/>
        </w:numPr>
        <w:snapToGrid w:val="0"/>
        <w:spacing w:after="160"/>
        <w:ind w:left="714" w:hanging="357"/>
        <w:outlineLvl w:val="1"/>
        <w:rPr>
          <w:rFonts w:ascii="標楷體" w:eastAsia="標楷體" w:hAnsi="標楷體"/>
        </w:rPr>
      </w:pPr>
      <w:r w:rsidRPr="00CB021B">
        <w:rPr>
          <w:rFonts w:ascii="標楷體" w:eastAsia="標楷體" w:hAnsi="標楷體"/>
          <w:b/>
          <w:bCs/>
        </w:rPr>
        <w:lastRenderedPageBreak/>
        <w:t>成果驗證與分析</w:t>
      </w:r>
    </w:p>
    <w:p w14:paraId="72380FBA" w14:textId="77777777" w:rsidR="00CB021B" w:rsidRPr="00CB021B" w:rsidRDefault="00CB021B" w:rsidP="00BD4AA1">
      <w:pPr>
        <w:snapToGrid w:val="0"/>
        <w:spacing w:after="160"/>
        <w:ind w:left="720"/>
        <w:rPr>
          <w:rFonts w:ascii="標楷體" w:eastAsia="標楷體" w:hAnsi="標楷體"/>
        </w:rPr>
      </w:pPr>
      <w:r w:rsidRPr="00CB021B">
        <w:rPr>
          <w:rFonts w:ascii="標楷體" w:eastAsia="標楷體" w:hAnsi="標楷體"/>
        </w:rPr>
        <w:t>藉助教授在</w:t>
      </w:r>
      <w:r w:rsidRPr="00CB021B">
        <w:rPr>
          <w:rFonts w:ascii="標楷體" w:eastAsia="標楷體" w:hAnsi="標楷體"/>
          <w:b/>
          <w:bCs/>
        </w:rPr>
        <w:t>口述影像開發</w:t>
      </w:r>
      <w:r w:rsidRPr="00CB021B">
        <w:rPr>
          <w:rFonts w:ascii="標楷體" w:eastAsia="標楷體" w:hAnsi="標楷體"/>
        </w:rPr>
        <w:t>與</w:t>
      </w:r>
      <w:r w:rsidRPr="00CB021B">
        <w:rPr>
          <w:rFonts w:ascii="標楷體" w:eastAsia="標楷體" w:hAnsi="標楷體"/>
          <w:b/>
          <w:bCs/>
        </w:rPr>
        <w:t>視覺藝術創作</w:t>
      </w:r>
      <w:r w:rsidRPr="00CB021B">
        <w:rPr>
          <w:rFonts w:ascii="標楷體" w:eastAsia="標楷體" w:hAnsi="標楷體"/>
        </w:rPr>
        <w:t>方面的經驗，指導數據分析的呈現方式，並協助撰寫成果討論，確保研究結果的學術價值與實用性。</w:t>
      </w:r>
    </w:p>
    <w:p w14:paraId="6BC04C07" w14:textId="77777777" w:rsidR="00BD4AA1" w:rsidRDefault="00CB021B" w:rsidP="00BD4AA1">
      <w:pPr>
        <w:numPr>
          <w:ilvl w:val="0"/>
          <w:numId w:val="17"/>
        </w:numPr>
        <w:snapToGrid w:val="0"/>
        <w:spacing w:after="160"/>
        <w:ind w:left="714" w:hanging="357"/>
        <w:outlineLvl w:val="1"/>
        <w:rPr>
          <w:rFonts w:ascii="標楷體" w:eastAsia="標楷體" w:hAnsi="標楷體"/>
        </w:rPr>
      </w:pPr>
      <w:r w:rsidRPr="00CB021B">
        <w:rPr>
          <w:rFonts w:ascii="標楷體" w:eastAsia="標楷體" w:hAnsi="標楷體"/>
          <w:b/>
          <w:bCs/>
        </w:rPr>
        <w:t>研究報告撰寫</w:t>
      </w:r>
    </w:p>
    <w:p w14:paraId="4B319351" w14:textId="77777777" w:rsidR="00CB021B" w:rsidRPr="00CB021B" w:rsidRDefault="00CB021B" w:rsidP="00BD4AA1">
      <w:pPr>
        <w:snapToGrid w:val="0"/>
        <w:spacing w:after="160"/>
        <w:ind w:left="720"/>
        <w:rPr>
          <w:rFonts w:ascii="標楷體" w:eastAsia="標楷體" w:hAnsi="標楷體"/>
        </w:rPr>
      </w:pPr>
      <w:r w:rsidRPr="00CB021B">
        <w:rPr>
          <w:rFonts w:ascii="標楷體" w:eastAsia="標楷體" w:hAnsi="標楷體"/>
        </w:rPr>
        <w:t>在教授的指導下，撰寫具有學術價值的研究報告，並準備成果展示資料，特別關注於</w:t>
      </w:r>
      <w:r w:rsidRPr="00CB021B">
        <w:rPr>
          <w:rFonts w:ascii="標楷體" w:eastAsia="標楷體" w:hAnsi="標楷體"/>
          <w:b/>
          <w:bCs/>
        </w:rPr>
        <w:t>文化行政管理</w:t>
      </w:r>
      <w:r w:rsidRPr="00CB021B">
        <w:rPr>
          <w:rFonts w:ascii="標楷體" w:eastAsia="標楷體" w:hAnsi="標楷體"/>
        </w:rPr>
        <w:t>與</w:t>
      </w:r>
      <w:r w:rsidRPr="00CB021B">
        <w:rPr>
          <w:rFonts w:ascii="標楷體" w:eastAsia="標楷體" w:hAnsi="標楷體"/>
          <w:b/>
          <w:bCs/>
        </w:rPr>
        <w:t>美術館建築研究</w:t>
      </w:r>
      <w:r w:rsidRPr="00CB021B">
        <w:rPr>
          <w:rFonts w:ascii="標楷體" w:eastAsia="標楷體" w:hAnsi="標楷體"/>
        </w:rPr>
        <w:t>的相關內容，以提升報告的深度與廣度。</w:t>
      </w:r>
    </w:p>
    <w:p w14:paraId="47ED5E1F" w14:textId="6D1EF843" w:rsidR="001D05D8" w:rsidRPr="00EA1089" w:rsidRDefault="00DB5894" w:rsidP="00DB5894">
      <w:pPr>
        <w:snapToGrid w:val="0"/>
        <w:spacing w:after="160"/>
        <w:rPr>
          <w:rFonts w:ascii="標楷體" w:eastAsia="標楷體" w:hAnsi="標楷體"/>
          <w:b/>
          <w:bCs/>
        </w:rPr>
      </w:pPr>
      <w:r>
        <w:rPr>
          <w:rFonts w:ascii="標楷體" w:eastAsia="標楷體" w:hAnsi="標楷體"/>
        </w:rPr>
        <w:br w:type="page"/>
      </w:r>
      <w:r w:rsidR="001D05D8" w:rsidRPr="00EA1089">
        <w:rPr>
          <w:rFonts w:ascii="標楷體" w:eastAsia="標楷體" w:hAnsi="標楷體"/>
          <w:b/>
          <w:bCs/>
        </w:rPr>
        <w:lastRenderedPageBreak/>
        <w:t>(七) 參考文獻</w:t>
      </w:r>
      <w:ins w:id="790" w:author="趙 欣怡" w:date="2025-02-09T13:41:00Z">
        <w:del w:id="791" w:author="茉莉 蔡" w:date="2025-02-13T00:01:00Z">
          <w:r w:rsidR="00207CB1" w:rsidDel="006D20E8">
            <w:rPr>
              <w:rFonts w:ascii="標楷體" w:eastAsia="標楷體" w:hAnsi="標楷體" w:hint="eastAsia"/>
              <w:b/>
              <w:bCs/>
            </w:rPr>
            <w:delText>【</w:delText>
          </w:r>
        </w:del>
      </w:ins>
      <w:ins w:id="792" w:author="趙 欣怡" w:date="2025-02-09T13:42:00Z">
        <w:del w:id="793" w:author="茉莉 蔡" w:date="2025-02-13T00:01:00Z">
          <w:r w:rsidR="00207CB1" w:rsidDel="006D20E8">
            <w:rPr>
              <w:rFonts w:ascii="標楷體" w:eastAsia="標楷體" w:hAnsi="標楷體" w:hint="eastAsia"/>
              <w:b/>
              <w:bCs/>
            </w:rPr>
            <w:delText>請仔細檢查相關文獻列表是否皆出現於正文引用並遵守APA第七版格式】</w:delText>
          </w:r>
        </w:del>
      </w:ins>
    </w:p>
    <w:p w14:paraId="603DB0C8" w14:textId="44D50F3E" w:rsidR="0056789E" w:rsidRDefault="0056789E">
      <w:pPr>
        <w:suppressAutoHyphens w:val="0"/>
        <w:snapToGrid w:val="0"/>
        <w:spacing w:after="160"/>
        <w:ind w:left="360"/>
        <w:rPr>
          <w:ins w:id="794" w:author="茉莉 蔡" w:date="2025-02-13T00:37:00Z"/>
          <w:rFonts w:eastAsia="標楷體"/>
        </w:rPr>
        <w:pPrChange w:id="795" w:author="茉莉 蔡" w:date="2025-02-14T22:13:00Z">
          <w:pPr>
            <w:numPr>
              <w:numId w:val="13"/>
            </w:numPr>
            <w:tabs>
              <w:tab w:val="num" w:pos="720"/>
            </w:tabs>
            <w:suppressAutoHyphens w:val="0"/>
            <w:snapToGrid w:val="0"/>
            <w:spacing w:after="160"/>
            <w:ind w:left="720" w:hanging="360"/>
          </w:pPr>
        </w:pPrChange>
      </w:pPr>
      <w:ins w:id="796" w:author="茉莉 蔡" w:date="2025-02-13T00:36:00Z">
        <w:r w:rsidRPr="0056789E">
          <w:rPr>
            <w:rFonts w:eastAsia="標楷體"/>
          </w:rPr>
          <w:t xml:space="preserve">Arduino Official Documentation. (2024). </w:t>
        </w:r>
        <w:r w:rsidRPr="0056789E">
          <w:rPr>
            <w:rFonts w:eastAsia="標楷體"/>
            <w:i/>
            <w:iCs/>
          </w:rPr>
          <w:t>ESP32 IoT system design</w:t>
        </w:r>
        <w:r w:rsidRPr="0056789E">
          <w:rPr>
            <w:rFonts w:eastAsia="標楷體"/>
          </w:rPr>
          <w:t>.</w:t>
        </w:r>
      </w:ins>
      <w:ins w:id="797" w:author="茉莉 蔡" w:date="2025-02-13T00:41:00Z">
        <w:r>
          <w:rPr>
            <w:rFonts w:eastAsia="標楷體" w:hint="eastAsia"/>
          </w:rPr>
          <w:t xml:space="preserve"> </w:t>
        </w:r>
        <w:r>
          <w:rPr>
            <w:rFonts w:eastAsia="標楷體"/>
          </w:rPr>
          <w:fldChar w:fldCharType="begin"/>
        </w:r>
        <w:r>
          <w:rPr>
            <w:rFonts w:eastAsia="標楷體"/>
          </w:rPr>
          <w:instrText>HYPERLINK "</w:instrText>
        </w:r>
      </w:ins>
      <w:ins w:id="798" w:author="茉莉 蔡" w:date="2025-02-13T00:36:00Z">
        <w:r w:rsidRPr="0056789E">
          <w:rPr>
            <w:rPrChange w:id="799" w:author="茉莉 蔡" w:date="2025-02-13T00:41:00Z">
              <w:rPr>
                <w:rStyle w:val="af1"/>
                <w:rFonts w:eastAsia="標楷體"/>
              </w:rPr>
            </w:rPrChange>
          </w:rPr>
          <w:instrText>https://www.arduino.cc/reference/en/</w:instrText>
        </w:r>
      </w:ins>
      <w:ins w:id="800" w:author="茉莉 蔡" w:date="2025-02-13T00:41:00Z">
        <w:r>
          <w:rPr>
            <w:rFonts w:eastAsia="標楷體"/>
          </w:rPr>
          <w:instrText>"</w:instrText>
        </w:r>
        <w:r>
          <w:rPr>
            <w:rFonts w:eastAsia="標楷體"/>
          </w:rPr>
        </w:r>
        <w:r>
          <w:rPr>
            <w:rFonts w:eastAsia="標楷體"/>
          </w:rPr>
          <w:fldChar w:fldCharType="separate"/>
        </w:r>
      </w:ins>
      <w:ins w:id="801" w:author="茉莉 蔡" w:date="2025-02-13T00:36:00Z">
        <w:r w:rsidRPr="0056789E">
          <w:rPr>
            <w:rStyle w:val="af1"/>
            <w:rFonts w:eastAsia="標楷體"/>
          </w:rPr>
          <w:t>https://www.arduino.cc/reference/en/</w:t>
        </w:r>
      </w:ins>
      <w:ins w:id="802" w:author="茉莉 蔡" w:date="2025-02-13T00:41:00Z">
        <w:r>
          <w:rPr>
            <w:rFonts w:eastAsia="標楷體"/>
          </w:rPr>
          <w:fldChar w:fldCharType="end"/>
        </w:r>
      </w:ins>
    </w:p>
    <w:p w14:paraId="16290706" w14:textId="272955EA" w:rsidR="0056789E" w:rsidRDefault="0056789E">
      <w:pPr>
        <w:suppressAutoHyphens w:val="0"/>
        <w:snapToGrid w:val="0"/>
        <w:spacing w:after="160"/>
        <w:ind w:left="360"/>
        <w:rPr>
          <w:ins w:id="803" w:author="茉莉 蔡" w:date="2025-02-17T16:55:00Z"/>
          <w:rFonts w:eastAsia="標楷體"/>
        </w:rPr>
      </w:pPr>
      <w:ins w:id="804" w:author="茉莉 蔡" w:date="2025-02-13T00:36:00Z">
        <w:r w:rsidRPr="0056789E">
          <w:rPr>
            <w:rFonts w:eastAsia="標楷體"/>
          </w:rPr>
          <w:t xml:space="preserve">Borun, M., &amp; Dritsas, J. (1997). </w:t>
        </w:r>
        <w:r w:rsidRPr="0056789E">
          <w:rPr>
            <w:rFonts w:eastAsia="標楷體"/>
            <w:i/>
            <w:iCs/>
          </w:rPr>
          <w:t>Developing family-friendly exhibits</w:t>
        </w:r>
        <w:r w:rsidRPr="0056789E">
          <w:rPr>
            <w:rFonts w:eastAsia="標楷體"/>
          </w:rPr>
          <w:t xml:space="preserve">. </w:t>
        </w:r>
        <w:r w:rsidRPr="0056789E">
          <w:rPr>
            <w:rFonts w:eastAsia="標楷體"/>
            <w:i/>
            <w:iCs/>
          </w:rPr>
          <w:t>Curator: The Museum Journal, 40</w:t>
        </w:r>
        <w:r w:rsidRPr="0056789E">
          <w:rPr>
            <w:rFonts w:eastAsia="標楷體"/>
          </w:rPr>
          <w:t xml:space="preserve">(3), 178-196. </w:t>
        </w:r>
      </w:ins>
      <w:ins w:id="805" w:author="茉莉 蔡" w:date="2025-02-13T00:37:00Z">
        <w:r>
          <w:rPr>
            <w:rFonts w:eastAsia="標楷體"/>
          </w:rPr>
          <w:fldChar w:fldCharType="begin"/>
        </w:r>
        <w:r>
          <w:rPr>
            <w:rFonts w:eastAsia="標楷體"/>
          </w:rPr>
          <w:instrText>HYPERLINK "</w:instrText>
        </w:r>
      </w:ins>
      <w:ins w:id="806" w:author="茉莉 蔡" w:date="2025-02-13T00:36:00Z">
        <w:r w:rsidRPr="0056789E">
          <w:rPr>
            <w:rFonts w:eastAsia="標楷體"/>
          </w:rPr>
          <w:instrText>https://doi.org/10.xxxx/xxxxxx</w:instrText>
        </w:r>
      </w:ins>
      <w:ins w:id="807" w:author="茉莉 蔡" w:date="2025-02-13T00:37:00Z">
        <w:r>
          <w:rPr>
            <w:rFonts w:eastAsia="標楷體"/>
          </w:rPr>
          <w:instrText>"</w:instrText>
        </w:r>
        <w:r>
          <w:rPr>
            <w:rFonts w:eastAsia="標楷體"/>
          </w:rPr>
        </w:r>
        <w:r>
          <w:rPr>
            <w:rFonts w:eastAsia="標楷體"/>
          </w:rPr>
          <w:fldChar w:fldCharType="separate"/>
        </w:r>
      </w:ins>
      <w:ins w:id="808" w:author="茉莉 蔡" w:date="2025-02-13T00:36:00Z">
        <w:r w:rsidRPr="00DF7C30">
          <w:rPr>
            <w:rStyle w:val="af1"/>
            <w:rFonts w:eastAsia="標楷體"/>
          </w:rPr>
          <w:t>https://doi.org/10.xxxx/xxxxxx</w:t>
        </w:r>
      </w:ins>
      <w:ins w:id="809" w:author="茉莉 蔡" w:date="2025-02-13T00:37:00Z">
        <w:r>
          <w:rPr>
            <w:rFonts w:eastAsia="標楷體"/>
          </w:rPr>
          <w:fldChar w:fldCharType="end"/>
        </w:r>
      </w:ins>
    </w:p>
    <w:p w14:paraId="414F9FD3" w14:textId="77777777" w:rsidR="00DE7C1D" w:rsidRPr="00DE7C1D" w:rsidRDefault="00DE7C1D">
      <w:pPr>
        <w:suppressAutoHyphens w:val="0"/>
        <w:snapToGrid w:val="0"/>
        <w:spacing w:after="160"/>
        <w:ind w:left="360"/>
        <w:rPr>
          <w:ins w:id="810" w:author="茉莉 蔡" w:date="2025-02-17T17:10:00Z"/>
          <w:rFonts w:eastAsia="標楷體"/>
          <w:rPrChange w:id="811" w:author="茉莉 蔡" w:date="2025-02-17T17:10:00Z">
            <w:rPr>
              <w:ins w:id="812" w:author="茉莉 蔡" w:date="2025-02-17T17:10:00Z"/>
              <w:rFonts w:eastAsia="標楷體"/>
              <w:b/>
              <w:bCs/>
            </w:rPr>
          </w:rPrChange>
        </w:rPr>
      </w:pPr>
      <w:proofErr w:type="spellStart"/>
      <w:ins w:id="813" w:author="茉莉 蔡" w:date="2025-02-17T17:10:00Z">
        <w:r w:rsidRPr="00DE7C1D">
          <w:rPr>
            <w:rFonts w:eastAsia="標楷體"/>
            <w:rPrChange w:id="814" w:author="茉莉 蔡" w:date="2025-02-17T17:10:00Z">
              <w:rPr>
                <w:rFonts w:eastAsia="標楷體"/>
                <w:b/>
                <w:bCs/>
              </w:rPr>
            </w:rPrChange>
          </w:rPr>
          <w:t>Botpress</w:t>
        </w:r>
        <w:proofErr w:type="spellEnd"/>
        <w:r w:rsidRPr="00DE7C1D">
          <w:rPr>
            <w:rFonts w:eastAsia="標楷體"/>
            <w:rPrChange w:id="815" w:author="茉莉 蔡" w:date="2025-02-17T17:10:00Z">
              <w:rPr>
                <w:rFonts w:eastAsia="標楷體"/>
                <w:b/>
                <w:bCs/>
              </w:rPr>
            </w:rPrChange>
          </w:rPr>
          <w:t xml:space="preserve">. (2024). </w:t>
        </w:r>
        <w:r w:rsidRPr="00DE7C1D">
          <w:rPr>
            <w:rFonts w:eastAsia="標楷體" w:hint="eastAsia"/>
            <w:i/>
            <w:iCs/>
            <w:rPrChange w:id="816" w:author="茉莉 蔡" w:date="2025-02-17T17:10:00Z">
              <w:rPr>
                <w:rFonts w:eastAsia="標楷體" w:hint="eastAsia"/>
                <w:b/>
                <w:bCs/>
                <w:i/>
                <w:iCs/>
              </w:rPr>
            </w:rPrChange>
          </w:rPr>
          <w:t>參加人工智能活動</w:t>
        </w:r>
        <w:r w:rsidRPr="00DE7C1D">
          <w:rPr>
            <w:rFonts w:eastAsia="標楷體"/>
            <w:rPrChange w:id="817" w:author="茉莉 蔡" w:date="2025-02-17T17:10:00Z">
              <w:rPr>
                <w:rFonts w:eastAsia="標楷體"/>
                <w:b/>
                <w:bCs/>
              </w:rPr>
            </w:rPrChange>
          </w:rPr>
          <w:t xml:space="preserve">. Retrieved from </w:t>
        </w:r>
        <w:r w:rsidRPr="00DE7C1D">
          <w:rPr>
            <w:rFonts w:eastAsia="標楷體"/>
            <w:rPrChange w:id="818" w:author="茉莉 蔡" w:date="2025-02-17T17:10:00Z">
              <w:rPr>
                <w:rFonts w:eastAsia="標楷體"/>
                <w:b/>
                <w:bCs/>
              </w:rPr>
            </w:rPrChange>
          </w:rPr>
          <w:fldChar w:fldCharType="begin"/>
        </w:r>
        <w:r w:rsidRPr="00DE7C1D">
          <w:rPr>
            <w:rFonts w:eastAsia="標楷體"/>
            <w:rPrChange w:id="819" w:author="茉莉 蔡" w:date="2025-02-17T17:10:00Z">
              <w:rPr>
                <w:rFonts w:eastAsia="標楷體"/>
                <w:b/>
                <w:bCs/>
              </w:rPr>
            </w:rPrChange>
          </w:rPr>
          <w:instrText>HYPERLINK "https://botpress.com/zh/events" \t "_new"</w:instrText>
        </w:r>
        <w:r w:rsidRPr="006E3DB3">
          <w:rPr>
            <w:rFonts w:eastAsia="標楷體"/>
          </w:rPr>
        </w:r>
        <w:r w:rsidRPr="00DE7C1D">
          <w:rPr>
            <w:rFonts w:eastAsia="標楷體"/>
            <w:rPrChange w:id="820" w:author="茉莉 蔡" w:date="2025-02-17T17:10:00Z">
              <w:rPr>
                <w:rFonts w:eastAsia="標楷體"/>
                <w:b/>
                <w:bCs/>
              </w:rPr>
            </w:rPrChange>
          </w:rPr>
          <w:fldChar w:fldCharType="separate"/>
        </w:r>
        <w:r w:rsidRPr="00DE7C1D">
          <w:rPr>
            <w:rStyle w:val="af1"/>
            <w:rFonts w:eastAsia="標楷體"/>
            <w:rPrChange w:id="821" w:author="茉莉 蔡" w:date="2025-02-17T17:10:00Z">
              <w:rPr>
                <w:rStyle w:val="af1"/>
                <w:rFonts w:eastAsia="標楷體"/>
                <w:b/>
                <w:bCs/>
              </w:rPr>
            </w:rPrChange>
          </w:rPr>
          <w:t>https://botpress.com/zh/events</w:t>
        </w:r>
        <w:r w:rsidRPr="00DE7C1D">
          <w:rPr>
            <w:rFonts w:eastAsia="標楷體"/>
            <w:rPrChange w:id="822" w:author="茉莉 蔡" w:date="2025-02-17T17:10:00Z">
              <w:rPr>
                <w:rFonts w:eastAsia="標楷體"/>
                <w:b/>
                <w:bCs/>
              </w:rPr>
            </w:rPrChange>
          </w:rPr>
          <w:fldChar w:fldCharType="end"/>
        </w:r>
      </w:ins>
    </w:p>
    <w:p w14:paraId="45B5994D" w14:textId="563B704A" w:rsidR="0056789E" w:rsidRDefault="0056789E">
      <w:pPr>
        <w:suppressAutoHyphens w:val="0"/>
        <w:snapToGrid w:val="0"/>
        <w:spacing w:after="160"/>
        <w:ind w:left="360"/>
        <w:rPr>
          <w:ins w:id="823" w:author="茉莉 蔡" w:date="2025-02-13T00:37:00Z"/>
          <w:rFonts w:eastAsia="標楷體"/>
        </w:rPr>
        <w:pPrChange w:id="824" w:author="茉莉 蔡" w:date="2025-02-14T22:13:00Z">
          <w:pPr>
            <w:numPr>
              <w:numId w:val="13"/>
            </w:numPr>
            <w:tabs>
              <w:tab w:val="num" w:pos="720"/>
            </w:tabs>
            <w:suppressAutoHyphens w:val="0"/>
            <w:snapToGrid w:val="0"/>
            <w:spacing w:after="160"/>
            <w:ind w:left="720" w:hanging="360"/>
          </w:pPr>
        </w:pPrChange>
      </w:pPr>
      <w:proofErr w:type="spellStart"/>
      <w:ins w:id="825" w:author="茉莉 蔡" w:date="2025-02-13T00:36:00Z">
        <w:r w:rsidRPr="0056789E">
          <w:rPr>
            <w:rFonts w:eastAsia="標楷體"/>
          </w:rPr>
          <w:t>Centorrino</w:t>
        </w:r>
        <w:proofErr w:type="spellEnd"/>
        <w:r w:rsidRPr="0056789E">
          <w:rPr>
            <w:rFonts w:eastAsia="標楷體"/>
          </w:rPr>
          <w:t xml:space="preserve">, P. (2019). </w:t>
        </w:r>
        <w:r w:rsidRPr="0056789E">
          <w:rPr>
            <w:rFonts w:eastAsia="標楷體"/>
            <w:i/>
            <w:iCs/>
          </w:rPr>
          <w:t>Measurement and analysis of visitors’ trajectories in crowded museums</w:t>
        </w:r>
        <w:r w:rsidRPr="0056789E">
          <w:rPr>
            <w:rFonts w:eastAsia="標楷體"/>
          </w:rPr>
          <w:t xml:space="preserve">. </w:t>
        </w:r>
        <w:r w:rsidRPr="0056789E">
          <w:rPr>
            <w:rFonts w:eastAsia="標楷體"/>
            <w:i/>
            <w:iCs/>
          </w:rPr>
          <w:t>IMEKO TC-4 International Conference on Metrology for Archaeology and Cultural Heritage</w:t>
        </w:r>
        <w:r w:rsidRPr="0056789E">
          <w:rPr>
            <w:rFonts w:eastAsia="標楷體"/>
          </w:rPr>
          <w:t xml:space="preserve">. </w:t>
        </w:r>
        <w:r w:rsidRPr="0056789E">
          <w:rPr>
            <w:rFonts w:eastAsia="標楷體"/>
          </w:rPr>
          <w:fldChar w:fldCharType="begin"/>
        </w:r>
        <w:r w:rsidRPr="0056789E">
          <w:rPr>
            <w:rFonts w:eastAsia="標楷體"/>
          </w:rPr>
          <w:instrText>HYPERLINK "https://arxiv.org/abs/1912.02744" \t "_new"</w:instrText>
        </w:r>
        <w:r w:rsidRPr="0056789E">
          <w:rPr>
            <w:rFonts w:eastAsia="標楷體"/>
          </w:rPr>
        </w:r>
        <w:r w:rsidRPr="0056789E">
          <w:rPr>
            <w:rFonts w:eastAsia="標楷體"/>
          </w:rPr>
          <w:fldChar w:fldCharType="separate"/>
        </w:r>
        <w:r w:rsidRPr="0056789E">
          <w:rPr>
            <w:rStyle w:val="af1"/>
            <w:rFonts w:eastAsia="標楷體"/>
          </w:rPr>
          <w:t>https://arxiv.org/abs/1912.02744</w:t>
        </w:r>
        <w:r w:rsidRPr="0056789E">
          <w:rPr>
            <w:rFonts w:eastAsia="標楷體"/>
          </w:rPr>
          <w:fldChar w:fldCharType="end"/>
        </w:r>
      </w:ins>
    </w:p>
    <w:p w14:paraId="24C15899" w14:textId="77777777" w:rsidR="0056789E" w:rsidRDefault="0056789E">
      <w:pPr>
        <w:suppressAutoHyphens w:val="0"/>
        <w:snapToGrid w:val="0"/>
        <w:spacing w:after="160"/>
        <w:ind w:left="360"/>
        <w:rPr>
          <w:ins w:id="826" w:author="茉莉 蔡" w:date="2025-02-13T00:37:00Z"/>
          <w:rFonts w:eastAsia="標楷體"/>
        </w:rPr>
        <w:pPrChange w:id="827" w:author="茉莉 蔡" w:date="2025-02-14T22:13:00Z">
          <w:pPr>
            <w:numPr>
              <w:numId w:val="13"/>
            </w:numPr>
            <w:tabs>
              <w:tab w:val="num" w:pos="720"/>
            </w:tabs>
            <w:suppressAutoHyphens w:val="0"/>
            <w:snapToGrid w:val="0"/>
            <w:spacing w:after="160"/>
            <w:ind w:left="720" w:hanging="360"/>
          </w:pPr>
        </w:pPrChange>
      </w:pPr>
      <w:ins w:id="828" w:author="茉莉 蔡" w:date="2025-02-13T00:36:00Z">
        <w:r w:rsidRPr="0056789E">
          <w:rPr>
            <w:rFonts w:eastAsia="標楷體"/>
          </w:rPr>
          <w:t xml:space="preserve">Digital Creative Systems in Public Spaces. (2023). </w:t>
        </w:r>
        <w:r w:rsidRPr="0056789E">
          <w:rPr>
            <w:rFonts w:eastAsia="標楷體"/>
            <w:i/>
            <w:iCs/>
          </w:rPr>
          <w:t>Conference on IoT Applications, 29</w:t>
        </w:r>
        <w:r w:rsidRPr="0056789E">
          <w:rPr>
            <w:rFonts w:eastAsia="標楷體"/>
          </w:rPr>
          <w:t>-33.</w:t>
        </w:r>
      </w:ins>
    </w:p>
    <w:p w14:paraId="318A56E7" w14:textId="33A3C9D6" w:rsidR="0056789E" w:rsidRDefault="0056789E">
      <w:pPr>
        <w:suppressAutoHyphens w:val="0"/>
        <w:snapToGrid w:val="0"/>
        <w:spacing w:after="160"/>
        <w:ind w:left="360"/>
        <w:rPr>
          <w:ins w:id="829" w:author="茉莉 蔡" w:date="2025-02-13T00:37:00Z"/>
          <w:rFonts w:eastAsia="標楷體"/>
        </w:rPr>
        <w:pPrChange w:id="830" w:author="茉莉 蔡" w:date="2025-02-14T22:13:00Z">
          <w:pPr>
            <w:numPr>
              <w:numId w:val="13"/>
            </w:numPr>
            <w:tabs>
              <w:tab w:val="num" w:pos="720"/>
            </w:tabs>
            <w:suppressAutoHyphens w:val="0"/>
            <w:snapToGrid w:val="0"/>
            <w:spacing w:after="160"/>
            <w:ind w:left="720" w:hanging="360"/>
          </w:pPr>
        </w:pPrChange>
      </w:pPr>
      <w:ins w:id="831" w:author="茉莉 蔡" w:date="2025-02-13T00:36:00Z">
        <w:r w:rsidRPr="0056789E">
          <w:rPr>
            <w:rFonts w:eastAsia="標楷體"/>
          </w:rPr>
          <w:t xml:space="preserve">Koran, J. J., Koran, M. L., &amp; Longino, S. J. (1986). </w:t>
        </w:r>
        <w:r w:rsidRPr="0056789E">
          <w:rPr>
            <w:rFonts w:eastAsia="標楷體"/>
            <w:i/>
            <w:iCs/>
          </w:rPr>
          <w:t>The relationship of age, sex, attention, and holding power with two types of science exhibits</w:t>
        </w:r>
        <w:r w:rsidRPr="0056789E">
          <w:rPr>
            <w:rFonts w:eastAsia="標楷體"/>
          </w:rPr>
          <w:t xml:space="preserve">. </w:t>
        </w:r>
        <w:r w:rsidRPr="0056789E">
          <w:rPr>
            <w:rFonts w:eastAsia="標楷體"/>
            <w:i/>
            <w:iCs/>
          </w:rPr>
          <w:t>Curator: The Museum Journal, 29</w:t>
        </w:r>
        <w:r w:rsidRPr="0056789E">
          <w:rPr>
            <w:rFonts w:eastAsia="標楷體"/>
          </w:rPr>
          <w:t xml:space="preserve">(3), 227-235. </w:t>
        </w:r>
      </w:ins>
      <w:ins w:id="832" w:author="茉莉 蔡" w:date="2025-02-13T00:37:00Z">
        <w:r>
          <w:rPr>
            <w:rFonts w:eastAsia="標楷體"/>
          </w:rPr>
          <w:fldChar w:fldCharType="begin"/>
        </w:r>
        <w:r>
          <w:rPr>
            <w:rFonts w:eastAsia="標楷體"/>
          </w:rPr>
          <w:instrText>HYPERLINK "</w:instrText>
        </w:r>
      </w:ins>
      <w:ins w:id="833" w:author="茉莉 蔡" w:date="2025-02-13T00:36:00Z">
        <w:r w:rsidRPr="0056789E">
          <w:rPr>
            <w:rFonts w:eastAsia="標楷體"/>
          </w:rPr>
          <w:instrText>https://doi.org/10.xxxx/xxxxxx</w:instrText>
        </w:r>
      </w:ins>
      <w:ins w:id="834" w:author="茉莉 蔡" w:date="2025-02-13T00:37:00Z">
        <w:r>
          <w:rPr>
            <w:rFonts w:eastAsia="標楷體"/>
          </w:rPr>
          <w:instrText>"</w:instrText>
        </w:r>
        <w:r>
          <w:rPr>
            <w:rFonts w:eastAsia="標楷體"/>
          </w:rPr>
        </w:r>
        <w:r>
          <w:rPr>
            <w:rFonts w:eastAsia="標楷體"/>
          </w:rPr>
          <w:fldChar w:fldCharType="separate"/>
        </w:r>
      </w:ins>
      <w:ins w:id="835" w:author="茉莉 蔡" w:date="2025-02-13T00:36:00Z">
        <w:r w:rsidRPr="00DF7C30">
          <w:rPr>
            <w:rStyle w:val="af1"/>
            <w:rFonts w:eastAsia="標楷體"/>
          </w:rPr>
          <w:t>https://doi.org/10.xxxx/xxxxxx</w:t>
        </w:r>
      </w:ins>
      <w:ins w:id="836" w:author="茉莉 蔡" w:date="2025-02-13T00:37:00Z">
        <w:r>
          <w:rPr>
            <w:rFonts w:eastAsia="標楷體"/>
          </w:rPr>
          <w:fldChar w:fldCharType="end"/>
        </w:r>
      </w:ins>
    </w:p>
    <w:p w14:paraId="7F672050" w14:textId="77777777" w:rsidR="0056789E" w:rsidRDefault="0056789E">
      <w:pPr>
        <w:suppressAutoHyphens w:val="0"/>
        <w:snapToGrid w:val="0"/>
        <w:spacing w:after="160"/>
        <w:ind w:left="360"/>
        <w:rPr>
          <w:ins w:id="837" w:author="茉莉 蔡" w:date="2025-02-13T00:37:00Z"/>
          <w:rFonts w:eastAsia="標楷體"/>
        </w:rPr>
        <w:pPrChange w:id="838" w:author="茉莉 蔡" w:date="2025-02-14T22:13:00Z">
          <w:pPr>
            <w:numPr>
              <w:numId w:val="13"/>
            </w:numPr>
            <w:tabs>
              <w:tab w:val="num" w:pos="720"/>
            </w:tabs>
            <w:suppressAutoHyphens w:val="0"/>
            <w:snapToGrid w:val="0"/>
            <w:spacing w:after="160"/>
            <w:ind w:left="720" w:hanging="360"/>
          </w:pPr>
        </w:pPrChange>
      </w:pPr>
      <w:ins w:id="839" w:author="茉莉 蔡" w:date="2025-02-13T00:36:00Z">
        <w:r w:rsidRPr="0056789E">
          <w:rPr>
            <w:rFonts w:eastAsia="標楷體"/>
          </w:rPr>
          <w:t xml:space="preserve">Kropf, R. E. (1989). </w:t>
        </w:r>
        <w:r w:rsidRPr="0056789E">
          <w:rPr>
            <w:rFonts w:eastAsia="標楷體"/>
            <w:i/>
            <w:iCs/>
          </w:rPr>
          <w:t>Interactive exhibits: Coming of age in museums</w:t>
        </w:r>
        <w:r w:rsidRPr="0056789E">
          <w:rPr>
            <w:rFonts w:eastAsia="標楷體"/>
          </w:rPr>
          <w:t xml:space="preserve">. </w:t>
        </w:r>
        <w:r w:rsidRPr="0056789E">
          <w:rPr>
            <w:rFonts w:eastAsia="標楷體"/>
            <w:i/>
            <w:iCs/>
          </w:rPr>
          <w:t>Museum News, 68</w:t>
        </w:r>
        <w:r w:rsidRPr="0056789E">
          <w:rPr>
            <w:rFonts w:eastAsia="標楷體"/>
          </w:rPr>
          <w:t>(5), 50-55.</w:t>
        </w:r>
      </w:ins>
    </w:p>
    <w:p w14:paraId="36F43D60" w14:textId="77777777" w:rsidR="0056789E" w:rsidRDefault="0056789E">
      <w:pPr>
        <w:suppressAutoHyphens w:val="0"/>
        <w:snapToGrid w:val="0"/>
        <w:spacing w:after="160"/>
        <w:ind w:left="360"/>
        <w:rPr>
          <w:ins w:id="840" w:author="茉莉 蔡" w:date="2025-02-13T00:37:00Z"/>
          <w:rFonts w:eastAsia="標楷體"/>
        </w:rPr>
        <w:pPrChange w:id="841" w:author="茉莉 蔡" w:date="2025-02-14T22:13:00Z">
          <w:pPr>
            <w:numPr>
              <w:numId w:val="13"/>
            </w:numPr>
            <w:tabs>
              <w:tab w:val="num" w:pos="720"/>
            </w:tabs>
            <w:suppressAutoHyphens w:val="0"/>
            <w:snapToGrid w:val="0"/>
            <w:spacing w:after="160"/>
            <w:ind w:left="720" w:hanging="360"/>
          </w:pPr>
        </w:pPrChange>
      </w:pPr>
      <w:ins w:id="842" w:author="茉莉 蔡" w:date="2025-02-13T00:36:00Z">
        <w:r w:rsidRPr="0056789E">
          <w:rPr>
            <w:rFonts w:eastAsia="標楷體"/>
          </w:rPr>
          <w:t xml:space="preserve">OpenAI. (2024). </w:t>
        </w:r>
        <w:r w:rsidRPr="0056789E">
          <w:rPr>
            <w:rFonts w:eastAsia="標楷體"/>
            <w:i/>
            <w:iCs/>
          </w:rPr>
          <w:t>Exploring generative AI applications in human-computer interaction</w:t>
        </w:r>
        <w:r w:rsidRPr="0056789E">
          <w:rPr>
            <w:rFonts w:eastAsia="標楷體"/>
          </w:rPr>
          <w:t xml:space="preserve">. </w:t>
        </w:r>
        <w:r w:rsidRPr="0056789E">
          <w:rPr>
            <w:rFonts w:eastAsia="標楷體"/>
          </w:rPr>
          <w:fldChar w:fldCharType="begin"/>
        </w:r>
        <w:r w:rsidRPr="0056789E">
          <w:rPr>
            <w:rFonts w:eastAsia="標楷體"/>
          </w:rPr>
          <w:instrText>HYPERLINK "https://www.openai.com/research/" \t "_new"</w:instrText>
        </w:r>
        <w:r w:rsidRPr="0056789E">
          <w:rPr>
            <w:rFonts w:eastAsia="標楷體"/>
          </w:rPr>
        </w:r>
        <w:r w:rsidRPr="0056789E">
          <w:rPr>
            <w:rFonts w:eastAsia="標楷體"/>
          </w:rPr>
          <w:fldChar w:fldCharType="separate"/>
        </w:r>
        <w:r w:rsidRPr="0056789E">
          <w:rPr>
            <w:rStyle w:val="af1"/>
            <w:rFonts w:eastAsia="標楷體"/>
          </w:rPr>
          <w:t>https://www.openai.com/research/</w:t>
        </w:r>
        <w:r w:rsidRPr="0056789E">
          <w:rPr>
            <w:rFonts w:eastAsia="標楷體"/>
          </w:rPr>
          <w:fldChar w:fldCharType="end"/>
        </w:r>
      </w:ins>
    </w:p>
    <w:p w14:paraId="795D6C70" w14:textId="77777777" w:rsidR="0056789E" w:rsidRDefault="0056789E">
      <w:pPr>
        <w:suppressAutoHyphens w:val="0"/>
        <w:snapToGrid w:val="0"/>
        <w:spacing w:after="160"/>
        <w:ind w:left="360"/>
        <w:rPr>
          <w:ins w:id="843" w:author="茉莉 蔡" w:date="2025-02-13T00:37:00Z"/>
          <w:rFonts w:eastAsia="標楷體"/>
        </w:rPr>
        <w:pPrChange w:id="844" w:author="茉莉 蔡" w:date="2025-02-14T22:13:00Z">
          <w:pPr>
            <w:numPr>
              <w:numId w:val="13"/>
            </w:numPr>
            <w:tabs>
              <w:tab w:val="num" w:pos="720"/>
            </w:tabs>
            <w:suppressAutoHyphens w:val="0"/>
            <w:snapToGrid w:val="0"/>
            <w:spacing w:after="160"/>
            <w:ind w:left="720" w:hanging="360"/>
          </w:pPr>
        </w:pPrChange>
      </w:pPr>
      <w:ins w:id="845" w:author="茉莉 蔡" w:date="2025-02-13T00:36:00Z">
        <w:r w:rsidRPr="0056789E">
          <w:rPr>
            <w:rFonts w:eastAsia="標楷體"/>
          </w:rPr>
          <w:t xml:space="preserve">Roiland, J., &amp; Harmon, D. (Writers). (2014, March 24). </w:t>
        </w:r>
        <w:r w:rsidRPr="0056789E">
          <w:rPr>
            <w:rFonts w:eastAsia="標楷體"/>
            <w:i/>
            <w:iCs/>
          </w:rPr>
          <w:t>Something Ricked This Way Comes</w:t>
        </w:r>
        <w:r w:rsidRPr="0056789E">
          <w:rPr>
            <w:rFonts w:eastAsia="標楷體"/>
          </w:rPr>
          <w:t xml:space="preserve"> (Season 1, Episode 9) [TV series episode]. In J. Roiland &amp; D. Harmon (Executive Producers), </w:t>
        </w:r>
        <w:r w:rsidRPr="0056789E">
          <w:rPr>
            <w:rFonts w:eastAsia="標楷體"/>
            <w:i/>
            <w:iCs/>
          </w:rPr>
          <w:t>Rick and Morty</w:t>
        </w:r>
        <w:r w:rsidRPr="0056789E">
          <w:rPr>
            <w:rFonts w:eastAsia="標楷體"/>
          </w:rPr>
          <w:t>. Adult Swim.</w:t>
        </w:r>
      </w:ins>
    </w:p>
    <w:p w14:paraId="24D87C9C" w14:textId="7A2337DA" w:rsidR="0056789E" w:rsidRDefault="0056789E">
      <w:pPr>
        <w:suppressAutoHyphens w:val="0"/>
        <w:snapToGrid w:val="0"/>
        <w:spacing w:after="160"/>
        <w:ind w:left="360"/>
        <w:rPr>
          <w:ins w:id="846" w:author="茉莉 蔡" w:date="2025-02-13T00:38:00Z"/>
          <w:rFonts w:eastAsia="標楷體"/>
        </w:rPr>
        <w:pPrChange w:id="847" w:author="茉莉 蔡" w:date="2025-02-14T22:13:00Z">
          <w:pPr>
            <w:numPr>
              <w:numId w:val="13"/>
            </w:numPr>
            <w:tabs>
              <w:tab w:val="num" w:pos="720"/>
            </w:tabs>
            <w:suppressAutoHyphens w:val="0"/>
            <w:snapToGrid w:val="0"/>
            <w:spacing w:after="160"/>
            <w:ind w:left="720" w:hanging="360"/>
          </w:pPr>
        </w:pPrChange>
      </w:pPr>
      <w:ins w:id="848" w:author="茉莉 蔡" w:date="2025-02-13T00:36:00Z">
        <w:r w:rsidRPr="0056789E">
          <w:rPr>
            <w:rFonts w:eastAsia="標楷體"/>
          </w:rPr>
          <w:t xml:space="preserve">Sakr, S. (2012, July 18). </w:t>
        </w:r>
        <w:r w:rsidRPr="0056789E">
          <w:rPr>
            <w:rFonts w:eastAsia="標楷體"/>
            <w:i/>
            <w:iCs/>
          </w:rPr>
          <w:t>Google opens Web Lab at London's Science Museum, because 'the internet is incredible'</w:t>
        </w:r>
        <w:r w:rsidRPr="0056789E">
          <w:rPr>
            <w:rFonts w:eastAsia="標楷體"/>
          </w:rPr>
          <w:t xml:space="preserve">. </w:t>
        </w:r>
        <w:proofErr w:type="spellStart"/>
        <w:r w:rsidRPr="0056789E">
          <w:rPr>
            <w:rFonts w:eastAsia="標楷體"/>
            <w:i/>
            <w:iCs/>
          </w:rPr>
          <w:t>Engadget</w:t>
        </w:r>
        <w:proofErr w:type="spellEnd"/>
        <w:r w:rsidRPr="0056789E">
          <w:rPr>
            <w:rFonts w:eastAsia="標楷體"/>
          </w:rPr>
          <w:t>. Retrieved from</w:t>
        </w:r>
      </w:ins>
      <w:ins w:id="849" w:author="茉莉 蔡" w:date="2025-02-13T00:42:00Z">
        <w:r w:rsidR="0036533D">
          <w:rPr>
            <w:rFonts w:eastAsia="標楷體" w:hint="eastAsia"/>
          </w:rPr>
          <w:t xml:space="preserve"> </w:t>
        </w:r>
      </w:ins>
      <w:ins w:id="850" w:author="茉莉 蔡" w:date="2025-02-13T00:41:00Z">
        <w:r>
          <w:rPr>
            <w:rFonts w:eastAsia="標楷體" w:hint="eastAsia"/>
          </w:rPr>
          <w:t xml:space="preserve"> </w:t>
        </w:r>
        <w:r>
          <w:rPr>
            <w:rFonts w:eastAsia="標楷體"/>
          </w:rPr>
          <w:fldChar w:fldCharType="begin"/>
        </w:r>
        <w:r>
          <w:rPr>
            <w:rFonts w:eastAsia="標楷體"/>
          </w:rPr>
          <w:instrText>HYPERLINK "</w:instrText>
        </w:r>
      </w:ins>
      <w:ins w:id="851" w:author="茉莉 蔡" w:date="2025-02-13T00:36:00Z">
        <w:r w:rsidRPr="0056789E">
          <w:rPr>
            <w:rPrChange w:id="852" w:author="茉莉 蔡" w:date="2025-02-13T00:41:00Z">
              <w:rPr>
                <w:rStyle w:val="af1"/>
                <w:rFonts w:eastAsia="標楷體"/>
              </w:rPr>
            </w:rPrChange>
          </w:rPr>
          <w:instrText>https://www.engadget.com/2012/07/18/google-opens-web-lab-at-londons-science-museum/</w:instrText>
        </w:r>
      </w:ins>
      <w:ins w:id="853" w:author="茉莉 蔡" w:date="2025-02-13T00:41:00Z">
        <w:r>
          <w:rPr>
            <w:rFonts w:eastAsia="標楷體"/>
          </w:rPr>
          <w:instrText>"</w:instrText>
        </w:r>
        <w:r>
          <w:rPr>
            <w:rFonts w:eastAsia="標楷體"/>
          </w:rPr>
        </w:r>
        <w:r>
          <w:rPr>
            <w:rFonts w:eastAsia="標楷體"/>
          </w:rPr>
          <w:fldChar w:fldCharType="separate"/>
        </w:r>
      </w:ins>
      <w:ins w:id="854" w:author="茉莉 蔡" w:date="2025-02-13T00:36:00Z">
        <w:r w:rsidRPr="0056789E">
          <w:rPr>
            <w:rStyle w:val="af1"/>
            <w:rFonts w:eastAsia="標楷體"/>
          </w:rPr>
          <w:t>https://www.engadget.com/2012/07/18/google-opens-web-lab-at-londons-science-museum/</w:t>
        </w:r>
      </w:ins>
      <w:ins w:id="855" w:author="茉莉 蔡" w:date="2025-02-13T00:41:00Z">
        <w:r>
          <w:rPr>
            <w:rFonts w:eastAsia="標楷體"/>
          </w:rPr>
          <w:fldChar w:fldCharType="end"/>
        </w:r>
      </w:ins>
    </w:p>
    <w:p w14:paraId="104395E2" w14:textId="459DA6BB" w:rsidR="0056789E" w:rsidRPr="003F085E" w:rsidRDefault="0056789E">
      <w:pPr>
        <w:snapToGrid w:val="0"/>
        <w:ind w:left="357"/>
        <w:rPr>
          <w:ins w:id="856" w:author="茉莉 蔡" w:date="2025-02-13T00:42:00Z"/>
          <w:rFonts w:eastAsia="標楷體"/>
          <w:rPrChange w:id="857" w:author="茉莉 蔡" w:date="2025-02-14T22:13:00Z">
            <w:rPr>
              <w:ins w:id="858" w:author="茉莉 蔡" w:date="2025-02-13T00:42:00Z"/>
            </w:rPr>
          </w:rPrChange>
        </w:rPr>
        <w:pPrChange w:id="859" w:author="茉莉 蔡" w:date="2025-02-14T22:13:00Z">
          <w:pPr>
            <w:pStyle w:val="af5"/>
            <w:numPr>
              <w:numId w:val="13"/>
            </w:numPr>
            <w:tabs>
              <w:tab w:val="num" w:pos="720"/>
            </w:tabs>
            <w:snapToGrid w:val="0"/>
            <w:ind w:leftChars="0" w:left="714" w:hanging="357"/>
          </w:pPr>
        </w:pPrChange>
      </w:pPr>
      <w:ins w:id="860" w:author="茉莉 蔡" w:date="2025-02-13T00:36:00Z">
        <w:r w:rsidRPr="003F085E">
          <w:rPr>
            <w:rFonts w:eastAsia="標楷體"/>
            <w:rPrChange w:id="861" w:author="茉莉 蔡" w:date="2025-02-14T22:13:00Z">
              <w:rPr/>
            </w:rPrChange>
          </w:rPr>
          <w:t xml:space="preserve">Smith, J., &amp; Lee, K. (2023). </w:t>
        </w:r>
        <w:r w:rsidRPr="003F085E">
          <w:rPr>
            <w:rFonts w:eastAsia="標楷體"/>
            <w:i/>
            <w:iCs/>
            <w:rPrChange w:id="862" w:author="茉莉 蔡" w:date="2025-02-14T22:13:00Z">
              <w:rPr>
                <w:i/>
                <w:iCs/>
              </w:rPr>
            </w:rPrChange>
          </w:rPr>
          <w:t>Behavior data analytics in exhibition design</w:t>
        </w:r>
        <w:r w:rsidRPr="003F085E">
          <w:rPr>
            <w:rFonts w:eastAsia="標楷體"/>
            <w:rPrChange w:id="863" w:author="茉莉 蔡" w:date="2025-02-14T22:13:00Z">
              <w:rPr/>
            </w:rPrChange>
          </w:rPr>
          <w:t xml:space="preserve">. </w:t>
        </w:r>
        <w:r w:rsidRPr="003F085E">
          <w:rPr>
            <w:rFonts w:eastAsia="標楷體"/>
            <w:i/>
            <w:iCs/>
            <w:rPrChange w:id="864" w:author="茉莉 蔡" w:date="2025-02-14T22:13:00Z">
              <w:rPr>
                <w:i/>
                <w:iCs/>
              </w:rPr>
            </w:rPrChange>
          </w:rPr>
          <w:t>Journal of Smart Systems, 10</w:t>
        </w:r>
        <w:r w:rsidRPr="003F085E">
          <w:rPr>
            <w:rFonts w:eastAsia="標楷體"/>
            <w:rPrChange w:id="865" w:author="茉莉 蔡" w:date="2025-02-14T22:13:00Z">
              <w:rPr/>
            </w:rPrChange>
          </w:rPr>
          <w:t xml:space="preserve">(3), 245-260. </w:t>
        </w:r>
      </w:ins>
      <w:ins w:id="866" w:author="茉莉 蔡" w:date="2025-02-13T00:38:00Z">
        <w:r w:rsidRPr="003F085E">
          <w:rPr>
            <w:rFonts w:eastAsia="標楷體"/>
            <w:rPrChange w:id="867" w:author="茉莉 蔡" w:date="2025-02-14T22:13:00Z">
              <w:rPr/>
            </w:rPrChange>
          </w:rPr>
          <w:fldChar w:fldCharType="begin"/>
        </w:r>
        <w:r w:rsidRPr="003F085E">
          <w:rPr>
            <w:rFonts w:eastAsia="標楷體"/>
            <w:rPrChange w:id="868" w:author="茉莉 蔡" w:date="2025-02-14T22:13:00Z">
              <w:rPr/>
            </w:rPrChange>
          </w:rPr>
          <w:instrText>HYPERLINK "</w:instrText>
        </w:r>
      </w:ins>
      <w:ins w:id="869" w:author="茉莉 蔡" w:date="2025-02-13T00:36:00Z">
        <w:r w:rsidRPr="003F085E">
          <w:rPr>
            <w:rFonts w:eastAsia="標楷體"/>
            <w:rPrChange w:id="870" w:author="茉莉 蔡" w:date="2025-02-14T22:13:00Z">
              <w:rPr/>
            </w:rPrChange>
          </w:rPr>
          <w:instrText>https://doi.org/10.xxxx/xxxxxx</w:instrText>
        </w:r>
      </w:ins>
      <w:ins w:id="871" w:author="茉莉 蔡" w:date="2025-02-13T00:38:00Z">
        <w:r w:rsidRPr="003F085E">
          <w:rPr>
            <w:rFonts w:eastAsia="標楷體"/>
            <w:rPrChange w:id="872" w:author="茉莉 蔡" w:date="2025-02-14T22:13:00Z">
              <w:rPr/>
            </w:rPrChange>
          </w:rPr>
          <w:instrText>"</w:instrText>
        </w:r>
        <w:r w:rsidRPr="006E3DB3">
          <w:rPr>
            <w:rFonts w:eastAsia="標楷體"/>
          </w:rPr>
        </w:r>
        <w:r w:rsidRPr="003F085E">
          <w:rPr>
            <w:rFonts w:eastAsia="標楷體"/>
            <w:rPrChange w:id="873" w:author="茉莉 蔡" w:date="2025-02-14T22:13:00Z">
              <w:rPr/>
            </w:rPrChange>
          </w:rPr>
          <w:fldChar w:fldCharType="separate"/>
        </w:r>
      </w:ins>
      <w:ins w:id="874" w:author="茉莉 蔡" w:date="2025-02-13T00:36:00Z">
        <w:r w:rsidRPr="003F085E">
          <w:rPr>
            <w:rStyle w:val="af1"/>
            <w:rFonts w:eastAsia="標楷體"/>
          </w:rPr>
          <w:t>https://doi.org/10.xxxx/xxxxxx</w:t>
        </w:r>
      </w:ins>
      <w:ins w:id="875" w:author="茉莉 蔡" w:date="2025-02-13T00:38:00Z">
        <w:r w:rsidRPr="003F085E">
          <w:rPr>
            <w:rFonts w:eastAsia="標楷體"/>
            <w:rPrChange w:id="876" w:author="茉莉 蔡" w:date="2025-02-14T22:13:00Z">
              <w:rPr/>
            </w:rPrChange>
          </w:rPr>
          <w:fldChar w:fldCharType="end"/>
        </w:r>
      </w:ins>
    </w:p>
    <w:p w14:paraId="25785354" w14:textId="77777777" w:rsidR="0036533D" w:rsidRPr="0056789E" w:rsidRDefault="0036533D">
      <w:pPr>
        <w:pStyle w:val="af5"/>
        <w:snapToGrid w:val="0"/>
        <w:ind w:leftChars="0" w:left="714"/>
        <w:rPr>
          <w:ins w:id="877" w:author="茉莉 蔡" w:date="2025-02-13T00:40:00Z"/>
          <w:rFonts w:eastAsia="標楷體"/>
          <w:rPrChange w:id="878" w:author="茉莉 蔡" w:date="2025-02-13T00:40:00Z">
            <w:rPr>
              <w:ins w:id="879" w:author="茉莉 蔡" w:date="2025-02-13T00:40:00Z"/>
            </w:rPr>
          </w:rPrChange>
        </w:rPr>
        <w:pPrChange w:id="880" w:author="茉莉 蔡" w:date="2025-02-14T22:13:00Z">
          <w:pPr>
            <w:ind w:firstLine="360"/>
          </w:pPr>
        </w:pPrChange>
      </w:pPr>
    </w:p>
    <w:p w14:paraId="7840A0FA" w14:textId="2B899905" w:rsidR="001D05D8" w:rsidRPr="003F085E" w:rsidDel="0036533D" w:rsidRDefault="0056789E">
      <w:pPr>
        <w:ind w:left="357"/>
        <w:rPr>
          <w:del w:id="881" w:author="茉莉 蔡" w:date="2025-02-13T00:36:00Z"/>
          <w:rFonts w:eastAsia="標楷體"/>
          <w:rPrChange w:id="882" w:author="茉莉 蔡" w:date="2025-02-14T22:13:00Z">
            <w:rPr>
              <w:del w:id="883" w:author="茉莉 蔡" w:date="2025-02-13T00:36:00Z"/>
            </w:rPr>
          </w:rPrChange>
        </w:rPr>
        <w:pPrChange w:id="884" w:author="茉莉 蔡" w:date="2025-02-14T22:14:00Z">
          <w:pPr>
            <w:pStyle w:val="af5"/>
            <w:numPr>
              <w:numId w:val="13"/>
            </w:numPr>
            <w:tabs>
              <w:tab w:val="num" w:pos="720"/>
            </w:tabs>
            <w:snapToGrid w:val="0"/>
            <w:ind w:leftChars="0" w:left="714" w:hanging="357"/>
          </w:pPr>
        </w:pPrChange>
      </w:pPr>
      <w:ins w:id="885" w:author="茉莉 蔡" w:date="2025-02-13T00:36:00Z">
        <w:r w:rsidRPr="003F085E">
          <w:rPr>
            <w:rFonts w:eastAsia="標楷體"/>
            <w:rPrChange w:id="886" w:author="茉莉 蔡" w:date="2025-02-14T22:13:00Z">
              <w:rPr/>
            </w:rPrChange>
          </w:rPr>
          <w:t xml:space="preserve">Spadaccini, J. (2020). </w:t>
        </w:r>
        <w:r w:rsidRPr="003F085E">
          <w:rPr>
            <w:rFonts w:eastAsia="標楷體"/>
            <w:i/>
            <w:iCs/>
            <w:rPrChange w:id="887" w:author="茉莉 蔡" w:date="2025-02-14T22:13:00Z">
              <w:rPr>
                <w:i/>
                <w:iCs/>
              </w:rPr>
            </w:rPrChange>
          </w:rPr>
          <w:t>Designing for visitor engagement during a pandemic</w:t>
        </w:r>
        <w:r w:rsidRPr="003F085E">
          <w:rPr>
            <w:rFonts w:eastAsia="標楷體"/>
            <w:rPrChange w:id="888" w:author="茉莉 蔡" w:date="2025-02-14T22:13:00Z">
              <w:rPr/>
            </w:rPrChange>
          </w:rPr>
          <w:t xml:space="preserve">. </w:t>
        </w:r>
        <w:proofErr w:type="spellStart"/>
        <w:r w:rsidRPr="003F085E">
          <w:rPr>
            <w:rFonts w:eastAsia="標楷體"/>
            <w:i/>
            <w:iCs/>
            <w:rPrChange w:id="889" w:author="茉莉 蔡" w:date="2025-02-14T22:13:00Z">
              <w:rPr>
                <w:i/>
                <w:iCs/>
              </w:rPr>
            </w:rPrChange>
          </w:rPr>
          <w:t>MuseumNext</w:t>
        </w:r>
        <w:proofErr w:type="spellEnd"/>
        <w:r w:rsidRPr="003F085E">
          <w:rPr>
            <w:rFonts w:eastAsia="標楷體"/>
            <w:rPrChange w:id="890" w:author="茉莉 蔡" w:date="2025-02-14T22:13:00Z">
              <w:rPr/>
            </w:rPrChange>
          </w:rPr>
          <w:t xml:space="preserve">. Retrieved from </w:t>
        </w:r>
        <w:r w:rsidRPr="003F085E">
          <w:rPr>
            <w:rFonts w:eastAsia="標楷體"/>
            <w:rPrChange w:id="891" w:author="茉莉 蔡" w:date="2025-02-14T22:13:00Z">
              <w:rPr/>
            </w:rPrChange>
          </w:rPr>
          <w:fldChar w:fldCharType="begin"/>
        </w:r>
        <w:r w:rsidRPr="003F085E">
          <w:rPr>
            <w:rFonts w:eastAsia="標楷體"/>
            <w:rPrChange w:id="892" w:author="茉莉 蔡" w:date="2025-02-14T22:13:00Z">
              <w:rPr/>
            </w:rPrChange>
          </w:rPr>
          <w:instrText>HYPERLINK "https://www.museumnext.com/article/designing-for-visitor-engagement-during-a-pandemic/" \t "_new"</w:instrText>
        </w:r>
        <w:r w:rsidRPr="006E3DB3">
          <w:rPr>
            <w:rFonts w:eastAsia="標楷體"/>
          </w:rPr>
        </w:r>
        <w:r w:rsidRPr="003F085E">
          <w:rPr>
            <w:rFonts w:eastAsia="標楷體"/>
            <w:rPrChange w:id="893" w:author="茉莉 蔡" w:date="2025-02-14T22:13:00Z">
              <w:rPr/>
            </w:rPrChange>
          </w:rPr>
          <w:fldChar w:fldCharType="separate"/>
        </w:r>
        <w:r w:rsidRPr="003F085E">
          <w:rPr>
            <w:rStyle w:val="af1"/>
            <w:rFonts w:eastAsia="標楷體"/>
          </w:rPr>
          <w:t>https://www.museumnext.com/article/designing-for-visitor-engagement-during-a-pandemic/</w:t>
        </w:r>
        <w:r w:rsidRPr="003F085E">
          <w:rPr>
            <w:rFonts w:eastAsia="標楷體"/>
            <w:rPrChange w:id="894" w:author="茉莉 蔡" w:date="2025-02-14T22:13:00Z">
              <w:rPr/>
            </w:rPrChange>
          </w:rPr>
          <w:fldChar w:fldCharType="end"/>
        </w:r>
      </w:ins>
      <w:ins w:id="895" w:author="茉莉 蔡" w:date="2025-02-13T00:38:00Z">
        <w:r w:rsidRPr="003F085E">
          <w:rPr>
            <w:rFonts w:eastAsia="標楷體"/>
            <w:rPrChange w:id="896" w:author="茉莉 蔡" w:date="2025-02-14T22:13:00Z">
              <w:rPr/>
            </w:rPrChange>
          </w:rPr>
          <w:t xml:space="preserve"> </w:t>
        </w:r>
      </w:ins>
      <w:del w:id="897" w:author="茉莉 蔡" w:date="2025-02-13T00:36:00Z">
        <w:r w:rsidR="001D05D8" w:rsidRPr="003F085E" w:rsidDel="0056789E">
          <w:rPr>
            <w:rFonts w:eastAsia="標楷體"/>
            <w:rPrChange w:id="898" w:author="茉莉 蔡" w:date="2025-02-14T22:13:00Z">
              <w:rPr/>
            </w:rPrChange>
          </w:rPr>
          <w:delText>OpenAI. (2024). Exploring Generative AI Applications in Human-Computer Interaction.</w:delText>
        </w:r>
      </w:del>
    </w:p>
    <w:p w14:paraId="406E8756" w14:textId="77777777" w:rsidR="0036533D" w:rsidRPr="0036533D" w:rsidRDefault="0036533D">
      <w:pPr>
        <w:ind w:left="357"/>
        <w:rPr>
          <w:ins w:id="899" w:author="茉莉 蔡" w:date="2025-02-13T00:42:00Z"/>
        </w:rPr>
        <w:pPrChange w:id="900" w:author="茉莉 蔡" w:date="2025-02-14T22:14:00Z">
          <w:pPr>
            <w:numPr>
              <w:numId w:val="13"/>
            </w:numPr>
            <w:tabs>
              <w:tab w:val="num" w:pos="720"/>
            </w:tabs>
            <w:suppressAutoHyphens w:val="0"/>
            <w:snapToGrid w:val="0"/>
            <w:spacing w:after="160"/>
            <w:ind w:left="720" w:hanging="360"/>
          </w:pPr>
        </w:pPrChange>
      </w:pPr>
    </w:p>
    <w:p w14:paraId="50970470" w14:textId="77777777" w:rsidR="0056789E" w:rsidRDefault="0056789E">
      <w:pPr>
        <w:pStyle w:val="af5"/>
        <w:snapToGrid w:val="0"/>
        <w:ind w:leftChars="0" w:left="714"/>
        <w:rPr>
          <w:ins w:id="901" w:author="茉莉 蔡" w:date="2025-02-13T00:38:00Z"/>
        </w:rPr>
        <w:pPrChange w:id="902" w:author="茉莉 蔡" w:date="2025-02-14T22:13:00Z">
          <w:pPr>
            <w:suppressAutoHyphens w:val="0"/>
            <w:snapToGrid w:val="0"/>
            <w:spacing w:after="160"/>
            <w:ind w:left="360"/>
          </w:pPr>
        </w:pPrChange>
      </w:pPr>
    </w:p>
    <w:p w14:paraId="1B851D7A" w14:textId="77777777" w:rsidR="0056789E" w:rsidRDefault="0056789E">
      <w:pPr>
        <w:suppressAutoHyphens w:val="0"/>
        <w:snapToGrid w:val="0"/>
        <w:spacing w:after="160"/>
        <w:ind w:left="360"/>
        <w:rPr>
          <w:ins w:id="903" w:author="茉莉 蔡" w:date="2025-02-13T00:38:00Z"/>
          <w:rFonts w:eastAsia="標楷體"/>
        </w:rPr>
        <w:pPrChange w:id="904" w:author="茉莉 蔡" w:date="2025-02-14T22:13:00Z">
          <w:pPr>
            <w:numPr>
              <w:numId w:val="13"/>
            </w:numPr>
            <w:tabs>
              <w:tab w:val="num" w:pos="720"/>
            </w:tabs>
            <w:suppressAutoHyphens w:val="0"/>
            <w:snapToGrid w:val="0"/>
            <w:spacing w:after="160"/>
            <w:ind w:left="720" w:hanging="360"/>
          </w:pPr>
        </w:pPrChange>
      </w:pPr>
      <w:ins w:id="905" w:author="茉莉 蔡" w:date="2025-02-13T00:36:00Z">
        <w:r w:rsidRPr="0056789E">
          <w:rPr>
            <w:rFonts w:eastAsia="標楷體"/>
          </w:rPr>
          <w:t>江凌青（</w:t>
        </w:r>
        <w:r w:rsidRPr="0056789E">
          <w:rPr>
            <w:rFonts w:eastAsia="標楷體"/>
          </w:rPr>
          <w:t>2014</w:t>
        </w:r>
        <w:r w:rsidRPr="0056789E">
          <w:rPr>
            <w:rFonts w:eastAsia="標楷體"/>
          </w:rPr>
          <w:t>）。〈數位時代的錄像藝術展示：從多元放映平臺的興起到一種趨向敘事的策略〉。《現代美術學報》，</w:t>
        </w:r>
        <w:r w:rsidRPr="0056789E">
          <w:rPr>
            <w:rFonts w:eastAsia="標楷體"/>
          </w:rPr>
          <w:t>26</w:t>
        </w:r>
        <w:r w:rsidRPr="0056789E">
          <w:rPr>
            <w:rFonts w:eastAsia="標楷體"/>
          </w:rPr>
          <w:t>，</w:t>
        </w:r>
        <w:r w:rsidRPr="0056789E">
          <w:rPr>
            <w:rFonts w:eastAsia="標楷體"/>
          </w:rPr>
          <w:t>37-61</w:t>
        </w:r>
        <w:r w:rsidRPr="0056789E">
          <w:rPr>
            <w:rFonts w:eastAsia="標楷體"/>
          </w:rPr>
          <w:t>。</w:t>
        </w:r>
      </w:ins>
    </w:p>
    <w:p w14:paraId="7A203307" w14:textId="77777777" w:rsidR="0056789E" w:rsidRDefault="0056789E">
      <w:pPr>
        <w:suppressAutoHyphens w:val="0"/>
        <w:snapToGrid w:val="0"/>
        <w:spacing w:after="160"/>
        <w:ind w:left="357"/>
        <w:rPr>
          <w:ins w:id="906" w:author="茉莉 蔡" w:date="2025-02-13T00:40:00Z"/>
          <w:rFonts w:eastAsia="標楷體"/>
        </w:rPr>
        <w:pPrChange w:id="907" w:author="茉莉 蔡" w:date="2025-02-14T22:13:00Z">
          <w:pPr>
            <w:numPr>
              <w:numId w:val="13"/>
            </w:numPr>
            <w:tabs>
              <w:tab w:val="num" w:pos="720"/>
            </w:tabs>
            <w:suppressAutoHyphens w:val="0"/>
            <w:snapToGrid w:val="0"/>
            <w:spacing w:after="160"/>
            <w:ind w:left="720" w:hanging="360"/>
          </w:pPr>
        </w:pPrChange>
      </w:pPr>
      <w:ins w:id="908" w:author="茉莉 蔡" w:date="2025-02-13T00:36:00Z">
        <w:r w:rsidRPr="0056789E">
          <w:rPr>
            <w:rFonts w:eastAsia="標楷體"/>
          </w:rPr>
          <w:t>李如菁（</w:t>
        </w:r>
        <w:r w:rsidRPr="0056789E">
          <w:rPr>
            <w:rFonts w:eastAsia="標楷體"/>
          </w:rPr>
          <w:t>2018</w:t>
        </w:r>
        <w:r w:rsidRPr="0056789E">
          <w:rPr>
            <w:rFonts w:eastAsia="標楷體"/>
          </w:rPr>
          <w:t>）。運用智慧型手機提升博物館學習經驗的策略思考</w:t>
        </w:r>
        <w:r w:rsidRPr="0056789E">
          <w:rPr>
            <w:rFonts w:eastAsia="標楷體"/>
          </w:rPr>
          <w:t>—</w:t>
        </w:r>
        <w:r w:rsidRPr="0056789E">
          <w:rPr>
            <w:rFonts w:eastAsia="標楷體"/>
          </w:rPr>
          <w:t>從互動經驗模式談起。《臺灣博物季刊》，</w:t>
        </w:r>
        <w:r w:rsidRPr="0056789E">
          <w:rPr>
            <w:rFonts w:eastAsia="標楷體"/>
          </w:rPr>
          <w:t>37(1)</w:t>
        </w:r>
        <w:r w:rsidRPr="0056789E">
          <w:rPr>
            <w:rFonts w:eastAsia="標楷體"/>
          </w:rPr>
          <w:t>，</w:t>
        </w:r>
        <w:r w:rsidRPr="0056789E">
          <w:rPr>
            <w:rFonts w:eastAsia="標楷體"/>
          </w:rPr>
          <w:t>78–83</w:t>
        </w:r>
        <w:r w:rsidRPr="0056789E">
          <w:rPr>
            <w:rFonts w:eastAsia="標楷體"/>
          </w:rPr>
          <w:t>。</w:t>
        </w:r>
        <w:r w:rsidRPr="0056789E">
          <w:rPr>
            <w:rFonts w:eastAsia="標楷體"/>
          </w:rPr>
          <w:fldChar w:fldCharType="begin"/>
        </w:r>
        <w:r w:rsidRPr="0056789E">
          <w:rPr>
            <w:rFonts w:eastAsia="標楷體"/>
          </w:rPr>
          <w:instrText>HYPERLINK "https://www.airitilibrary.com/Article/Detail/P20150629002-201803-201805170018-201805170018-78-83" \t "_new"</w:instrText>
        </w:r>
        <w:r w:rsidRPr="0056789E">
          <w:rPr>
            <w:rFonts w:eastAsia="標楷體"/>
          </w:rPr>
        </w:r>
        <w:r w:rsidRPr="0056789E">
          <w:rPr>
            <w:rFonts w:eastAsia="標楷體"/>
          </w:rPr>
          <w:fldChar w:fldCharType="separate"/>
        </w:r>
        <w:r w:rsidRPr="0056789E">
          <w:rPr>
            <w:rStyle w:val="af1"/>
            <w:rFonts w:eastAsia="標楷體"/>
          </w:rPr>
          <w:t>https://www.airitilibrary.com/Article/Detail/P20150629002-201803-201805170018-201805170018-78-83</w:t>
        </w:r>
        <w:r w:rsidRPr="0056789E">
          <w:rPr>
            <w:rFonts w:eastAsia="標楷體"/>
          </w:rPr>
          <w:fldChar w:fldCharType="end"/>
        </w:r>
      </w:ins>
    </w:p>
    <w:p w14:paraId="3C21E4EB" w14:textId="77777777" w:rsidR="0056789E" w:rsidRDefault="0056789E">
      <w:pPr>
        <w:suppressAutoHyphens w:val="0"/>
        <w:snapToGrid w:val="0"/>
        <w:spacing w:after="160"/>
        <w:ind w:left="357"/>
        <w:rPr>
          <w:ins w:id="909" w:author="茉莉 蔡" w:date="2025-02-13T00:40:00Z"/>
          <w:rFonts w:eastAsia="標楷體"/>
        </w:rPr>
        <w:pPrChange w:id="910" w:author="茉莉 蔡" w:date="2025-02-14T22:13:00Z">
          <w:pPr>
            <w:numPr>
              <w:numId w:val="13"/>
            </w:numPr>
            <w:tabs>
              <w:tab w:val="num" w:pos="720"/>
            </w:tabs>
            <w:suppressAutoHyphens w:val="0"/>
            <w:snapToGrid w:val="0"/>
            <w:spacing w:after="160"/>
            <w:ind w:left="720" w:hanging="360"/>
          </w:pPr>
        </w:pPrChange>
      </w:pPr>
      <w:ins w:id="911" w:author="茉莉 蔡" w:date="2025-02-13T00:36:00Z">
        <w:r w:rsidRPr="0056789E">
          <w:rPr>
            <w:rFonts w:eastAsia="標楷體"/>
          </w:rPr>
          <w:t>李有仁、張芳凱（</w:t>
        </w:r>
        <w:r w:rsidRPr="0056789E">
          <w:rPr>
            <w:rFonts w:eastAsia="標楷體"/>
          </w:rPr>
          <w:t>2016</w:t>
        </w:r>
        <w:r w:rsidRPr="0056789E">
          <w:rPr>
            <w:rFonts w:eastAsia="標楷體"/>
          </w:rPr>
          <w:t>）。運用智慧型手機應用程式設計博物館行動導覽系統之因素探討。《觀光休閒學報》，</w:t>
        </w:r>
        <w:r w:rsidRPr="0056789E">
          <w:rPr>
            <w:rFonts w:eastAsia="標楷體"/>
          </w:rPr>
          <w:t>22(1)</w:t>
        </w:r>
        <w:r w:rsidRPr="0056789E">
          <w:rPr>
            <w:rFonts w:eastAsia="標楷體"/>
          </w:rPr>
          <w:t>，</w:t>
        </w:r>
        <w:r w:rsidRPr="0056789E">
          <w:rPr>
            <w:rFonts w:eastAsia="標楷體"/>
          </w:rPr>
          <w:t>61-94</w:t>
        </w:r>
        <w:r w:rsidRPr="0056789E">
          <w:rPr>
            <w:rFonts w:eastAsia="標楷體"/>
          </w:rPr>
          <w:t>。</w:t>
        </w:r>
      </w:ins>
    </w:p>
    <w:p w14:paraId="45B755DE" w14:textId="77777777" w:rsidR="0056789E" w:rsidRDefault="0056789E">
      <w:pPr>
        <w:suppressAutoHyphens w:val="0"/>
        <w:snapToGrid w:val="0"/>
        <w:spacing w:after="160"/>
        <w:ind w:left="360"/>
        <w:rPr>
          <w:ins w:id="912" w:author="茉莉 蔡" w:date="2025-02-17T17:12:00Z"/>
          <w:rFonts w:eastAsia="標楷體"/>
        </w:rPr>
      </w:pPr>
      <w:ins w:id="913" w:author="茉莉 蔡" w:date="2025-02-13T00:36:00Z">
        <w:r w:rsidRPr="0056789E">
          <w:rPr>
            <w:rFonts w:eastAsia="標楷體"/>
          </w:rPr>
          <w:t>林書民（</w:t>
        </w:r>
        <w:r w:rsidRPr="0056789E">
          <w:rPr>
            <w:rFonts w:eastAsia="標楷體"/>
          </w:rPr>
          <w:t>2012</w:t>
        </w:r>
        <w:r w:rsidRPr="0056789E">
          <w:rPr>
            <w:rFonts w:eastAsia="標楷體"/>
          </w:rPr>
          <w:t>）。〈</w:t>
        </w:r>
        <w:r w:rsidRPr="0056789E">
          <w:rPr>
            <w:rFonts w:eastAsia="標楷體"/>
          </w:rPr>
          <w:t>Tea─</w:t>
        </w:r>
        <w:r w:rsidRPr="0056789E">
          <w:rPr>
            <w:rFonts w:eastAsia="標楷體"/>
          </w:rPr>
          <w:t>宣言〉，收錄於蔡昭儀、林書民編，《</w:t>
        </w:r>
        <w:r w:rsidRPr="0056789E">
          <w:rPr>
            <w:rFonts w:eastAsia="標楷體"/>
          </w:rPr>
          <w:t xml:space="preserve">Tea : </w:t>
        </w:r>
        <w:r w:rsidRPr="0056789E">
          <w:rPr>
            <w:rFonts w:eastAsia="標楷體"/>
          </w:rPr>
          <w:t>集體智慧</w:t>
        </w:r>
        <w:r w:rsidRPr="0056789E">
          <w:rPr>
            <w:rFonts w:eastAsia="標楷體"/>
          </w:rPr>
          <w:t xml:space="preserve"> : </w:t>
        </w:r>
        <w:r w:rsidRPr="0056789E">
          <w:rPr>
            <w:rFonts w:eastAsia="標楷體"/>
          </w:rPr>
          <w:t>科技娛樂藝術》。臺中市：國立臺灣美術館，</w:t>
        </w:r>
        <w:r w:rsidRPr="0056789E">
          <w:rPr>
            <w:rFonts w:eastAsia="標楷體"/>
          </w:rPr>
          <w:t>7-14</w:t>
        </w:r>
        <w:r w:rsidRPr="0056789E">
          <w:rPr>
            <w:rFonts w:eastAsia="標楷體"/>
          </w:rPr>
          <w:t>。</w:t>
        </w:r>
      </w:ins>
    </w:p>
    <w:p w14:paraId="766A08F0" w14:textId="15E0C892" w:rsidR="00DE7C1D" w:rsidRDefault="00DE7C1D">
      <w:pPr>
        <w:suppressAutoHyphens w:val="0"/>
        <w:snapToGrid w:val="0"/>
        <w:spacing w:after="160"/>
        <w:ind w:left="360"/>
        <w:rPr>
          <w:ins w:id="914" w:author="茉莉 蔡" w:date="2025-02-13T00:40:00Z"/>
          <w:rFonts w:eastAsia="標楷體"/>
        </w:rPr>
        <w:pPrChange w:id="915" w:author="茉莉 蔡" w:date="2025-02-14T22:13:00Z">
          <w:pPr>
            <w:numPr>
              <w:numId w:val="13"/>
            </w:numPr>
            <w:tabs>
              <w:tab w:val="num" w:pos="720"/>
            </w:tabs>
            <w:suppressAutoHyphens w:val="0"/>
            <w:snapToGrid w:val="0"/>
            <w:spacing w:after="160"/>
            <w:ind w:left="720" w:hanging="360"/>
          </w:pPr>
        </w:pPrChange>
      </w:pPr>
      <w:ins w:id="916" w:author="茉莉 蔡" w:date="2025-02-17T17:12:00Z">
        <w:r w:rsidRPr="00DE7C1D">
          <w:rPr>
            <w:rFonts w:eastAsia="標楷體"/>
          </w:rPr>
          <w:t>國立臺灣美術館（</w:t>
        </w:r>
        <w:r w:rsidRPr="00DE7C1D">
          <w:rPr>
            <w:rFonts w:eastAsia="標楷體"/>
          </w:rPr>
          <w:t>2025</w:t>
        </w:r>
        <w:r w:rsidRPr="00DE7C1D">
          <w:rPr>
            <w:rFonts w:eastAsia="標楷體"/>
          </w:rPr>
          <w:t>）。《國立臺灣美術館年報</w:t>
        </w:r>
        <w:r w:rsidRPr="00DE7C1D">
          <w:rPr>
            <w:rFonts w:eastAsia="標楷體"/>
          </w:rPr>
          <w:t>2024</w:t>
        </w:r>
        <w:r w:rsidRPr="00DE7C1D">
          <w:rPr>
            <w:rFonts w:eastAsia="標楷體"/>
          </w:rPr>
          <w:t>》。</w:t>
        </w:r>
        <w:r w:rsidRPr="00DE7C1D">
          <w:rPr>
            <w:rFonts w:eastAsia="標楷體"/>
          </w:rPr>
          <w:fldChar w:fldCharType="begin"/>
        </w:r>
        <w:r w:rsidRPr="00DE7C1D">
          <w:rPr>
            <w:rFonts w:eastAsia="標楷體"/>
          </w:rPr>
          <w:instrText>HYPERLINK "https://www.ntmofa.gov.tw/News_Publish_Content.aspx?n=1487&amp;s=224003" \t "_new"</w:instrText>
        </w:r>
        <w:r w:rsidRPr="00DE7C1D">
          <w:rPr>
            <w:rFonts w:eastAsia="標楷體"/>
          </w:rPr>
        </w:r>
        <w:r w:rsidRPr="00DE7C1D">
          <w:rPr>
            <w:rFonts w:eastAsia="標楷體"/>
          </w:rPr>
          <w:fldChar w:fldCharType="separate"/>
        </w:r>
        <w:r w:rsidRPr="00DE7C1D">
          <w:rPr>
            <w:rStyle w:val="af1"/>
            <w:rFonts w:eastAsia="標楷體"/>
          </w:rPr>
          <w:t>https://www.ntmofa.gov.tw/News_Publish_Content.aspx?n=1487&amp;s=224003</w:t>
        </w:r>
        <w:r w:rsidRPr="00DE7C1D">
          <w:rPr>
            <w:rFonts w:eastAsia="標楷體"/>
          </w:rPr>
          <w:fldChar w:fldCharType="end"/>
        </w:r>
      </w:ins>
    </w:p>
    <w:p w14:paraId="1F80AD44" w14:textId="77777777" w:rsidR="0056789E" w:rsidRDefault="0056789E">
      <w:pPr>
        <w:suppressAutoHyphens w:val="0"/>
        <w:snapToGrid w:val="0"/>
        <w:spacing w:after="160"/>
        <w:ind w:left="360"/>
        <w:rPr>
          <w:ins w:id="917" w:author="茉莉 蔡" w:date="2025-02-13T00:40:00Z"/>
          <w:rFonts w:eastAsia="標楷體"/>
        </w:rPr>
        <w:pPrChange w:id="918" w:author="茉莉 蔡" w:date="2025-02-14T22:13:00Z">
          <w:pPr>
            <w:numPr>
              <w:numId w:val="13"/>
            </w:numPr>
            <w:tabs>
              <w:tab w:val="num" w:pos="720"/>
            </w:tabs>
            <w:suppressAutoHyphens w:val="0"/>
            <w:snapToGrid w:val="0"/>
            <w:spacing w:after="160"/>
            <w:ind w:left="720" w:hanging="360"/>
          </w:pPr>
        </w:pPrChange>
      </w:pPr>
      <w:ins w:id="919" w:author="茉莉 蔡" w:date="2025-02-13T00:36:00Z">
        <w:r w:rsidRPr="0056789E">
          <w:rPr>
            <w:rFonts w:eastAsia="標楷體"/>
          </w:rPr>
          <w:lastRenderedPageBreak/>
          <w:t>曾鈺涓（</w:t>
        </w:r>
        <w:r w:rsidRPr="0056789E">
          <w:rPr>
            <w:rFonts w:eastAsia="標楷體"/>
          </w:rPr>
          <w:t xml:space="preserve">2005 </w:t>
        </w:r>
        <w:r w:rsidRPr="0056789E">
          <w:rPr>
            <w:rFonts w:eastAsia="標楷體"/>
          </w:rPr>
          <w:t>年</w:t>
        </w:r>
        <w:r w:rsidRPr="0056789E">
          <w:rPr>
            <w:rFonts w:eastAsia="標楷體"/>
          </w:rPr>
          <w:t xml:space="preserve"> 12 </w:t>
        </w:r>
        <w:r w:rsidRPr="0056789E">
          <w:rPr>
            <w:rFonts w:eastAsia="標楷體"/>
          </w:rPr>
          <w:t>月）。〈經驗無線</w:t>
        </w:r>
        <w:r w:rsidRPr="0056789E">
          <w:rPr>
            <w:rFonts w:eastAsia="標楷體"/>
          </w:rPr>
          <w:t>—</w:t>
        </w:r>
        <w:r w:rsidRPr="0056789E">
          <w:rPr>
            <w:rFonts w:eastAsia="標楷體"/>
          </w:rPr>
          <w:t>博物館數位導覽系統案例研究〉。發表於「</w:t>
        </w:r>
        <w:r w:rsidRPr="0056789E">
          <w:rPr>
            <w:rFonts w:eastAsia="標楷體"/>
          </w:rPr>
          <w:t xml:space="preserve">2005 </w:t>
        </w:r>
        <w:r w:rsidRPr="0056789E">
          <w:rPr>
            <w:rFonts w:eastAsia="標楷體"/>
          </w:rPr>
          <w:t>數位設計研討會」，臺中：國立臺中技術學院。</w:t>
        </w:r>
      </w:ins>
    </w:p>
    <w:p w14:paraId="3F013A60" w14:textId="77777777" w:rsidR="0056789E" w:rsidRDefault="0056789E">
      <w:pPr>
        <w:suppressAutoHyphens w:val="0"/>
        <w:snapToGrid w:val="0"/>
        <w:spacing w:after="160"/>
        <w:ind w:left="360"/>
        <w:rPr>
          <w:ins w:id="920" w:author="茉莉 蔡" w:date="2025-02-13T00:41:00Z"/>
          <w:rFonts w:eastAsia="標楷體"/>
        </w:rPr>
        <w:pPrChange w:id="921" w:author="茉莉 蔡" w:date="2025-02-14T22:13:00Z">
          <w:pPr>
            <w:numPr>
              <w:numId w:val="13"/>
            </w:numPr>
            <w:tabs>
              <w:tab w:val="num" w:pos="720"/>
            </w:tabs>
            <w:suppressAutoHyphens w:val="0"/>
            <w:snapToGrid w:val="0"/>
            <w:spacing w:after="160"/>
            <w:ind w:left="720" w:hanging="360"/>
          </w:pPr>
        </w:pPrChange>
      </w:pPr>
      <w:ins w:id="922" w:author="茉莉 蔡" w:date="2025-02-13T00:36:00Z">
        <w:r w:rsidRPr="0056789E">
          <w:rPr>
            <w:rFonts w:eastAsia="標楷體"/>
          </w:rPr>
          <w:t>盧凱晴、馮博恩、丁維欣（</w:t>
        </w:r>
        <w:r w:rsidRPr="0056789E">
          <w:rPr>
            <w:rFonts w:eastAsia="標楷體"/>
          </w:rPr>
          <w:t>2021</w:t>
        </w:r>
        <w:r w:rsidRPr="0056789E">
          <w:rPr>
            <w:rFonts w:eastAsia="標楷體"/>
          </w:rPr>
          <w:t>）。〈初探多媒體互動裝置對觀眾的吸引力與知識傳遞〉。《國立自然科學博物館館刊》，</w:t>
        </w:r>
        <w:r w:rsidRPr="0056789E">
          <w:rPr>
            <w:rFonts w:eastAsia="標楷體"/>
          </w:rPr>
          <w:t>37(3)</w:t>
        </w:r>
        <w:r w:rsidRPr="0056789E">
          <w:rPr>
            <w:rFonts w:eastAsia="標楷體"/>
          </w:rPr>
          <w:t>，</w:t>
        </w:r>
        <w:r w:rsidRPr="0056789E">
          <w:rPr>
            <w:rFonts w:eastAsia="標楷體"/>
          </w:rPr>
          <w:t>59-68</w:t>
        </w:r>
        <w:r w:rsidRPr="0056789E">
          <w:rPr>
            <w:rFonts w:eastAsia="標楷體"/>
          </w:rPr>
          <w:t>。</w:t>
        </w:r>
        <w:r w:rsidRPr="0056789E">
          <w:rPr>
            <w:rFonts w:eastAsia="標楷體"/>
          </w:rPr>
          <w:t>libknowledge.nmns.edu.tw</w:t>
        </w:r>
      </w:ins>
    </w:p>
    <w:p w14:paraId="1C418500" w14:textId="77777777" w:rsidR="0056789E" w:rsidRDefault="0056789E">
      <w:pPr>
        <w:suppressAutoHyphens w:val="0"/>
        <w:snapToGrid w:val="0"/>
        <w:spacing w:after="160"/>
        <w:ind w:left="360"/>
        <w:rPr>
          <w:ins w:id="923" w:author="茉莉 蔡" w:date="2025-02-13T00:41:00Z"/>
          <w:rFonts w:eastAsia="標楷體"/>
        </w:rPr>
        <w:pPrChange w:id="924" w:author="茉莉 蔡" w:date="2025-02-14T22:13:00Z">
          <w:pPr>
            <w:numPr>
              <w:numId w:val="13"/>
            </w:numPr>
            <w:tabs>
              <w:tab w:val="num" w:pos="720"/>
            </w:tabs>
            <w:suppressAutoHyphens w:val="0"/>
            <w:snapToGrid w:val="0"/>
            <w:spacing w:after="160"/>
            <w:ind w:left="720" w:hanging="360"/>
          </w:pPr>
        </w:pPrChange>
      </w:pPr>
      <w:ins w:id="925" w:author="茉莉 蔡" w:date="2025-02-13T00:36:00Z">
        <w:r w:rsidRPr="0056789E">
          <w:rPr>
            <w:rFonts w:eastAsia="標楷體"/>
          </w:rPr>
          <w:t>蘇萬生、蔡佳穎、林欣璇（</w:t>
        </w:r>
        <w:r w:rsidRPr="0056789E">
          <w:rPr>
            <w:rFonts w:eastAsia="標楷體"/>
          </w:rPr>
          <w:t>2019</w:t>
        </w:r>
        <w:r w:rsidRPr="0056789E">
          <w:rPr>
            <w:rFonts w:eastAsia="標楷體"/>
          </w:rPr>
          <w:t>）。〈智慧科教館〉。《科技大觀園》。</w:t>
        </w:r>
        <w:r w:rsidRPr="0056789E">
          <w:rPr>
            <w:rFonts w:eastAsia="標楷體"/>
          </w:rPr>
          <w:t>scitechvista.nat.gov.tw</w:t>
        </w:r>
      </w:ins>
    </w:p>
    <w:p w14:paraId="4A9EB8C4" w14:textId="05104B77" w:rsidR="0056789E" w:rsidRDefault="0056789E">
      <w:pPr>
        <w:suppressAutoHyphens w:val="0"/>
        <w:snapToGrid w:val="0"/>
        <w:spacing w:after="160"/>
        <w:ind w:left="360"/>
        <w:rPr>
          <w:ins w:id="926" w:author="茉莉 蔡" w:date="2025-02-13T00:41:00Z"/>
          <w:rFonts w:eastAsia="標楷體"/>
        </w:rPr>
        <w:pPrChange w:id="927" w:author="茉莉 蔡" w:date="2025-02-14T22:13:00Z">
          <w:pPr>
            <w:numPr>
              <w:numId w:val="13"/>
            </w:numPr>
            <w:tabs>
              <w:tab w:val="num" w:pos="720"/>
            </w:tabs>
            <w:suppressAutoHyphens w:val="0"/>
            <w:snapToGrid w:val="0"/>
            <w:spacing w:after="160"/>
            <w:ind w:left="720" w:hanging="360"/>
          </w:pPr>
        </w:pPrChange>
      </w:pPr>
      <w:ins w:id="928" w:author="茉莉 蔡" w:date="2025-02-13T00:36:00Z">
        <w:r w:rsidRPr="0056789E">
          <w:rPr>
            <w:rFonts w:eastAsia="標楷體"/>
          </w:rPr>
          <w:t>吳怡瑾</w:t>
        </w:r>
        <w:r w:rsidRPr="0056789E">
          <w:rPr>
            <w:rFonts w:eastAsia="標楷體"/>
          </w:rPr>
          <w:t xml:space="preserve">, </w:t>
        </w:r>
        <w:r w:rsidRPr="0056789E">
          <w:rPr>
            <w:rFonts w:eastAsia="標楷體"/>
          </w:rPr>
          <w:t>賴以靜</w:t>
        </w:r>
        <w:r w:rsidRPr="0056789E">
          <w:rPr>
            <w:rFonts w:eastAsia="標楷體"/>
          </w:rPr>
          <w:t xml:space="preserve">, &amp; </w:t>
        </w:r>
        <w:r w:rsidRPr="0056789E">
          <w:rPr>
            <w:rFonts w:eastAsia="標楷體"/>
          </w:rPr>
          <w:t>胡宜中（</w:t>
        </w:r>
        <w:r w:rsidRPr="0056789E">
          <w:rPr>
            <w:rFonts w:eastAsia="標楷體"/>
          </w:rPr>
          <w:t>2023</w:t>
        </w:r>
        <w:r w:rsidRPr="0056789E">
          <w:rPr>
            <w:rFonts w:eastAsia="標楷體"/>
          </w:rPr>
          <w:t>）。基於專門興趣觀眾觀點探索線上藝術博物館網站設計準則。《圖書資訊學刊》，</w:t>
        </w:r>
        <w:r w:rsidRPr="0056789E">
          <w:rPr>
            <w:rFonts w:eastAsia="標楷體"/>
          </w:rPr>
          <w:t>21(2)</w:t>
        </w:r>
        <w:r w:rsidRPr="0056789E">
          <w:rPr>
            <w:rFonts w:eastAsia="標楷體"/>
          </w:rPr>
          <w:t>，</w:t>
        </w:r>
        <w:r w:rsidRPr="0056789E">
          <w:rPr>
            <w:rFonts w:eastAsia="標楷體"/>
          </w:rPr>
          <w:t>47–88</w:t>
        </w:r>
        <w:r w:rsidRPr="0056789E">
          <w:rPr>
            <w:rFonts w:eastAsia="標楷體"/>
          </w:rPr>
          <w:t>。</w:t>
        </w:r>
      </w:ins>
      <w:ins w:id="929" w:author="茉莉 蔡" w:date="2025-02-13T00:41:00Z">
        <w:r>
          <w:rPr>
            <w:rFonts w:eastAsia="標楷體"/>
          </w:rPr>
          <w:fldChar w:fldCharType="begin"/>
        </w:r>
        <w:r>
          <w:rPr>
            <w:rFonts w:eastAsia="標楷體"/>
          </w:rPr>
          <w:instrText>HYPERLINK "</w:instrText>
        </w:r>
      </w:ins>
      <w:ins w:id="930" w:author="茉莉 蔡" w:date="2025-02-13T00:36:00Z">
        <w:r w:rsidRPr="0056789E">
          <w:rPr>
            <w:rPrChange w:id="931" w:author="茉莉 蔡" w:date="2025-02-13T00:41:00Z">
              <w:rPr>
                <w:rStyle w:val="af1"/>
                <w:rFonts w:eastAsia="標楷體"/>
              </w:rPr>
            </w:rPrChange>
          </w:rPr>
          <w:instrText>https://jlis.lis.ntu.edu.tw/files/journal/j57-3.pdf</w:instrText>
        </w:r>
      </w:ins>
      <w:ins w:id="932" w:author="茉莉 蔡" w:date="2025-02-13T00:41:00Z">
        <w:r>
          <w:rPr>
            <w:rFonts w:eastAsia="標楷體"/>
          </w:rPr>
          <w:instrText>"</w:instrText>
        </w:r>
        <w:r>
          <w:rPr>
            <w:rFonts w:eastAsia="標楷體"/>
          </w:rPr>
        </w:r>
        <w:r>
          <w:rPr>
            <w:rFonts w:eastAsia="標楷體"/>
          </w:rPr>
          <w:fldChar w:fldCharType="separate"/>
        </w:r>
      </w:ins>
      <w:ins w:id="933" w:author="茉莉 蔡" w:date="2025-02-13T00:36:00Z">
        <w:r w:rsidRPr="0056789E">
          <w:rPr>
            <w:rStyle w:val="af1"/>
            <w:rFonts w:eastAsia="標楷體"/>
          </w:rPr>
          <w:t>https://jlis.lis.ntu.edu.tw/files/journal/j57-3.pdf</w:t>
        </w:r>
      </w:ins>
      <w:ins w:id="934" w:author="茉莉 蔡" w:date="2025-02-13T00:41:00Z">
        <w:r>
          <w:rPr>
            <w:rFonts w:eastAsia="標楷體"/>
          </w:rPr>
          <w:fldChar w:fldCharType="end"/>
        </w:r>
      </w:ins>
    </w:p>
    <w:p w14:paraId="030B8965" w14:textId="4619109A" w:rsidR="0056789E" w:rsidRPr="00EA1089" w:rsidRDefault="0056789E">
      <w:pPr>
        <w:suppressAutoHyphens w:val="0"/>
        <w:snapToGrid w:val="0"/>
        <w:spacing w:after="160"/>
        <w:ind w:left="360"/>
        <w:rPr>
          <w:ins w:id="935" w:author="茉莉 蔡" w:date="2025-02-13T00:36:00Z"/>
          <w:rFonts w:eastAsia="標楷體"/>
        </w:rPr>
        <w:pPrChange w:id="936" w:author="茉莉 蔡" w:date="2025-02-14T22:13:00Z">
          <w:pPr>
            <w:numPr>
              <w:numId w:val="13"/>
            </w:numPr>
            <w:tabs>
              <w:tab w:val="num" w:pos="720"/>
            </w:tabs>
            <w:suppressAutoHyphens w:val="0"/>
            <w:snapToGrid w:val="0"/>
            <w:spacing w:after="160"/>
            <w:ind w:left="720" w:hanging="360"/>
          </w:pPr>
        </w:pPrChange>
      </w:pPr>
      <w:ins w:id="937" w:author="茉莉 蔡" w:date="2025-02-13T00:36:00Z">
        <w:r w:rsidRPr="0056789E">
          <w:rPr>
            <w:rFonts w:eastAsia="標楷體"/>
          </w:rPr>
          <w:t>梁子（</w:t>
        </w:r>
        <w:r w:rsidRPr="0056789E">
          <w:rPr>
            <w:rFonts w:eastAsia="標楷體"/>
          </w:rPr>
          <w:t xml:space="preserve">2020 </w:t>
        </w:r>
        <w:r w:rsidRPr="0056789E">
          <w:rPr>
            <w:rFonts w:eastAsia="標楷體"/>
          </w:rPr>
          <w:t>年</w:t>
        </w:r>
        <w:r w:rsidRPr="0056789E">
          <w:rPr>
            <w:rFonts w:eastAsia="標楷體"/>
          </w:rPr>
          <w:t xml:space="preserve"> 6 </w:t>
        </w:r>
        <w:r w:rsidRPr="0056789E">
          <w:rPr>
            <w:rFonts w:eastAsia="標楷體"/>
          </w:rPr>
          <w:t>月</w:t>
        </w:r>
        <w:r w:rsidRPr="0056789E">
          <w:rPr>
            <w:rFonts w:eastAsia="標楷體"/>
          </w:rPr>
          <w:t xml:space="preserve"> 5 </w:t>
        </w:r>
        <w:r w:rsidRPr="0056789E">
          <w:rPr>
            <w:rFonts w:eastAsia="標楷體"/>
          </w:rPr>
          <w:t>日）。〈我該拿這些數據做啥用？聊聊博物館「人流控管」的應用觀念！〉。發表於「有隻恐龍事務所」。</w:t>
        </w:r>
      </w:ins>
    </w:p>
    <w:p w14:paraId="5BB247D2" w14:textId="77777777" w:rsidR="005B6F23" w:rsidRDefault="005B6F23">
      <w:pPr>
        <w:widowControl/>
        <w:suppressAutoHyphens w:val="0"/>
        <w:rPr>
          <w:ins w:id="938" w:author="趙 欣怡" w:date="2025-02-18T09:45:00Z"/>
          <w:rFonts w:ascii="標楷體" w:eastAsia="標楷體" w:hAnsi="標楷體"/>
          <w:b/>
          <w:bCs/>
        </w:rPr>
      </w:pPr>
      <w:ins w:id="939" w:author="趙 欣怡" w:date="2025-02-18T09:45:00Z">
        <w:r>
          <w:rPr>
            <w:rFonts w:ascii="標楷體" w:eastAsia="標楷體" w:hAnsi="標楷體"/>
            <w:b/>
            <w:bCs/>
          </w:rPr>
          <w:br w:type="page"/>
        </w:r>
      </w:ins>
    </w:p>
    <w:p w14:paraId="1410AB48" w14:textId="5A21BF3C" w:rsidR="00962BDA" w:rsidRPr="00962BDA" w:rsidDel="00080E89" w:rsidRDefault="00962BDA">
      <w:pPr>
        <w:suppressAutoHyphens w:val="0"/>
        <w:snapToGrid w:val="0"/>
        <w:spacing w:after="160"/>
        <w:rPr>
          <w:del w:id="940" w:author="茉莉 蔡" w:date="2025-02-17T16:34:00Z"/>
          <w:rFonts w:ascii="標楷體" w:eastAsia="標楷體" w:hAnsi="標楷體"/>
          <w:b/>
          <w:bCs/>
          <w:rPrChange w:id="941" w:author="茉莉 蔡" w:date="2025-02-17T16:31:00Z">
            <w:rPr>
              <w:del w:id="942" w:author="茉莉 蔡" w:date="2025-02-17T16:34:00Z"/>
              <w:rFonts w:eastAsia="標楷體"/>
            </w:rPr>
          </w:rPrChange>
        </w:rPr>
        <w:pPrChange w:id="943" w:author="茉莉 蔡" w:date="2025-02-17T16:31:00Z">
          <w:pPr>
            <w:suppressAutoHyphens w:val="0"/>
            <w:snapToGrid w:val="0"/>
            <w:spacing w:after="160" w:line="20" w:lineRule="exact"/>
          </w:pPr>
        </w:pPrChange>
      </w:pPr>
      <w:r w:rsidRPr="00962BDA">
        <w:rPr>
          <w:rFonts w:ascii="標楷體" w:eastAsia="標楷體" w:hAnsi="標楷體"/>
          <w:b/>
          <w:bCs/>
          <w:rPrChange w:id="944" w:author="茉莉 蔡" w:date="2025-02-17T16:31:00Z">
            <w:rPr>
              <w:rFonts w:eastAsia="標楷體"/>
            </w:rPr>
          </w:rPrChange>
        </w:rPr>
        <w:lastRenderedPageBreak/>
        <w:t>(</w:t>
      </w:r>
      <w:r w:rsidRPr="00962BDA">
        <w:rPr>
          <w:rFonts w:ascii="標楷體" w:eastAsia="標楷體" w:hAnsi="標楷體" w:hint="eastAsia"/>
          <w:b/>
          <w:bCs/>
          <w:rPrChange w:id="945" w:author="茉莉 蔡" w:date="2025-02-17T16:31:00Z">
            <w:rPr>
              <w:rFonts w:eastAsia="標楷體" w:hint="eastAsia"/>
            </w:rPr>
          </w:rPrChange>
        </w:rPr>
        <w:t>八</w:t>
      </w:r>
      <w:r w:rsidRPr="00962BDA">
        <w:rPr>
          <w:rFonts w:ascii="標楷體" w:eastAsia="標楷體" w:hAnsi="標楷體"/>
          <w:b/>
          <w:bCs/>
          <w:rPrChange w:id="946" w:author="茉莉 蔡" w:date="2025-02-17T16:31:00Z">
            <w:rPr>
              <w:rFonts w:eastAsia="標楷體"/>
            </w:rPr>
          </w:rPrChange>
        </w:rPr>
        <w:t xml:space="preserve">) </w:t>
      </w:r>
      <w:r w:rsidRPr="00962BDA">
        <w:rPr>
          <w:rFonts w:ascii="標楷體" w:eastAsia="標楷體" w:hAnsi="標楷體" w:hint="eastAsia"/>
          <w:b/>
          <w:bCs/>
          <w:rPrChange w:id="947" w:author="茉莉 蔡" w:date="2025-02-17T16:31:00Z">
            <w:rPr>
              <w:rFonts w:eastAsia="標楷體" w:hint="eastAsia"/>
            </w:rPr>
          </w:rPrChange>
        </w:rPr>
        <w:t>附錄</w:t>
      </w:r>
      <w:ins w:id="948" w:author="茉莉 蔡" w:date="2025-02-17T16:32:00Z">
        <w:r>
          <w:rPr>
            <w:rFonts w:ascii="標楷體" w:eastAsia="標楷體" w:hAnsi="標楷體" w:hint="eastAsia"/>
            <w:b/>
            <w:bCs/>
          </w:rPr>
          <w:t>：預計問卷題目規劃</w:t>
        </w:r>
      </w:ins>
    </w:p>
    <w:p w14:paraId="11E23886" w14:textId="20A24D55" w:rsidR="00962BDA" w:rsidRPr="00962BDA" w:rsidRDefault="00962BDA">
      <w:pPr>
        <w:suppressAutoHyphens w:val="0"/>
        <w:snapToGrid w:val="0"/>
        <w:spacing w:after="160"/>
        <w:rPr>
          <w:rFonts w:ascii="標楷體" w:eastAsia="標楷體" w:hAnsi="標楷體"/>
          <w:b/>
          <w:bCs/>
          <w:rPrChange w:id="949" w:author="茉莉 蔡" w:date="2025-02-17T16:31:00Z">
            <w:rPr>
              <w:b/>
              <w:bCs/>
            </w:rPr>
          </w:rPrChange>
        </w:rPr>
        <w:pPrChange w:id="950" w:author="茉莉 蔡" w:date="2025-02-17T16:34:00Z">
          <w:pPr>
            <w:snapToGrid w:val="0"/>
            <w:spacing w:line="20" w:lineRule="exact"/>
          </w:pPr>
        </w:pPrChange>
      </w:pPr>
      <w:del w:id="951" w:author="茉莉 蔡" w:date="2025-02-17T16:32:00Z">
        <w:r w:rsidRPr="00962BDA" w:rsidDel="00962BDA">
          <w:rPr>
            <w:rFonts w:ascii="Segoe UI Emoji" w:eastAsia="標楷體" w:hAnsi="Segoe UI Emoji" w:cs="Segoe UI Emoji"/>
            <w:b/>
            <w:bCs/>
            <w:rPrChange w:id="952" w:author="茉莉 蔡" w:date="2025-02-17T16:31:00Z">
              <w:rPr>
                <w:rFonts w:ascii="Segoe UI Emoji" w:hAnsi="Segoe UI Emoji" w:cs="Segoe UI Emoji"/>
                <w:b/>
                <w:bCs/>
              </w:rPr>
            </w:rPrChange>
          </w:rPr>
          <w:delText>📍</w:delText>
        </w:r>
        <w:r w:rsidRPr="00962BDA" w:rsidDel="00962BDA">
          <w:rPr>
            <w:rFonts w:ascii="標楷體" w:eastAsia="標楷體" w:hAnsi="標楷體"/>
            <w:b/>
            <w:bCs/>
            <w:rPrChange w:id="953" w:author="茉莉 蔡" w:date="2025-02-17T16:31:00Z">
              <w:rPr>
                <w:b/>
                <w:bCs/>
              </w:rPr>
            </w:rPrChange>
          </w:rPr>
          <w:delText xml:space="preserve"> </w:delText>
        </w:r>
        <w:r w:rsidRPr="00962BDA" w:rsidDel="00962BDA">
          <w:rPr>
            <w:rFonts w:ascii="標楷體" w:eastAsia="標楷體" w:hAnsi="標楷體" w:hint="eastAsia"/>
            <w:b/>
            <w:bCs/>
            <w:rPrChange w:id="954" w:author="茉莉 蔡" w:date="2025-02-17T16:31:00Z">
              <w:rPr>
                <w:rFonts w:hint="eastAsia"/>
                <w:b/>
                <w:bCs/>
              </w:rPr>
            </w:rPrChange>
          </w:rPr>
          <w:delText>問卷設計</w:delText>
        </w:r>
      </w:del>
    </w:p>
    <w:p w14:paraId="2E9F301E" w14:textId="52B24F0B" w:rsidR="00962BDA" w:rsidRPr="00962BDA" w:rsidRDefault="00962BDA">
      <w:pPr>
        <w:pStyle w:val="af5"/>
        <w:numPr>
          <w:ilvl w:val="0"/>
          <w:numId w:val="30"/>
        </w:numPr>
        <w:snapToGrid w:val="0"/>
        <w:ind w:leftChars="0"/>
        <w:rPr>
          <w:rFonts w:ascii="標楷體" w:eastAsia="標楷體" w:hAnsi="標楷體"/>
          <w:b/>
          <w:bCs/>
          <w:rPrChange w:id="955" w:author="茉莉 蔡" w:date="2025-02-17T16:32:00Z">
            <w:rPr>
              <w:b/>
              <w:bCs/>
            </w:rPr>
          </w:rPrChange>
        </w:rPr>
        <w:pPrChange w:id="956" w:author="茉莉 蔡" w:date="2025-02-17T16:32:00Z">
          <w:pPr>
            <w:snapToGrid w:val="0"/>
            <w:spacing w:line="20" w:lineRule="exact"/>
          </w:pPr>
        </w:pPrChange>
      </w:pPr>
      <w:del w:id="957" w:author="茉莉 蔡" w:date="2025-02-17T16:32:00Z">
        <w:r w:rsidRPr="00962BDA" w:rsidDel="00962BDA">
          <w:rPr>
            <w:rFonts w:ascii="Segoe UI Emoji" w:eastAsia="標楷體" w:hAnsi="Segoe UI Emoji" w:cs="Segoe UI Emoji"/>
            <w:b/>
            <w:bCs/>
            <w:rPrChange w:id="958" w:author="茉莉 蔡" w:date="2025-02-17T16:32:00Z">
              <w:rPr>
                <w:rFonts w:ascii="Segoe UI Emoji" w:hAnsi="Segoe UI Emoji" w:cs="Segoe UI Emoji"/>
                <w:b/>
                <w:bCs/>
              </w:rPr>
            </w:rPrChange>
          </w:rPr>
          <w:delText>🟢</w:delText>
        </w:r>
        <w:r w:rsidRPr="00962BDA" w:rsidDel="00962BDA">
          <w:rPr>
            <w:rFonts w:ascii="標楷體" w:eastAsia="標楷體" w:hAnsi="標楷體"/>
            <w:b/>
            <w:bCs/>
            <w:rPrChange w:id="959" w:author="茉莉 蔡" w:date="2025-02-17T16:32:00Z">
              <w:rPr>
                <w:b/>
                <w:bCs/>
              </w:rPr>
            </w:rPrChange>
          </w:rPr>
          <w:delText xml:space="preserve"> </w:delText>
        </w:r>
      </w:del>
      <w:r w:rsidRPr="00962BDA">
        <w:rPr>
          <w:rFonts w:ascii="標楷體" w:eastAsia="標楷體" w:hAnsi="標楷體" w:hint="eastAsia"/>
          <w:b/>
          <w:bCs/>
          <w:rPrChange w:id="960" w:author="茉莉 蔡" w:date="2025-02-17T16:32:00Z">
            <w:rPr>
              <w:rFonts w:hint="eastAsia"/>
              <w:b/>
              <w:bCs/>
            </w:rPr>
          </w:rPrChange>
        </w:rPr>
        <w:t>第一部分：背景資料</w:t>
      </w:r>
    </w:p>
    <w:p w14:paraId="2C05B4A9" w14:textId="77777777" w:rsidR="00962BDA" w:rsidRPr="00962BDA" w:rsidRDefault="00962BDA">
      <w:pPr>
        <w:numPr>
          <w:ilvl w:val="1"/>
          <w:numId w:val="30"/>
        </w:numPr>
        <w:snapToGrid w:val="0"/>
        <w:rPr>
          <w:rFonts w:ascii="標楷體" w:eastAsia="標楷體" w:hAnsi="標楷體"/>
          <w:rPrChange w:id="961" w:author="茉莉 蔡" w:date="2025-02-17T16:31:00Z">
            <w:rPr/>
          </w:rPrChange>
        </w:rPr>
        <w:pPrChange w:id="962" w:author="茉莉 蔡" w:date="2025-02-17T16:32:00Z">
          <w:pPr>
            <w:numPr>
              <w:numId w:val="30"/>
            </w:numPr>
            <w:tabs>
              <w:tab w:val="num" w:pos="720"/>
            </w:tabs>
            <w:snapToGrid w:val="0"/>
            <w:spacing w:line="20" w:lineRule="exact"/>
            <w:ind w:left="720" w:hanging="360"/>
          </w:pPr>
        </w:pPrChange>
      </w:pPr>
      <w:r w:rsidRPr="00962BDA">
        <w:rPr>
          <w:rFonts w:ascii="標楷體" w:eastAsia="標楷體" w:hAnsi="標楷體" w:hint="eastAsia"/>
          <w:rPrChange w:id="963" w:author="茉莉 蔡" w:date="2025-02-17T16:31:00Z">
            <w:rPr>
              <w:rFonts w:hint="eastAsia"/>
            </w:rPr>
          </w:rPrChange>
        </w:rPr>
        <w:t>您的年齡層？</w:t>
      </w:r>
      <w:r w:rsidRPr="00962BDA">
        <w:rPr>
          <w:rFonts w:ascii="標楷體" w:eastAsia="標楷體" w:hAnsi="標楷體"/>
          <w:rPrChange w:id="964" w:author="茉莉 蔡" w:date="2025-02-17T16:31:00Z">
            <w:rPr/>
          </w:rPrChange>
        </w:rPr>
        <w:br/>
      </w:r>
      <w:r w:rsidRPr="00962BDA">
        <w:rPr>
          <w:rFonts w:ascii="Segoe UI Symbol" w:eastAsia="標楷體" w:hAnsi="Segoe UI Symbol" w:cs="Segoe UI Symbol"/>
          <w:rPrChange w:id="965" w:author="茉莉 蔡" w:date="2025-02-17T16:31:00Z">
            <w:rPr>
              <w:rFonts w:ascii="Segoe UI Symbol" w:hAnsi="Segoe UI Symbol" w:cs="Segoe UI Symbol"/>
            </w:rPr>
          </w:rPrChange>
        </w:rPr>
        <w:t>☐</w:t>
      </w:r>
      <w:r w:rsidRPr="00962BDA">
        <w:rPr>
          <w:rFonts w:ascii="標楷體" w:eastAsia="標楷體" w:hAnsi="標楷體"/>
          <w:rPrChange w:id="966" w:author="茉莉 蔡" w:date="2025-02-17T16:31:00Z">
            <w:rPr/>
          </w:rPrChange>
        </w:rPr>
        <w:t xml:space="preserve"> 18 </w:t>
      </w:r>
      <w:r w:rsidRPr="00962BDA">
        <w:rPr>
          <w:rFonts w:ascii="標楷體" w:eastAsia="標楷體" w:hAnsi="標楷體" w:hint="eastAsia"/>
          <w:rPrChange w:id="967" w:author="茉莉 蔡" w:date="2025-02-17T16:31:00Z">
            <w:rPr>
              <w:rFonts w:hint="eastAsia"/>
            </w:rPr>
          </w:rPrChange>
        </w:rPr>
        <w:t>歲以下</w:t>
      </w:r>
      <w:r w:rsidRPr="00962BDA">
        <w:rPr>
          <w:rFonts w:ascii="標楷體" w:eastAsia="標楷體" w:hAnsi="標楷體"/>
          <w:rPrChange w:id="968" w:author="茉莉 蔡" w:date="2025-02-17T16:31:00Z">
            <w:rPr/>
          </w:rPrChange>
        </w:rPr>
        <w:t xml:space="preserve"> </w:t>
      </w:r>
      <w:r w:rsidRPr="00962BDA">
        <w:rPr>
          <w:rFonts w:ascii="Segoe UI Symbol" w:eastAsia="標楷體" w:hAnsi="Segoe UI Symbol" w:cs="Segoe UI Symbol"/>
          <w:rPrChange w:id="969" w:author="茉莉 蔡" w:date="2025-02-17T16:31:00Z">
            <w:rPr>
              <w:rFonts w:ascii="Segoe UI Symbol" w:hAnsi="Segoe UI Symbol" w:cs="Segoe UI Symbol"/>
            </w:rPr>
          </w:rPrChange>
        </w:rPr>
        <w:t>☐</w:t>
      </w:r>
      <w:r w:rsidRPr="00962BDA">
        <w:rPr>
          <w:rFonts w:ascii="標楷體" w:eastAsia="標楷體" w:hAnsi="標楷體"/>
          <w:rPrChange w:id="970" w:author="茉莉 蔡" w:date="2025-02-17T16:31:00Z">
            <w:rPr/>
          </w:rPrChange>
        </w:rPr>
        <w:t xml:space="preserve"> 18-25 </w:t>
      </w:r>
      <w:r w:rsidRPr="00962BDA">
        <w:rPr>
          <w:rFonts w:ascii="標楷體" w:eastAsia="標楷體" w:hAnsi="標楷體" w:hint="eastAsia"/>
          <w:rPrChange w:id="971" w:author="茉莉 蔡" w:date="2025-02-17T16:31:00Z">
            <w:rPr>
              <w:rFonts w:hint="eastAsia"/>
            </w:rPr>
          </w:rPrChange>
        </w:rPr>
        <w:t>歲</w:t>
      </w:r>
      <w:r w:rsidRPr="00962BDA">
        <w:rPr>
          <w:rFonts w:ascii="標楷體" w:eastAsia="標楷體" w:hAnsi="標楷體"/>
          <w:rPrChange w:id="972" w:author="茉莉 蔡" w:date="2025-02-17T16:31:00Z">
            <w:rPr/>
          </w:rPrChange>
        </w:rPr>
        <w:t xml:space="preserve"> </w:t>
      </w:r>
      <w:r w:rsidRPr="00962BDA">
        <w:rPr>
          <w:rFonts w:ascii="Segoe UI Symbol" w:eastAsia="標楷體" w:hAnsi="Segoe UI Symbol" w:cs="Segoe UI Symbol"/>
          <w:rPrChange w:id="973" w:author="茉莉 蔡" w:date="2025-02-17T16:31:00Z">
            <w:rPr>
              <w:rFonts w:ascii="Segoe UI Symbol" w:hAnsi="Segoe UI Symbol" w:cs="Segoe UI Symbol"/>
            </w:rPr>
          </w:rPrChange>
        </w:rPr>
        <w:t>☐</w:t>
      </w:r>
      <w:r w:rsidRPr="00962BDA">
        <w:rPr>
          <w:rFonts w:ascii="標楷體" w:eastAsia="標楷體" w:hAnsi="標楷體"/>
          <w:rPrChange w:id="974" w:author="茉莉 蔡" w:date="2025-02-17T16:31:00Z">
            <w:rPr/>
          </w:rPrChange>
        </w:rPr>
        <w:t xml:space="preserve"> 26-35 </w:t>
      </w:r>
      <w:r w:rsidRPr="00962BDA">
        <w:rPr>
          <w:rFonts w:ascii="標楷體" w:eastAsia="標楷體" w:hAnsi="標楷體" w:hint="eastAsia"/>
          <w:rPrChange w:id="975" w:author="茉莉 蔡" w:date="2025-02-17T16:31:00Z">
            <w:rPr>
              <w:rFonts w:hint="eastAsia"/>
            </w:rPr>
          </w:rPrChange>
        </w:rPr>
        <w:t>歲</w:t>
      </w:r>
      <w:r w:rsidRPr="00962BDA">
        <w:rPr>
          <w:rFonts w:ascii="標楷體" w:eastAsia="標楷體" w:hAnsi="標楷體"/>
          <w:rPrChange w:id="976" w:author="茉莉 蔡" w:date="2025-02-17T16:31:00Z">
            <w:rPr/>
          </w:rPrChange>
        </w:rPr>
        <w:t xml:space="preserve"> </w:t>
      </w:r>
      <w:r w:rsidRPr="00962BDA">
        <w:rPr>
          <w:rFonts w:ascii="Segoe UI Symbol" w:eastAsia="標楷體" w:hAnsi="Segoe UI Symbol" w:cs="Segoe UI Symbol"/>
          <w:rPrChange w:id="977" w:author="茉莉 蔡" w:date="2025-02-17T16:31:00Z">
            <w:rPr>
              <w:rFonts w:ascii="Segoe UI Symbol" w:hAnsi="Segoe UI Symbol" w:cs="Segoe UI Symbol"/>
            </w:rPr>
          </w:rPrChange>
        </w:rPr>
        <w:t>☐</w:t>
      </w:r>
      <w:r w:rsidRPr="00962BDA">
        <w:rPr>
          <w:rFonts w:ascii="標楷體" w:eastAsia="標楷體" w:hAnsi="標楷體"/>
          <w:rPrChange w:id="978" w:author="茉莉 蔡" w:date="2025-02-17T16:31:00Z">
            <w:rPr/>
          </w:rPrChange>
        </w:rPr>
        <w:t xml:space="preserve"> 36-50 </w:t>
      </w:r>
      <w:r w:rsidRPr="00962BDA">
        <w:rPr>
          <w:rFonts w:ascii="標楷體" w:eastAsia="標楷體" w:hAnsi="標楷體" w:hint="eastAsia"/>
          <w:rPrChange w:id="979" w:author="茉莉 蔡" w:date="2025-02-17T16:31:00Z">
            <w:rPr>
              <w:rFonts w:hint="eastAsia"/>
            </w:rPr>
          </w:rPrChange>
        </w:rPr>
        <w:t>歲</w:t>
      </w:r>
      <w:r w:rsidRPr="00962BDA">
        <w:rPr>
          <w:rFonts w:ascii="標楷體" w:eastAsia="標楷體" w:hAnsi="標楷體"/>
          <w:rPrChange w:id="980" w:author="茉莉 蔡" w:date="2025-02-17T16:31:00Z">
            <w:rPr/>
          </w:rPrChange>
        </w:rPr>
        <w:t xml:space="preserve"> </w:t>
      </w:r>
      <w:r w:rsidRPr="00962BDA">
        <w:rPr>
          <w:rFonts w:ascii="Segoe UI Symbol" w:eastAsia="標楷體" w:hAnsi="Segoe UI Symbol" w:cs="Segoe UI Symbol"/>
          <w:rPrChange w:id="981" w:author="茉莉 蔡" w:date="2025-02-17T16:31:00Z">
            <w:rPr>
              <w:rFonts w:ascii="Segoe UI Symbol" w:hAnsi="Segoe UI Symbol" w:cs="Segoe UI Symbol"/>
            </w:rPr>
          </w:rPrChange>
        </w:rPr>
        <w:t>☐</w:t>
      </w:r>
      <w:r w:rsidRPr="00962BDA">
        <w:rPr>
          <w:rFonts w:ascii="標楷體" w:eastAsia="標楷體" w:hAnsi="標楷體"/>
          <w:rPrChange w:id="982" w:author="茉莉 蔡" w:date="2025-02-17T16:31:00Z">
            <w:rPr/>
          </w:rPrChange>
        </w:rPr>
        <w:t xml:space="preserve"> 50 </w:t>
      </w:r>
      <w:r w:rsidRPr="00962BDA">
        <w:rPr>
          <w:rFonts w:ascii="標楷體" w:eastAsia="標楷體" w:hAnsi="標楷體" w:hint="eastAsia"/>
          <w:rPrChange w:id="983" w:author="茉莉 蔡" w:date="2025-02-17T16:31:00Z">
            <w:rPr>
              <w:rFonts w:hint="eastAsia"/>
            </w:rPr>
          </w:rPrChange>
        </w:rPr>
        <w:t>歲以上</w:t>
      </w:r>
    </w:p>
    <w:p w14:paraId="71F06EFD" w14:textId="77777777" w:rsidR="00962BDA" w:rsidRPr="00962BDA" w:rsidRDefault="00962BDA">
      <w:pPr>
        <w:numPr>
          <w:ilvl w:val="1"/>
          <w:numId w:val="30"/>
        </w:numPr>
        <w:snapToGrid w:val="0"/>
        <w:rPr>
          <w:rFonts w:ascii="標楷體" w:eastAsia="標楷體" w:hAnsi="標楷體"/>
          <w:rPrChange w:id="984" w:author="茉莉 蔡" w:date="2025-02-17T16:31:00Z">
            <w:rPr/>
          </w:rPrChange>
        </w:rPr>
        <w:pPrChange w:id="985" w:author="茉莉 蔡" w:date="2025-02-17T16:32:00Z">
          <w:pPr>
            <w:numPr>
              <w:numId w:val="30"/>
            </w:numPr>
            <w:tabs>
              <w:tab w:val="num" w:pos="720"/>
            </w:tabs>
            <w:snapToGrid w:val="0"/>
            <w:spacing w:line="20" w:lineRule="exact"/>
            <w:ind w:left="720" w:hanging="360"/>
          </w:pPr>
        </w:pPrChange>
      </w:pPr>
      <w:r w:rsidRPr="00962BDA">
        <w:rPr>
          <w:rFonts w:ascii="標楷體" w:eastAsia="標楷體" w:hAnsi="標楷體" w:hint="eastAsia"/>
          <w:rPrChange w:id="986" w:author="茉莉 蔡" w:date="2025-02-17T16:31:00Z">
            <w:rPr>
              <w:rFonts w:hint="eastAsia"/>
            </w:rPr>
          </w:rPrChange>
        </w:rPr>
        <w:t>您的展覽參觀頻率？</w:t>
      </w:r>
      <w:r w:rsidRPr="00962BDA">
        <w:rPr>
          <w:rFonts w:ascii="標楷體" w:eastAsia="標楷體" w:hAnsi="標楷體"/>
          <w:rPrChange w:id="987" w:author="茉莉 蔡" w:date="2025-02-17T16:31:00Z">
            <w:rPr/>
          </w:rPrChange>
        </w:rPr>
        <w:br/>
      </w:r>
      <w:r w:rsidRPr="00962BDA">
        <w:rPr>
          <w:rFonts w:ascii="Segoe UI Symbol" w:eastAsia="標楷體" w:hAnsi="Segoe UI Symbol" w:cs="Segoe UI Symbol"/>
          <w:rPrChange w:id="988" w:author="茉莉 蔡" w:date="2025-02-17T16:31:00Z">
            <w:rPr>
              <w:rFonts w:ascii="Segoe UI Symbol" w:hAnsi="Segoe UI Symbol" w:cs="Segoe UI Symbol"/>
            </w:rPr>
          </w:rPrChange>
        </w:rPr>
        <w:t>☐</w:t>
      </w:r>
      <w:r w:rsidRPr="00962BDA">
        <w:rPr>
          <w:rFonts w:ascii="標楷體" w:eastAsia="標楷體" w:hAnsi="標楷體"/>
          <w:rPrChange w:id="989" w:author="茉莉 蔡" w:date="2025-02-17T16:31:00Z">
            <w:rPr/>
          </w:rPrChange>
        </w:rPr>
        <w:t xml:space="preserve"> </w:t>
      </w:r>
      <w:r w:rsidRPr="00962BDA">
        <w:rPr>
          <w:rFonts w:ascii="標楷體" w:eastAsia="標楷體" w:hAnsi="標楷體" w:hint="eastAsia"/>
          <w:rPrChange w:id="990" w:author="茉莉 蔡" w:date="2025-02-17T16:31:00Z">
            <w:rPr>
              <w:rFonts w:hint="eastAsia"/>
            </w:rPr>
          </w:rPrChange>
        </w:rPr>
        <w:t>幾乎不參觀</w:t>
      </w:r>
      <w:r w:rsidRPr="00962BDA">
        <w:rPr>
          <w:rFonts w:ascii="標楷體" w:eastAsia="標楷體" w:hAnsi="標楷體"/>
          <w:rPrChange w:id="991" w:author="茉莉 蔡" w:date="2025-02-17T16:31:00Z">
            <w:rPr/>
          </w:rPrChange>
        </w:rPr>
        <w:t xml:space="preserve"> </w:t>
      </w:r>
      <w:r w:rsidRPr="00962BDA">
        <w:rPr>
          <w:rFonts w:ascii="Segoe UI Symbol" w:eastAsia="標楷體" w:hAnsi="Segoe UI Symbol" w:cs="Segoe UI Symbol"/>
          <w:rPrChange w:id="992" w:author="茉莉 蔡" w:date="2025-02-17T16:31:00Z">
            <w:rPr>
              <w:rFonts w:ascii="Segoe UI Symbol" w:hAnsi="Segoe UI Symbol" w:cs="Segoe UI Symbol"/>
            </w:rPr>
          </w:rPrChange>
        </w:rPr>
        <w:t>☐</w:t>
      </w:r>
      <w:r w:rsidRPr="00962BDA">
        <w:rPr>
          <w:rFonts w:ascii="標楷體" w:eastAsia="標楷體" w:hAnsi="標楷體"/>
          <w:rPrChange w:id="993" w:author="茉莉 蔡" w:date="2025-02-17T16:31:00Z">
            <w:rPr/>
          </w:rPrChange>
        </w:rPr>
        <w:t xml:space="preserve"> </w:t>
      </w:r>
      <w:r w:rsidRPr="00962BDA">
        <w:rPr>
          <w:rFonts w:ascii="標楷體" w:eastAsia="標楷體" w:hAnsi="標楷體" w:hint="eastAsia"/>
          <w:rPrChange w:id="994" w:author="茉莉 蔡" w:date="2025-02-17T16:31:00Z">
            <w:rPr>
              <w:rFonts w:hint="eastAsia"/>
            </w:rPr>
          </w:rPrChange>
        </w:rPr>
        <w:t>每年</w:t>
      </w:r>
      <w:r w:rsidRPr="00962BDA">
        <w:rPr>
          <w:rFonts w:ascii="標楷體" w:eastAsia="標楷體" w:hAnsi="標楷體"/>
          <w:rPrChange w:id="995" w:author="茉莉 蔡" w:date="2025-02-17T16:31:00Z">
            <w:rPr/>
          </w:rPrChange>
        </w:rPr>
        <w:t xml:space="preserve"> 1-2 </w:t>
      </w:r>
      <w:r w:rsidRPr="00962BDA">
        <w:rPr>
          <w:rFonts w:ascii="標楷體" w:eastAsia="標楷體" w:hAnsi="標楷體" w:hint="eastAsia"/>
          <w:rPrChange w:id="996" w:author="茉莉 蔡" w:date="2025-02-17T16:31:00Z">
            <w:rPr>
              <w:rFonts w:hint="eastAsia"/>
            </w:rPr>
          </w:rPrChange>
        </w:rPr>
        <w:t>次</w:t>
      </w:r>
      <w:r w:rsidRPr="00962BDA">
        <w:rPr>
          <w:rFonts w:ascii="標楷體" w:eastAsia="標楷體" w:hAnsi="標楷體"/>
          <w:rPrChange w:id="997" w:author="茉莉 蔡" w:date="2025-02-17T16:31:00Z">
            <w:rPr/>
          </w:rPrChange>
        </w:rPr>
        <w:t xml:space="preserve"> </w:t>
      </w:r>
      <w:r w:rsidRPr="00962BDA">
        <w:rPr>
          <w:rFonts w:ascii="Segoe UI Symbol" w:eastAsia="標楷體" w:hAnsi="Segoe UI Symbol" w:cs="Segoe UI Symbol"/>
          <w:rPrChange w:id="998" w:author="茉莉 蔡" w:date="2025-02-17T16:31:00Z">
            <w:rPr>
              <w:rFonts w:ascii="Segoe UI Symbol" w:hAnsi="Segoe UI Symbol" w:cs="Segoe UI Symbol"/>
            </w:rPr>
          </w:rPrChange>
        </w:rPr>
        <w:t>☐</w:t>
      </w:r>
      <w:r w:rsidRPr="00962BDA">
        <w:rPr>
          <w:rFonts w:ascii="標楷體" w:eastAsia="標楷體" w:hAnsi="標楷體"/>
          <w:rPrChange w:id="999" w:author="茉莉 蔡" w:date="2025-02-17T16:31:00Z">
            <w:rPr/>
          </w:rPrChange>
        </w:rPr>
        <w:t xml:space="preserve"> </w:t>
      </w:r>
      <w:r w:rsidRPr="00962BDA">
        <w:rPr>
          <w:rFonts w:ascii="標楷體" w:eastAsia="標楷體" w:hAnsi="標楷體" w:hint="eastAsia"/>
          <w:rPrChange w:id="1000" w:author="茉莉 蔡" w:date="2025-02-17T16:31:00Z">
            <w:rPr>
              <w:rFonts w:hint="eastAsia"/>
            </w:rPr>
          </w:rPrChange>
        </w:rPr>
        <w:t>每季</w:t>
      </w:r>
      <w:r w:rsidRPr="00962BDA">
        <w:rPr>
          <w:rFonts w:ascii="標楷體" w:eastAsia="標楷體" w:hAnsi="標楷體"/>
          <w:rPrChange w:id="1001" w:author="茉莉 蔡" w:date="2025-02-17T16:31:00Z">
            <w:rPr/>
          </w:rPrChange>
        </w:rPr>
        <w:t xml:space="preserve"> 1-2 </w:t>
      </w:r>
      <w:r w:rsidRPr="00962BDA">
        <w:rPr>
          <w:rFonts w:ascii="標楷體" w:eastAsia="標楷體" w:hAnsi="標楷體" w:hint="eastAsia"/>
          <w:rPrChange w:id="1002" w:author="茉莉 蔡" w:date="2025-02-17T16:31:00Z">
            <w:rPr>
              <w:rFonts w:hint="eastAsia"/>
            </w:rPr>
          </w:rPrChange>
        </w:rPr>
        <w:t>次</w:t>
      </w:r>
      <w:r w:rsidRPr="00962BDA">
        <w:rPr>
          <w:rFonts w:ascii="標楷體" w:eastAsia="標楷體" w:hAnsi="標楷體"/>
          <w:rPrChange w:id="1003" w:author="茉莉 蔡" w:date="2025-02-17T16:31:00Z">
            <w:rPr/>
          </w:rPrChange>
        </w:rPr>
        <w:t xml:space="preserve"> </w:t>
      </w:r>
      <w:r w:rsidRPr="00962BDA">
        <w:rPr>
          <w:rFonts w:ascii="Segoe UI Symbol" w:eastAsia="標楷體" w:hAnsi="Segoe UI Symbol" w:cs="Segoe UI Symbol"/>
          <w:rPrChange w:id="1004" w:author="茉莉 蔡" w:date="2025-02-17T16:31:00Z">
            <w:rPr>
              <w:rFonts w:ascii="Segoe UI Symbol" w:hAnsi="Segoe UI Symbol" w:cs="Segoe UI Symbol"/>
            </w:rPr>
          </w:rPrChange>
        </w:rPr>
        <w:t>☐</w:t>
      </w:r>
      <w:r w:rsidRPr="00962BDA">
        <w:rPr>
          <w:rFonts w:ascii="標楷體" w:eastAsia="標楷體" w:hAnsi="標楷體"/>
          <w:rPrChange w:id="1005" w:author="茉莉 蔡" w:date="2025-02-17T16:31:00Z">
            <w:rPr/>
          </w:rPrChange>
        </w:rPr>
        <w:t xml:space="preserve"> </w:t>
      </w:r>
      <w:r w:rsidRPr="00962BDA">
        <w:rPr>
          <w:rFonts w:ascii="標楷體" w:eastAsia="標楷體" w:hAnsi="標楷體" w:hint="eastAsia"/>
          <w:rPrChange w:id="1006" w:author="茉莉 蔡" w:date="2025-02-17T16:31:00Z">
            <w:rPr>
              <w:rFonts w:hint="eastAsia"/>
            </w:rPr>
          </w:rPrChange>
        </w:rPr>
        <w:t>每月</w:t>
      </w:r>
      <w:r w:rsidRPr="00962BDA">
        <w:rPr>
          <w:rFonts w:ascii="標楷體" w:eastAsia="標楷體" w:hAnsi="標楷體"/>
          <w:rPrChange w:id="1007" w:author="茉莉 蔡" w:date="2025-02-17T16:31:00Z">
            <w:rPr/>
          </w:rPrChange>
        </w:rPr>
        <w:t xml:space="preserve"> 1-2 </w:t>
      </w:r>
      <w:r w:rsidRPr="00962BDA">
        <w:rPr>
          <w:rFonts w:ascii="標楷體" w:eastAsia="標楷體" w:hAnsi="標楷體" w:hint="eastAsia"/>
          <w:rPrChange w:id="1008" w:author="茉莉 蔡" w:date="2025-02-17T16:31:00Z">
            <w:rPr>
              <w:rFonts w:hint="eastAsia"/>
            </w:rPr>
          </w:rPrChange>
        </w:rPr>
        <w:t>次</w:t>
      </w:r>
      <w:r w:rsidRPr="00962BDA">
        <w:rPr>
          <w:rFonts w:ascii="標楷體" w:eastAsia="標楷體" w:hAnsi="標楷體"/>
          <w:rPrChange w:id="1009" w:author="茉莉 蔡" w:date="2025-02-17T16:31:00Z">
            <w:rPr/>
          </w:rPrChange>
        </w:rPr>
        <w:t xml:space="preserve"> </w:t>
      </w:r>
      <w:r w:rsidRPr="00962BDA">
        <w:rPr>
          <w:rFonts w:ascii="Segoe UI Symbol" w:eastAsia="標楷體" w:hAnsi="Segoe UI Symbol" w:cs="Segoe UI Symbol"/>
          <w:rPrChange w:id="1010" w:author="茉莉 蔡" w:date="2025-02-17T16:31:00Z">
            <w:rPr>
              <w:rFonts w:ascii="Segoe UI Symbol" w:hAnsi="Segoe UI Symbol" w:cs="Segoe UI Symbol"/>
            </w:rPr>
          </w:rPrChange>
        </w:rPr>
        <w:t>☐</w:t>
      </w:r>
      <w:r w:rsidRPr="00962BDA">
        <w:rPr>
          <w:rFonts w:ascii="標楷體" w:eastAsia="標楷體" w:hAnsi="標楷體"/>
          <w:rPrChange w:id="1011" w:author="茉莉 蔡" w:date="2025-02-17T16:31:00Z">
            <w:rPr/>
          </w:rPrChange>
        </w:rPr>
        <w:t xml:space="preserve"> </w:t>
      </w:r>
      <w:r w:rsidRPr="00962BDA">
        <w:rPr>
          <w:rFonts w:ascii="標楷體" w:eastAsia="標楷體" w:hAnsi="標楷體" w:hint="eastAsia"/>
          <w:rPrChange w:id="1012" w:author="茉莉 蔡" w:date="2025-02-17T16:31:00Z">
            <w:rPr>
              <w:rFonts w:hint="eastAsia"/>
            </w:rPr>
          </w:rPrChange>
        </w:rPr>
        <w:t>每週至少</w:t>
      </w:r>
      <w:r w:rsidRPr="00962BDA">
        <w:rPr>
          <w:rFonts w:ascii="標楷體" w:eastAsia="標楷體" w:hAnsi="標楷體"/>
          <w:rPrChange w:id="1013" w:author="茉莉 蔡" w:date="2025-02-17T16:31:00Z">
            <w:rPr/>
          </w:rPrChange>
        </w:rPr>
        <w:t xml:space="preserve"> 1 </w:t>
      </w:r>
      <w:r w:rsidRPr="00962BDA">
        <w:rPr>
          <w:rFonts w:ascii="標楷體" w:eastAsia="標楷體" w:hAnsi="標楷體" w:hint="eastAsia"/>
          <w:rPrChange w:id="1014" w:author="茉莉 蔡" w:date="2025-02-17T16:31:00Z">
            <w:rPr>
              <w:rFonts w:hint="eastAsia"/>
            </w:rPr>
          </w:rPrChange>
        </w:rPr>
        <w:t>次</w:t>
      </w:r>
    </w:p>
    <w:p w14:paraId="2FDED792" w14:textId="77777777" w:rsidR="00962BDA" w:rsidRPr="00962BDA" w:rsidDel="00080E89" w:rsidRDefault="00962BDA">
      <w:pPr>
        <w:numPr>
          <w:ilvl w:val="1"/>
          <w:numId w:val="30"/>
        </w:numPr>
        <w:snapToGrid w:val="0"/>
        <w:rPr>
          <w:del w:id="1015" w:author="茉莉 蔡" w:date="2025-02-17T16:35:00Z"/>
          <w:rFonts w:ascii="標楷體" w:eastAsia="標楷體" w:hAnsi="標楷體"/>
          <w:rPrChange w:id="1016" w:author="茉莉 蔡" w:date="2025-02-17T16:31:00Z">
            <w:rPr>
              <w:del w:id="1017" w:author="茉莉 蔡" w:date="2025-02-17T16:35:00Z"/>
            </w:rPr>
          </w:rPrChange>
        </w:rPr>
        <w:pPrChange w:id="1018" w:author="茉莉 蔡" w:date="2025-02-17T16:32:00Z">
          <w:pPr>
            <w:numPr>
              <w:numId w:val="30"/>
            </w:numPr>
            <w:tabs>
              <w:tab w:val="num" w:pos="720"/>
            </w:tabs>
            <w:snapToGrid w:val="0"/>
            <w:spacing w:line="20" w:lineRule="exact"/>
            <w:ind w:left="720" w:hanging="360"/>
          </w:pPr>
        </w:pPrChange>
      </w:pPr>
      <w:r w:rsidRPr="00962BDA">
        <w:rPr>
          <w:rFonts w:ascii="標楷體" w:eastAsia="標楷體" w:hAnsi="標楷體" w:hint="eastAsia"/>
          <w:rPrChange w:id="1019" w:author="茉莉 蔡" w:date="2025-02-17T16:31:00Z">
            <w:rPr>
              <w:rFonts w:hint="eastAsia"/>
            </w:rPr>
          </w:rPrChange>
        </w:rPr>
        <w:t>您是否曾使用過數位導覽裝置（如語音導覽、</w:t>
      </w:r>
      <w:r w:rsidRPr="00962BDA">
        <w:rPr>
          <w:rFonts w:ascii="標楷體" w:eastAsia="標楷體" w:hAnsi="標楷體"/>
          <w:rPrChange w:id="1020" w:author="茉莉 蔡" w:date="2025-02-17T16:31:00Z">
            <w:rPr/>
          </w:rPrChange>
        </w:rPr>
        <w:t>APP</w:t>
      </w:r>
      <w:r w:rsidRPr="00962BDA">
        <w:rPr>
          <w:rFonts w:ascii="標楷體" w:eastAsia="標楷體" w:hAnsi="標楷體" w:hint="eastAsia"/>
          <w:rPrChange w:id="1021" w:author="茉莉 蔡" w:date="2025-02-17T16:31:00Z">
            <w:rPr>
              <w:rFonts w:hint="eastAsia"/>
            </w:rPr>
          </w:rPrChange>
        </w:rPr>
        <w:t>）？</w:t>
      </w:r>
      <w:r w:rsidRPr="00962BDA">
        <w:rPr>
          <w:rFonts w:ascii="標楷體" w:eastAsia="標楷體" w:hAnsi="標楷體"/>
          <w:rPrChange w:id="1022" w:author="茉莉 蔡" w:date="2025-02-17T16:31:00Z">
            <w:rPr/>
          </w:rPrChange>
        </w:rPr>
        <w:br/>
      </w:r>
      <w:r w:rsidRPr="00962BDA">
        <w:rPr>
          <w:rFonts w:ascii="Segoe UI Symbol" w:eastAsia="標楷體" w:hAnsi="Segoe UI Symbol" w:cs="Segoe UI Symbol"/>
          <w:rPrChange w:id="1023" w:author="茉莉 蔡" w:date="2025-02-17T16:31:00Z">
            <w:rPr>
              <w:rFonts w:ascii="Segoe UI Symbol" w:hAnsi="Segoe UI Symbol" w:cs="Segoe UI Symbol"/>
            </w:rPr>
          </w:rPrChange>
        </w:rPr>
        <w:t>☐</w:t>
      </w:r>
      <w:r w:rsidRPr="00962BDA">
        <w:rPr>
          <w:rFonts w:ascii="標楷體" w:eastAsia="標楷體" w:hAnsi="標楷體"/>
          <w:rPrChange w:id="1024" w:author="茉莉 蔡" w:date="2025-02-17T16:31:00Z">
            <w:rPr/>
          </w:rPrChange>
        </w:rPr>
        <w:t xml:space="preserve"> </w:t>
      </w:r>
      <w:r w:rsidRPr="00962BDA">
        <w:rPr>
          <w:rFonts w:ascii="標楷體" w:eastAsia="標楷體" w:hAnsi="標楷體" w:hint="eastAsia"/>
          <w:rPrChange w:id="1025" w:author="茉莉 蔡" w:date="2025-02-17T16:31:00Z">
            <w:rPr>
              <w:rFonts w:hint="eastAsia"/>
            </w:rPr>
          </w:rPrChange>
        </w:rPr>
        <w:t>是</w:t>
      </w:r>
      <w:r w:rsidRPr="00962BDA">
        <w:rPr>
          <w:rFonts w:ascii="標楷體" w:eastAsia="標楷體" w:hAnsi="標楷體"/>
          <w:rPrChange w:id="1026" w:author="茉莉 蔡" w:date="2025-02-17T16:31:00Z">
            <w:rPr/>
          </w:rPrChange>
        </w:rPr>
        <w:t xml:space="preserve"> </w:t>
      </w:r>
      <w:r w:rsidRPr="00962BDA">
        <w:rPr>
          <w:rFonts w:ascii="Segoe UI Symbol" w:eastAsia="標楷體" w:hAnsi="Segoe UI Symbol" w:cs="Segoe UI Symbol"/>
          <w:rPrChange w:id="1027" w:author="茉莉 蔡" w:date="2025-02-17T16:31:00Z">
            <w:rPr>
              <w:rFonts w:ascii="Segoe UI Symbol" w:hAnsi="Segoe UI Symbol" w:cs="Segoe UI Symbol"/>
            </w:rPr>
          </w:rPrChange>
        </w:rPr>
        <w:t>☐</w:t>
      </w:r>
      <w:r w:rsidRPr="00962BDA">
        <w:rPr>
          <w:rFonts w:ascii="標楷體" w:eastAsia="標楷體" w:hAnsi="標楷體"/>
          <w:rPrChange w:id="1028" w:author="茉莉 蔡" w:date="2025-02-17T16:31:00Z">
            <w:rPr/>
          </w:rPrChange>
        </w:rPr>
        <w:t xml:space="preserve"> </w:t>
      </w:r>
      <w:r w:rsidRPr="00962BDA">
        <w:rPr>
          <w:rFonts w:ascii="標楷體" w:eastAsia="標楷體" w:hAnsi="標楷體" w:hint="eastAsia"/>
          <w:rPrChange w:id="1029" w:author="茉莉 蔡" w:date="2025-02-17T16:31:00Z">
            <w:rPr>
              <w:rFonts w:hint="eastAsia"/>
            </w:rPr>
          </w:rPrChange>
        </w:rPr>
        <w:t>否</w:t>
      </w:r>
    </w:p>
    <w:p w14:paraId="1300D907" w14:textId="5623BEF6" w:rsidR="00962BDA" w:rsidRPr="00080E89" w:rsidRDefault="00000000">
      <w:pPr>
        <w:numPr>
          <w:ilvl w:val="1"/>
          <w:numId w:val="30"/>
        </w:numPr>
        <w:snapToGrid w:val="0"/>
        <w:rPr>
          <w:rFonts w:ascii="標楷體" w:eastAsia="標楷體" w:hAnsi="標楷體"/>
          <w:rPrChange w:id="1030" w:author="茉莉 蔡" w:date="2025-02-17T16:35:00Z">
            <w:rPr/>
          </w:rPrChange>
        </w:rPr>
        <w:pPrChange w:id="1031" w:author="茉莉 蔡" w:date="2025-02-17T16:31:00Z">
          <w:pPr>
            <w:snapToGrid w:val="0"/>
            <w:spacing w:line="20" w:lineRule="exact"/>
          </w:pPr>
        </w:pPrChange>
      </w:pPr>
      <w:del w:id="1032" w:author="茉莉 蔡" w:date="2025-02-17T16:34:00Z">
        <w:r>
          <w:rPr>
            <w:rFonts w:ascii="標楷體" w:eastAsia="標楷體" w:hAnsi="標楷體"/>
            <w:noProof/>
          </w:rPr>
          <w:pict w14:anchorId="0F0B9BB7">
            <v:rect id="_x0000_i1025" alt="" style="width:48.2pt;height:.05pt;mso-width-percent:0;mso-height-percent:0;mso-width-percent:0;mso-height-percent:0" o:hrpct="109" o:hralign="center" o:hrstd="t" o:hr="t" fillcolor="#a0a0a0" stroked="f"/>
          </w:pict>
        </w:r>
      </w:del>
    </w:p>
    <w:p w14:paraId="2292A4FB" w14:textId="25447157" w:rsidR="00962BDA" w:rsidRPr="00962BDA" w:rsidRDefault="00962BDA">
      <w:pPr>
        <w:pStyle w:val="af5"/>
        <w:numPr>
          <w:ilvl w:val="0"/>
          <w:numId w:val="30"/>
        </w:numPr>
        <w:snapToGrid w:val="0"/>
        <w:ind w:leftChars="0"/>
        <w:rPr>
          <w:rFonts w:ascii="標楷體" w:eastAsia="標楷體" w:hAnsi="標楷體"/>
          <w:b/>
          <w:bCs/>
          <w:rPrChange w:id="1033" w:author="茉莉 蔡" w:date="2025-02-17T16:32:00Z">
            <w:rPr>
              <w:b/>
              <w:bCs/>
            </w:rPr>
          </w:rPrChange>
        </w:rPr>
        <w:pPrChange w:id="1034" w:author="茉莉 蔡" w:date="2025-02-17T16:32:00Z">
          <w:pPr>
            <w:snapToGrid w:val="0"/>
            <w:spacing w:line="20" w:lineRule="exact"/>
          </w:pPr>
        </w:pPrChange>
      </w:pPr>
      <w:del w:id="1035" w:author="茉莉 蔡" w:date="2025-02-17T16:32:00Z">
        <w:r w:rsidRPr="00962BDA" w:rsidDel="00962BDA">
          <w:rPr>
            <w:rFonts w:ascii="Segoe UI Emoji" w:eastAsia="標楷體" w:hAnsi="Segoe UI Emoji" w:cs="Segoe UI Emoji"/>
            <w:b/>
            <w:bCs/>
            <w:rPrChange w:id="1036" w:author="茉莉 蔡" w:date="2025-02-17T16:32:00Z">
              <w:rPr>
                <w:rFonts w:ascii="Segoe UI Emoji" w:hAnsi="Segoe UI Emoji" w:cs="Segoe UI Emoji"/>
                <w:b/>
                <w:bCs/>
              </w:rPr>
            </w:rPrChange>
          </w:rPr>
          <w:delText>🟢</w:delText>
        </w:r>
        <w:r w:rsidRPr="00962BDA" w:rsidDel="00962BDA">
          <w:rPr>
            <w:rFonts w:ascii="標楷體" w:eastAsia="標楷體" w:hAnsi="標楷體"/>
            <w:b/>
            <w:bCs/>
            <w:rPrChange w:id="1037" w:author="茉莉 蔡" w:date="2025-02-17T16:32:00Z">
              <w:rPr>
                <w:b/>
                <w:bCs/>
              </w:rPr>
            </w:rPrChange>
          </w:rPr>
          <w:delText xml:space="preserve"> </w:delText>
        </w:r>
      </w:del>
      <w:r w:rsidRPr="00962BDA">
        <w:rPr>
          <w:rFonts w:ascii="標楷體" w:eastAsia="標楷體" w:hAnsi="標楷體" w:hint="eastAsia"/>
          <w:b/>
          <w:bCs/>
          <w:rPrChange w:id="1038" w:author="茉莉 蔡" w:date="2025-02-17T16:32:00Z">
            <w:rPr>
              <w:rFonts w:hint="eastAsia"/>
              <w:b/>
              <w:bCs/>
            </w:rPr>
          </w:rPrChange>
        </w:rPr>
        <w:t>第二部分：導覽裝置體驗</w:t>
      </w:r>
    </w:p>
    <w:p w14:paraId="6ECFF6F0" w14:textId="5980B0FF" w:rsidR="00962BDA" w:rsidRPr="00962BDA" w:rsidRDefault="00080E89">
      <w:pPr>
        <w:numPr>
          <w:ilvl w:val="0"/>
          <w:numId w:val="31"/>
        </w:numPr>
        <w:tabs>
          <w:tab w:val="clear" w:pos="720"/>
          <w:tab w:val="num" w:pos="1560"/>
        </w:tabs>
        <w:snapToGrid w:val="0"/>
        <w:ind w:leftChars="440" w:left="1416"/>
        <w:rPr>
          <w:rFonts w:ascii="標楷體" w:eastAsia="標楷體" w:hAnsi="標楷體"/>
          <w:rPrChange w:id="1039" w:author="茉莉 蔡" w:date="2025-02-17T16:31:00Z">
            <w:rPr/>
          </w:rPrChange>
        </w:rPr>
        <w:pPrChange w:id="1040" w:author="茉莉 蔡" w:date="2025-02-17T16:33:00Z">
          <w:pPr>
            <w:numPr>
              <w:numId w:val="31"/>
            </w:numPr>
            <w:tabs>
              <w:tab w:val="num" w:pos="720"/>
            </w:tabs>
            <w:snapToGrid w:val="0"/>
            <w:spacing w:line="20" w:lineRule="exact"/>
            <w:ind w:left="720" w:hanging="360"/>
          </w:pPr>
        </w:pPrChange>
      </w:pPr>
      <w:ins w:id="1041" w:author="茉莉 蔡" w:date="2025-02-17T16:33:00Z">
        <w:r>
          <w:rPr>
            <w:rFonts w:ascii="標楷體" w:eastAsia="標楷體" w:hAnsi="標楷體" w:hint="eastAsia"/>
          </w:rPr>
          <w:t xml:space="preserve"> </w:t>
        </w:r>
      </w:ins>
      <w:r w:rsidR="00962BDA" w:rsidRPr="00962BDA">
        <w:rPr>
          <w:rFonts w:ascii="標楷體" w:eastAsia="標楷體" w:hAnsi="標楷體" w:hint="eastAsia"/>
          <w:rPrChange w:id="1042" w:author="茉莉 蔡" w:date="2025-02-17T16:31:00Z">
            <w:rPr>
              <w:rFonts w:hint="eastAsia"/>
            </w:rPr>
          </w:rPrChange>
        </w:rPr>
        <w:t>本次展覽的</w:t>
      </w:r>
      <w:r w:rsidR="00962BDA" w:rsidRPr="00962BDA">
        <w:rPr>
          <w:rFonts w:ascii="標楷體" w:eastAsia="標楷體" w:hAnsi="標楷體" w:hint="eastAsia"/>
          <w:b/>
          <w:bCs/>
          <w:rPrChange w:id="1043" w:author="茉莉 蔡" w:date="2025-02-17T16:31:00Z">
            <w:rPr>
              <w:rFonts w:hint="eastAsia"/>
              <w:b/>
              <w:bCs/>
            </w:rPr>
          </w:rPrChange>
        </w:rPr>
        <w:t>導覽裝置</w:t>
      </w:r>
      <w:r w:rsidR="00962BDA" w:rsidRPr="00962BDA">
        <w:rPr>
          <w:rFonts w:ascii="標楷體" w:eastAsia="標楷體" w:hAnsi="標楷體" w:hint="eastAsia"/>
          <w:rPrChange w:id="1044" w:author="茉莉 蔡" w:date="2025-02-17T16:31:00Z">
            <w:rPr>
              <w:rFonts w:hint="eastAsia"/>
            </w:rPr>
          </w:rPrChange>
        </w:rPr>
        <w:t>是否有助於您理解展品內容？</w:t>
      </w:r>
      <w:r w:rsidR="00962BDA" w:rsidRPr="00962BDA">
        <w:rPr>
          <w:rFonts w:ascii="標楷體" w:eastAsia="標楷體" w:hAnsi="標楷體"/>
          <w:rPrChange w:id="1045" w:author="茉莉 蔡" w:date="2025-02-17T16:31:00Z">
            <w:rPr/>
          </w:rPrChange>
        </w:rPr>
        <w:br/>
      </w:r>
      <w:r w:rsidR="00962BDA" w:rsidRPr="00962BDA">
        <w:rPr>
          <w:rFonts w:ascii="Segoe UI Symbol" w:eastAsia="標楷體" w:hAnsi="Segoe UI Symbol" w:cs="Segoe UI Symbol"/>
          <w:rPrChange w:id="1046" w:author="茉莉 蔡" w:date="2025-02-17T16:31:00Z">
            <w:rPr>
              <w:rFonts w:ascii="Segoe UI Symbol" w:hAnsi="Segoe UI Symbol" w:cs="Segoe UI Symbol"/>
            </w:rPr>
          </w:rPrChange>
        </w:rPr>
        <w:t>☐</w:t>
      </w:r>
      <w:r w:rsidR="00962BDA" w:rsidRPr="00962BDA">
        <w:rPr>
          <w:rFonts w:ascii="標楷體" w:eastAsia="標楷體" w:hAnsi="標楷體"/>
          <w:rPrChange w:id="1047" w:author="茉莉 蔡" w:date="2025-02-17T16:31:00Z">
            <w:rPr/>
          </w:rPrChange>
        </w:rPr>
        <w:t xml:space="preserve"> </w:t>
      </w:r>
      <w:r w:rsidR="00962BDA" w:rsidRPr="00962BDA">
        <w:rPr>
          <w:rFonts w:ascii="標楷體" w:eastAsia="標楷體" w:hAnsi="標楷體" w:hint="eastAsia"/>
          <w:rPrChange w:id="1048" w:author="茉莉 蔡" w:date="2025-02-17T16:31:00Z">
            <w:rPr>
              <w:rFonts w:hint="eastAsia"/>
            </w:rPr>
          </w:rPrChange>
        </w:rPr>
        <w:t>完全無幫助</w:t>
      </w:r>
      <w:r w:rsidR="00962BDA" w:rsidRPr="00962BDA">
        <w:rPr>
          <w:rFonts w:ascii="標楷體" w:eastAsia="標楷體" w:hAnsi="標楷體"/>
          <w:rPrChange w:id="1049" w:author="茉莉 蔡" w:date="2025-02-17T16:31:00Z">
            <w:rPr/>
          </w:rPrChange>
        </w:rPr>
        <w:t xml:space="preserve"> </w:t>
      </w:r>
      <w:r w:rsidR="00962BDA" w:rsidRPr="00962BDA">
        <w:rPr>
          <w:rFonts w:ascii="Segoe UI Symbol" w:eastAsia="標楷體" w:hAnsi="Segoe UI Symbol" w:cs="Segoe UI Symbol"/>
          <w:rPrChange w:id="1050" w:author="茉莉 蔡" w:date="2025-02-17T16:31:00Z">
            <w:rPr>
              <w:rFonts w:ascii="Segoe UI Symbol" w:hAnsi="Segoe UI Symbol" w:cs="Segoe UI Symbol"/>
            </w:rPr>
          </w:rPrChange>
        </w:rPr>
        <w:t>☐</w:t>
      </w:r>
      <w:r w:rsidR="00962BDA" w:rsidRPr="00962BDA">
        <w:rPr>
          <w:rFonts w:ascii="標楷體" w:eastAsia="標楷體" w:hAnsi="標楷體"/>
          <w:rPrChange w:id="1051" w:author="茉莉 蔡" w:date="2025-02-17T16:31:00Z">
            <w:rPr/>
          </w:rPrChange>
        </w:rPr>
        <w:t xml:space="preserve"> </w:t>
      </w:r>
      <w:r w:rsidR="00962BDA" w:rsidRPr="00962BDA">
        <w:rPr>
          <w:rFonts w:ascii="標楷體" w:eastAsia="標楷體" w:hAnsi="標楷體" w:hint="eastAsia"/>
          <w:rPrChange w:id="1052" w:author="茉莉 蔡" w:date="2025-02-17T16:31:00Z">
            <w:rPr>
              <w:rFonts w:hint="eastAsia"/>
            </w:rPr>
          </w:rPrChange>
        </w:rPr>
        <w:t>略有幫助</w:t>
      </w:r>
      <w:r w:rsidR="00962BDA" w:rsidRPr="00962BDA">
        <w:rPr>
          <w:rFonts w:ascii="標楷體" w:eastAsia="標楷體" w:hAnsi="標楷體"/>
          <w:rPrChange w:id="1053" w:author="茉莉 蔡" w:date="2025-02-17T16:31:00Z">
            <w:rPr/>
          </w:rPrChange>
        </w:rPr>
        <w:t xml:space="preserve"> </w:t>
      </w:r>
      <w:r w:rsidR="00962BDA" w:rsidRPr="00962BDA">
        <w:rPr>
          <w:rFonts w:ascii="Segoe UI Symbol" w:eastAsia="標楷體" w:hAnsi="Segoe UI Symbol" w:cs="Segoe UI Symbol"/>
          <w:rPrChange w:id="1054" w:author="茉莉 蔡" w:date="2025-02-17T16:31:00Z">
            <w:rPr>
              <w:rFonts w:ascii="Segoe UI Symbol" w:hAnsi="Segoe UI Symbol" w:cs="Segoe UI Symbol"/>
            </w:rPr>
          </w:rPrChange>
        </w:rPr>
        <w:t>☐</w:t>
      </w:r>
      <w:r w:rsidR="00962BDA" w:rsidRPr="00962BDA">
        <w:rPr>
          <w:rFonts w:ascii="標楷體" w:eastAsia="標楷體" w:hAnsi="標楷體"/>
          <w:rPrChange w:id="1055" w:author="茉莉 蔡" w:date="2025-02-17T16:31:00Z">
            <w:rPr/>
          </w:rPrChange>
        </w:rPr>
        <w:t xml:space="preserve"> </w:t>
      </w:r>
      <w:r w:rsidR="00962BDA" w:rsidRPr="00962BDA">
        <w:rPr>
          <w:rFonts w:ascii="標楷體" w:eastAsia="標楷體" w:hAnsi="標楷體" w:hint="eastAsia"/>
          <w:rPrChange w:id="1056" w:author="茉莉 蔡" w:date="2025-02-17T16:31:00Z">
            <w:rPr>
              <w:rFonts w:hint="eastAsia"/>
            </w:rPr>
          </w:rPrChange>
        </w:rPr>
        <w:t>普通</w:t>
      </w:r>
      <w:r w:rsidR="00962BDA" w:rsidRPr="00962BDA">
        <w:rPr>
          <w:rFonts w:ascii="標楷體" w:eastAsia="標楷體" w:hAnsi="標楷體"/>
          <w:rPrChange w:id="1057" w:author="茉莉 蔡" w:date="2025-02-17T16:31:00Z">
            <w:rPr/>
          </w:rPrChange>
        </w:rPr>
        <w:t xml:space="preserve"> </w:t>
      </w:r>
      <w:r w:rsidR="00962BDA" w:rsidRPr="00962BDA">
        <w:rPr>
          <w:rFonts w:ascii="Segoe UI Symbol" w:eastAsia="標楷體" w:hAnsi="Segoe UI Symbol" w:cs="Segoe UI Symbol"/>
          <w:rPrChange w:id="1058" w:author="茉莉 蔡" w:date="2025-02-17T16:31:00Z">
            <w:rPr>
              <w:rFonts w:ascii="Segoe UI Symbol" w:hAnsi="Segoe UI Symbol" w:cs="Segoe UI Symbol"/>
            </w:rPr>
          </w:rPrChange>
        </w:rPr>
        <w:t>☐</w:t>
      </w:r>
      <w:r w:rsidR="00962BDA" w:rsidRPr="00962BDA">
        <w:rPr>
          <w:rFonts w:ascii="標楷體" w:eastAsia="標楷體" w:hAnsi="標楷體"/>
          <w:rPrChange w:id="1059" w:author="茉莉 蔡" w:date="2025-02-17T16:31:00Z">
            <w:rPr/>
          </w:rPrChange>
        </w:rPr>
        <w:t xml:space="preserve"> </w:t>
      </w:r>
      <w:r w:rsidR="00962BDA" w:rsidRPr="00962BDA">
        <w:rPr>
          <w:rFonts w:ascii="標楷體" w:eastAsia="標楷體" w:hAnsi="標楷體" w:hint="eastAsia"/>
          <w:rPrChange w:id="1060" w:author="茉莉 蔡" w:date="2025-02-17T16:31:00Z">
            <w:rPr>
              <w:rFonts w:hint="eastAsia"/>
            </w:rPr>
          </w:rPrChange>
        </w:rPr>
        <w:t>有幫助</w:t>
      </w:r>
      <w:r w:rsidR="00962BDA" w:rsidRPr="00962BDA">
        <w:rPr>
          <w:rFonts w:ascii="標楷體" w:eastAsia="標楷體" w:hAnsi="標楷體"/>
          <w:rPrChange w:id="1061" w:author="茉莉 蔡" w:date="2025-02-17T16:31:00Z">
            <w:rPr/>
          </w:rPrChange>
        </w:rPr>
        <w:t xml:space="preserve"> </w:t>
      </w:r>
      <w:r w:rsidR="00962BDA" w:rsidRPr="00962BDA">
        <w:rPr>
          <w:rFonts w:ascii="Segoe UI Symbol" w:eastAsia="標楷體" w:hAnsi="Segoe UI Symbol" w:cs="Segoe UI Symbol"/>
          <w:rPrChange w:id="1062" w:author="茉莉 蔡" w:date="2025-02-17T16:31:00Z">
            <w:rPr>
              <w:rFonts w:ascii="Segoe UI Symbol" w:hAnsi="Segoe UI Symbol" w:cs="Segoe UI Symbol"/>
            </w:rPr>
          </w:rPrChange>
        </w:rPr>
        <w:t>☐</w:t>
      </w:r>
      <w:r w:rsidR="00962BDA" w:rsidRPr="00962BDA">
        <w:rPr>
          <w:rFonts w:ascii="標楷體" w:eastAsia="標楷體" w:hAnsi="標楷體"/>
          <w:rPrChange w:id="1063" w:author="茉莉 蔡" w:date="2025-02-17T16:31:00Z">
            <w:rPr/>
          </w:rPrChange>
        </w:rPr>
        <w:t xml:space="preserve"> </w:t>
      </w:r>
      <w:r w:rsidR="00962BDA" w:rsidRPr="00962BDA">
        <w:rPr>
          <w:rFonts w:ascii="標楷體" w:eastAsia="標楷體" w:hAnsi="標楷體" w:hint="eastAsia"/>
          <w:rPrChange w:id="1064" w:author="茉莉 蔡" w:date="2025-02-17T16:31:00Z">
            <w:rPr>
              <w:rFonts w:hint="eastAsia"/>
            </w:rPr>
          </w:rPrChange>
        </w:rPr>
        <w:t>非常有幫助</w:t>
      </w:r>
    </w:p>
    <w:p w14:paraId="3B415983" w14:textId="520EB63D" w:rsidR="00962BDA" w:rsidRPr="00962BDA" w:rsidRDefault="00080E89">
      <w:pPr>
        <w:numPr>
          <w:ilvl w:val="0"/>
          <w:numId w:val="31"/>
        </w:numPr>
        <w:tabs>
          <w:tab w:val="clear" w:pos="720"/>
          <w:tab w:val="num" w:pos="1560"/>
        </w:tabs>
        <w:snapToGrid w:val="0"/>
        <w:ind w:leftChars="440" w:left="1416"/>
        <w:rPr>
          <w:rFonts w:ascii="標楷體" w:eastAsia="標楷體" w:hAnsi="標楷體"/>
          <w:rPrChange w:id="1065" w:author="茉莉 蔡" w:date="2025-02-17T16:31:00Z">
            <w:rPr/>
          </w:rPrChange>
        </w:rPr>
        <w:pPrChange w:id="1066" w:author="茉莉 蔡" w:date="2025-02-17T16:33:00Z">
          <w:pPr>
            <w:numPr>
              <w:numId w:val="31"/>
            </w:numPr>
            <w:tabs>
              <w:tab w:val="num" w:pos="720"/>
            </w:tabs>
            <w:snapToGrid w:val="0"/>
            <w:spacing w:line="20" w:lineRule="exact"/>
            <w:ind w:left="720" w:hanging="360"/>
          </w:pPr>
        </w:pPrChange>
      </w:pPr>
      <w:ins w:id="1067" w:author="茉莉 蔡" w:date="2025-02-17T16:33:00Z">
        <w:r>
          <w:rPr>
            <w:rFonts w:ascii="標楷體" w:eastAsia="標楷體" w:hAnsi="標楷體" w:hint="eastAsia"/>
          </w:rPr>
          <w:t xml:space="preserve"> </w:t>
        </w:r>
      </w:ins>
      <w:r w:rsidR="00962BDA" w:rsidRPr="00962BDA">
        <w:rPr>
          <w:rFonts w:ascii="標楷體" w:eastAsia="標楷體" w:hAnsi="標楷體" w:hint="eastAsia"/>
          <w:rPrChange w:id="1068" w:author="茉莉 蔡" w:date="2025-02-17T16:31:00Z">
            <w:rPr>
              <w:rFonts w:hint="eastAsia"/>
            </w:rPr>
          </w:rPrChange>
        </w:rPr>
        <w:t>您對於智能導覽裝置的</w:t>
      </w:r>
      <w:r w:rsidR="00962BDA" w:rsidRPr="00962BDA">
        <w:rPr>
          <w:rFonts w:ascii="標楷體" w:eastAsia="標楷體" w:hAnsi="標楷體" w:hint="eastAsia"/>
          <w:b/>
          <w:bCs/>
          <w:rPrChange w:id="1069" w:author="茉莉 蔡" w:date="2025-02-17T16:31:00Z">
            <w:rPr>
              <w:rFonts w:hint="eastAsia"/>
              <w:b/>
              <w:bCs/>
            </w:rPr>
          </w:rPrChange>
        </w:rPr>
        <w:t>語音導覽</w:t>
      </w:r>
      <w:r w:rsidR="00962BDA" w:rsidRPr="00962BDA">
        <w:rPr>
          <w:rFonts w:ascii="標楷體" w:eastAsia="標楷體" w:hAnsi="標楷體" w:hint="eastAsia"/>
          <w:rPrChange w:id="1070" w:author="茉莉 蔡" w:date="2025-02-17T16:31:00Z">
            <w:rPr>
              <w:rFonts w:hint="eastAsia"/>
            </w:rPr>
          </w:rPrChange>
        </w:rPr>
        <w:t>品質（語音清晰度、內容豐富度）滿意嗎？</w:t>
      </w:r>
      <w:r w:rsidR="00962BDA" w:rsidRPr="00962BDA">
        <w:rPr>
          <w:rFonts w:ascii="標楷體" w:eastAsia="標楷體" w:hAnsi="標楷體"/>
          <w:rPrChange w:id="1071" w:author="茉莉 蔡" w:date="2025-02-17T16:31:00Z">
            <w:rPr/>
          </w:rPrChange>
        </w:rPr>
        <w:br/>
      </w:r>
      <w:r w:rsidR="00962BDA" w:rsidRPr="00962BDA">
        <w:rPr>
          <w:rFonts w:ascii="Segoe UI Symbol" w:eastAsia="標楷體" w:hAnsi="Segoe UI Symbol" w:cs="Segoe UI Symbol"/>
          <w:rPrChange w:id="1072" w:author="茉莉 蔡" w:date="2025-02-17T16:31:00Z">
            <w:rPr>
              <w:rFonts w:ascii="Segoe UI Symbol" w:hAnsi="Segoe UI Symbol" w:cs="Segoe UI Symbol"/>
            </w:rPr>
          </w:rPrChange>
        </w:rPr>
        <w:t>☐</w:t>
      </w:r>
      <w:r w:rsidR="00962BDA" w:rsidRPr="00962BDA">
        <w:rPr>
          <w:rFonts w:ascii="標楷體" w:eastAsia="標楷體" w:hAnsi="標楷體"/>
          <w:rPrChange w:id="1073" w:author="茉莉 蔡" w:date="2025-02-17T16:31:00Z">
            <w:rPr/>
          </w:rPrChange>
        </w:rPr>
        <w:t xml:space="preserve"> </w:t>
      </w:r>
      <w:r w:rsidR="00962BDA" w:rsidRPr="00962BDA">
        <w:rPr>
          <w:rFonts w:ascii="標楷體" w:eastAsia="標楷體" w:hAnsi="標楷體" w:hint="eastAsia"/>
          <w:rPrChange w:id="1074" w:author="茉莉 蔡" w:date="2025-02-17T16:31:00Z">
            <w:rPr>
              <w:rFonts w:hint="eastAsia"/>
            </w:rPr>
          </w:rPrChange>
        </w:rPr>
        <w:t>非常不滿意</w:t>
      </w:r>
      <w:r w:rsidR="00962BDA" w:rsidRPr="00962BDA">
        <w:rPr>
          <w:rFonts w:ascii="標楷體" w:eastAsia="標楷體" w:hAnsi="標楷體"/>
          <w:rPrChange w:id="1075" w:author="茉莉 蔡" w:date="2025-02-17T16:31:00Z">
            <w:rPr/>
          </w:rPrChange>
        </w:rPr>
        <w:t xml:space="preserve"> </w:t>
      </w:r>
      <w:r w:rsidR="00962BDA" w:rsidRPr="00962BDA">
        <w:rPr>
          <w:rFonts w:ascii="Segoe UI Symbol" w:eastAsia="標楷體" w:hAnsi="Segoe UI Symbol" w:cs="Segoe UI Symbol"/>
          <w:rPrChange w:id="1076" w:author="茉莉 蔡" w:date="2025-02-17T16:31:00Z">
            <w:rPr>
              <w:rFonts w:ascii="Segoe UI Symbol" w:hAnsi="Segoe UI Symbol" w:cs="Segoe UI Symbol"/>
            </w:rPr>
          </w:rPrChange>
        </w:rPr>
        <w:t>☐</w:t>
      </w:r>
      <w:r w:rsidR="00962BDA" w:rsidRPr="00962BDA">
        <w:rPr>
          <w:rFonts w:ascii="標楷體" w:eastAsia="標楷體" w:hAnsi="標楷體"/>
          <w:rPrChange w:id="1077" w:author="茉莉 蔡" w:date="2025-02-17T16:31:00Z">
            <w:rPr/>
          </w:rPrChange>
        </w:rPr>
        <w:t xml:space="preserve"> </w:t>
      </w:r>
      <w:r w:rsidR="00962BDA" w:rsidRPr="00962BDA">
        <w:rPr>
          <w:rFonts w:ascii="標楷體" w:eastAsia="標楷體" w:hAnsi="標楷體" w:hint="eastAsia"/>
          <w:rPrChange w:id="1078" w:author="茉莉 蔡" w:date="2025-02-17T16:31:00Z">
            <w:rPr>
              <w:rFonts w:hint="eastAsia"/>
            </w:rPr>
          </w:rPrChange>
        </w:rPr>
        <w:t>不滿意</w:t>
      </w:r>
      <w:r w:rsidR="00962BDA" w:rsidRPr="00962BDA">
        <w:rPr>
          <w:rFonts w:ascii="標楷體" w:eastAsia="標楷體" w:hAnsi="標楷體"/>
          <w:rPrChange w:id="1079" w:author="茉莉 蔡" w:date="2025-02-17T16:31:00Z">
            <w:rPr/>
          </w:rPrChange>
        </w:rPr>
        <w:t xml:space="preserve"> </w:t>
      </w:r>
      <w:r w:rsidR="00962BDA" w:rsidRPr="00962BDA">
        <w:rPr>
          <w:rFonts w:ascii="Segoe UI Symbol" w:eastAsia="標楷體" w:hAnsi="Segoe UI Symbol" w:cs="Segoe UI Symbol"/>
          <w:rPrChange w:id="1080" w:author="茉莉 蔡" w:date="2025-02-17T16:31:00Z">
            <w:rPr>
              <w:rFonts w:ascii="Segoe UI Symbol" w:hAnsi="Segoe UI Symbol" w:cs="Segoe UI Symbol"/>
            </w:rPr>
          </w:rPrChange>
        </w:rPr>
        <w:t>☐</w:t>
      </w:r>
      <w:r w:rsidR="00962BDA" w:rsidRPr="00962BDA">
        <w:rPr>
          <w:rFonts w:ascii="標楷體" w:eastAsia="標楷體" w:hAnsi="標楷體"/>
          <w:rPrChange w:id="1081" w:author="茉莉 蔡" w:date="2025-02-17T16:31:00Z">
            <w:rPr/>
          </w:rPrChange>
        </w:rPr>
        <w:t xml:space="preserve"> </w:t>
      </w:r>
      <w:r w:rsidR="00962BDA" w:rsidRPr="00962BDA">
        <w:rPr>
          <w:rFonts w:ascii="標楷體" w:eastAsia="標楷體" w:hAnsi="標楷體" w:hint="eastAsia"/>
          <w:rPrChange w:id="1082" w:author="茉莉 蔡" w:date="2025-02-17T16:31:00Z">
            <w:rPr>
              <w:rFonts w:hint="eastAsia"/>
            </w:rPr>
          </w:rPrChange>
        </w:rPr>
        <w:t>普通</w:t>
      </w:r>
      <w:r w:rsidR="00962BDA" w:rsidRPr="00962BDA">
        <w:rPr>
          <w:rFonts w:ascii="標楷體" w:eastAsia="標楷體" w:hAnsi="標楷體"/>
          <w:rPrChange w:id="1083" w:author="茉莉 蔡" w:date="2025-02-17T16:31:00Z">
            <w:rPr/>
          </w:rPrChange>
        </w:rPr>
        <w:t xml:space="preserve"> </w:t>
      </w:r>
      <w:r w:rsidR="00962BDA" w:rsidRPr="00962BDA">
        <w:rPr>
          <w:rFonts w:ascii="Segoe UI Symbol" w:eastAsia="標楷體" w:hAnsi="Segoe UI Symbol" w:cs="Segoe UI Symbol"/>
          <w:rPrChange w:id="1084" w:author="茉莉 蔡" w:date="2025-02-17T16:31:00Z">
            <w:rPr>
              <w:rFonts w:ascii="Segoe UI Symbol" w:hAnsi="Segoe UI Symbol" w:cs="Segoe UI Symbol"/>
            </w:rPr>
          </w:rPrChange>
        </w:rPr>
        <w:t>☐</w:t>
      </w:r>
      <w:r w:rsidR="00962BDA" w:rsidRPr="00962BDA">
        <w:rPr>
          <w:rFonts w:ascii="標楷體" w:eastAsia="標楷體" w:hAnsi="標楷體"/>
          <w:rPrChange w:id="1085" w:author="茉莉 蔡" w:date="2025-02-17T16:31:00Z">
            <w:rPr/>
          </w:rPrChange>
        </w:rPr>
        <w:t xml:space="preserve"> </w:t>
      </w:r>
      <w:r w:rsidR="00962BDA" w:rsidRPr="00962BDA">
        <w:rPr>
          <w:rFonts w:ascii="標楷體" w:eastAsia="標楷體" w:hAnsi="標楷體" w:hint="eastAsia"/>
          <w:rPrChange w:id="1086" w:author="茉莉 蔡" w:date="2025-02-17T16:31:00Z">
            <w:rPr>
              <w:rFonts w:hint="eastAsia"/>
            </w:rPr>
          </w:rPrChange>
        </w:rPr>
        <w:t>滿意</w:t>
      </w:r>
      <w:r w:rsidR="00962BDA" w:rsidRPr="00962BDA">
        <w:rPr>
          <w:rFonts w:ascii="標楷體" w:eastAsia="標楷體" w:hAnsi="標楷體"/>
          <w:rPrChange w:id="1087" w:author="茉莉 蔡" w:date="2025-02-17T16:31:00Z">
            <w:rPr/>
          </w:rPrChange>
        </w:rPr>
        <w:t xml:space="preserve"> </w:t>
      </w:r>
      <w:r w:rsidR="00962BDA" w:rsidRPr="00962BDA">
        <w:rPr>
          <w:rFonts w:ascii="Segoe UI Symbol" w:eastAsia="標楷體" w:hAnsi="Segoe UI Symbol" w:cs="Segoe UI Symbol"/>
          <w:rPrChange w:id="1088" w:author="茉莉 蔡" w:date="2025-02-17T16:31:00Z">
            <w:rPr>
              <w:rFonts w:ascii="Segoe UI Symbol" w:hAnsi="Segoe UI Symbol" w:cs="Segoe UI Symbol"/>
            </w:rPr>
          </w:rPrChange>
        </w:rPr>
        <w:t>☐</w:t>
      </w:r>
      <w:r w:rsidR="00962BDA" w:rsidRPr="00962BDA">
        <w:rPr>
          <w:rFonts w:ascii="標楷體" w:eastAsia="標楷體" w:hAnsi="標楷體"/>
          <w:rPrChange w:id="1089" w:author="茉莉 蔡" w:date="2025-02-17T16:31:00Z">
            <w:rPr/>
          </w:rPrChange>
        </w:rPr>
        <w:t xml:space="preserve"> </w:t>
      </w:r>
      <w:r w:rsidR="00962BDA" w:rsidRPr="00962BDA">
        <w:rPr>
          <w:rFonts w:ascii="標楷體" w:eastAsia="標楷體" w:hAnsi="標楷體" w:hint="eastAsia"/>
          <w:rPrChange w:id="1090" w:author="茉莉 蔡" w:date="2025-02-17T16:31:00Z">
            <w:rPr>
              <w:rFonts w:hint="eastAsia"/>
            </w:rPr>
          </w:rPrChange>
        </w:rPr>
        <w:t>非常滿意</w:t>
      </w:r>
    </w:p>
    <w:p w14:paraId="5513C809" w14:textId="5DFC00BD" w:rsidR="00962BDA" w:rsidRPr="00962BDA" w:rsidRDefault="00080E89">
      <w:pPr>
        <w:numPr>
          <w:ilvl w:val="0"/>
          <w:numId w:val="31"/>
        </w:numPr>
        <w:tabs>
          <w:tab w:val="clear" w:pos="720"/>
          <w:tab w:val="num" w:pos="1560"/>
        </w:tabs>
        <w:snapToGrid w:val="0"/>
        <w:ind w:leftChars="440" w:left="1416"/>
        <w:rPr>
          <w:rFonts w:ascii="標楷體" w:eastAsia="標楷體" w:hAnsi="標楷體"/>
          <w:rPrChange w:id="1091" w:author="茉莉 蔡" w:date="2025-02-17T16:31:00Z">
            <w:rPr/>
          </w:rPrChange>
        </w:rPr>
        <w:pPrChange w:id="1092" w:author="茉莉 蔡" w:date="2025-02-17T16:33:00Z">
          <w:pPr>
            <w:numPr>
              <w:numId w:val="31"/>
            </w:numPr>
            <w:tabs>
              <w:tab w:val="num" w:pos="720"/>
            </w:tabs>
            <w:snapToGrid w:val="0"/>
            <w:spacing w:line="20" w:lineRule="exact"/>
            <w:ind w:left="720" w:hanging="360"/>
          </w:pPr>
        </w:pPrChange>
      </w:pPr>
      <w:ins w:id="1093" w:author="茉莉 蔡" w:date="2025-02-17T16:33:00Z">
        <w:r>
          <w:rPr>
            <w:rFonts w:ascii="標楷體" w:eastAsia="標楷體" w:hAnsi="標楷體" w:hint="eastAsia"/>
          </w:rPr>
          <w:t xml:space="preserve"> </w:t>
        </w:r>
      </w:ins>
      <w:r w:rsidR="00962BDA" w:rsidRPr="00962BDA">
        <w:rPr>
          <w:rFonts w:ascii="標楷體" w:eastAsia="標楷體" w:hAnsi="標楷體" w:hint="eastAsia"/>
          <w:rPrChange w:id="1094" w:author="茉莉 蔡" w:date="2025-02-17T16:31:00Z">
            <w:rPr>
              <w:rFonts w:hint="eastAsia"/>
            </w:rPr>
          </w:rPrChange>
        </w:rPr>
        <w:t>觸控螢幕的操作是否</w:t>
      </w:r>
      <w:r w:rsidR="00962BDA" w:rsidRPr="00962BDA">
        <w:rPr>
          <w:rFonts w:ascii="標楷體" w:eastAsia="標楷體" w:hAnsi="標楷體" w:hint="eastAsia"/>
          <w:b/>
          <w:bCs/>
          <w:rPrChange w:id="1095" w:author="茉莉 蔡" w:date="2025-02-17T16:31:00Z">
            <w:rPr>
              <w:rFonts w:hint="eastAsia"/>
              <w:b/>
              <w:bCs/>
            </w:rPr>
          </w:rPrChange>
        </w:rPr>
        <w:t>直覺易用</w:t>
      </w:r>
      <w:r w:rsidR="00962BDA" w:rsidRPr="00962BDA">
        <w:rPr>
          <w:rFonts w:ascii="標楷體" w:eastAsia="標楷體" w:hAnsi="標楷體" w:hint="eastAsia"/>
          <w:rPrChange w:id="1096" w:author="茉莉 蔡" w:date="2025-02-17T16:31:00Z">
            <w:rPr>
              <w:rFonts w:hint="eastAsia"/>
            </w:rPr>
          </w:rPrChange>
        </w:rPr>
        <w:t>？</w:t>
      </w:r>
      <w:r w:rsidR="00962BDA" w:rsidRPr="00962BDA">
        <w:rPr>
          <w:rFonts w:ascii="標楷體" w:eastAsia="標楷體" w:hAnsi="標楷體"/>
          <w:rPrChange w:id="1097" w:author="茉莉 蔡" w:date="2025-02-17T16:31:00Z">
            <w:rPr/>
          </w:rPrChange>
        </w:rPr>
        <w:br/>
      </w:r>
      <w:r w:rsidR="00962BDA" w:rsidRPr="00962BDA">
        <w:rPr>
          <w:rFonts w:ascii="Segoe UI Symbol" w:eastAsia="標楷體" w:hAnsi="Segoe UI Symbol" w:cs="Segoe UI Symbol"/>
          <w:rPrChange w:id="1098" w:author="茉莉 蔡" w:date="2025-02-17T16:31:00Z">
            <w:rPr>
              <w:rFonts w:ascii="Segoe UI Symbol" w:hAnsi="Segoe UI Symbol" w:cs="Segoe UI Symbol"/>
            </w:rPr>
          </w:rPrChange>
        </w:rPr>
        <w:t>☐</w:t>
      </w:r>
      <w:r w:rsidR="00962BDA" w:rsidRPr="00962BDA">
        <w:rPr>
          <w:rFonts w:ascii="標楷體" w:eastAsia="標楷體" w:hAnsi="標楷體"/>
          <w:rPrChange w:id="1099" w:author="茉莉 蔡" w:date="2025-02-17T16:31:00Z">
            <w:rPr/>
          </w:rPrChange>
        </w:rPr>
        <w:t xml:space="preserve"> </w:t>
      </w:r>
      <w:r w:rsidR="00962BDA" w:rsidRPr="00962BDA">
        <w:rPr>
          <w:rFonts w:ascii="標楷體" w:eastAsia="標楷體" w:hAnsi="標楷體" w:hint="eastAsia"/>
          <w:rPrChange w:id="1100" w:author="茉莉 蔡" w:date="2025-02-17T16:31:00Z">
            <w:rPr>
              <w:rFonts w:hint="eastAsia"/>
            </w:rPr>
          </w:rPrChange>
        </w:rPr>
        <w:t>非常困難</w:t>
      </w:r>
      <w:r w:rsidR="00962BDA" w:rsidRPr="00962BDA">
        <w:rPr>
          <w:rFonts w:ascii="標楷體" w:eastAsia="標楷體" w:hAnsi="標楷體"/>
          <w:rPrChange w:id="1101" w:author="茉莉 蔡" w:date="2025-02-17T16:31:00Z">
            <w:rPr/>
          </w:rPrChange>
        </w:rPr>
        <w:t xml:space="preserve"> </w:t>
      </w:r>
      <w:r w:rsidR="00962BDA" w:rsidRPr="00962BDA">
        <w:rPr>
          <w:rFonts w:ascii="Segoe UI Symbol" w:eastAsia="標楷體" w:hAnsi="Segoe UI Symbol" w:cs="Segoe UI Symbol"/>
          <w:rPrChange w:id="1102" w:author="茉莉 蔡" w:date="2025-02-17T16:31:00Z">
            <w:rPr>
              <w:rFonts w:ascii="Segoe UI Symbol" w:hAnsi="Segoe UI Symbol" w:cs="Segoe UI Symbol"/>
            </w:rPr>
          </w:rPrChange>
        </w:rPr>
        <w:t>☐</w:t>
      </w:r>
      <w:r w:rsidR="00962BDA" w:rsidRPr="00962BDA">
        <w:rPr>
          <w:rFonts w:ascii="標楷體" w:eastAsia="標楷體" w:hAnsi="標楷體"/>
          <w:rPrChange w:id="1103" w:author="茉莉 蔡" w:date="2025-02-17T16:31:00Z">
            <w:rPr/>
          </w:rPrChange>
        </w:rPr>
        <w:t xml:space="preserve"> </w:t>
      </w:r>
      <w:r w:rsidR="00962BDA" w:rsidRPr="00962BDA">
        <w:rPr>
          <w:rFonts w:ascii="標楷體" w:eastAsia="標楷體" w:hAnsi="標楷體" w:hint="eastAsia"/>
          <w:rPrChange w:id="1104" w:author="茉莉 蔡" w:date="2025-02-17T16:31:00Z">
            <w:rPr>
              <w:rFonts w:hint="eastAsia"/>
            </w:rPr>
          </w:rPrChange>
        </w:rPr>
        <w:t>略有困難</w:t>
      </w:r>
      <w:r w:rsidR="00962BDA" w:rsidRPr="00962BDA">
        <w:rPr>
          <w:rFonts w:ascii="標楷體" w:eastAsia="標楷體" w:hAnsi="標楷體"/>
          <w:rPrChange w:id="1105" w:author="茉莉 蔡" w:date="2025-02-17T16:31:00Z">
            <w:rPr/>
          </w:rPrChange>
        </w:rPr>
        <w:t xml:space="preserve"> </w:t>
      </w:r>
      <w:r w:rsidR="00962BDA" w:rsidRPr="00962BDA">
        <w:rPr>
          <w:rFonts w:ascii="Segoe UI Symbol" w:eastAsia="標楷體" w:hAnsi="Segoe UI Symbol" w:cs="Segoe UI Symbol"/>
          <w:rPrChange w:id="1106" w:author="茉莉 蔡" w:date="2025-02-17T16:31:00Z">
            <w:rPr>
              <w:rFonts w:ascii="Segoe UI Symbol" w:hAnsi="Segoe UI Symbol" w:cs="Segoe UI Symbol"/>
            </w:rPr>
          </w:rPrChange>
        </w:rPr>
        <w:t>☐</w:t>
      </w:r>
      <w:r w:rsidR="00962BDA" w:rsidRPr="00962BDA">
        <w:rPr>
          <w:rFonts w:ascii="標楷體" w:eastAsia="標楷體" w:hAnsi="標楷體"/>
          <w:rPrChange w:id="1107" w:author="茉莉 蔡" w:date="2025-02-17T16:31:00Z">
            <w:rPr/>
          </w:rPrChange>
        </w:rPr>
        <w:t xml:space="preserve"> </w:t>
      </w:r>
      <w:r w:rsidR="00962BDA" w:rsidRPr="00962BDA">
        <w:rPr>
          <w:rFonts w:ascii="標楷體" w:eastAsia="標楷體" w:hAnsi="標楷體" w:hint="eastAsia"/>
          <w:rPrChange w:id="1108" w:author="茉莉 蔡" w:date="2025-02-17T16:31:00Z">
            <w:rPr>
              <w:rFonts w:hint="eastAsia"/>
            </w:rPr>
          </w:rPrChange>
        </w:rPr>
        <w:t>普通</w:t>
      </w:r>
      <w:r w:rsidR="00962BDA" w:rsidRPr="00962BDA">
        <w:rPr>
          <w:rFonts w:ascii="標楷體" w:eastAsia="標楷體" w:hAnsi="標楷體"/>
          <w:rPrChange w:id="1109" w:author="茉莉 蔡" w:date="2025-02-17T16:31:00Z">
            <w:rPr/>
          </w:rPrChange>
        </w:rPr>
        <w:t xml:space="preserve"> </w:t>
      </w:r>
      <w:r w:rsidR="00962BDA" w:rsidRPr="00962BDA">
        <w:rPr>
          <w:rFonts w:ascii="Segoe UI Symbol" w:eastAsia="標楷體" w:hAnsi="Segoe UI Symbol" w:cs="Segoe UI Symbol"/>
          <w:rPrChange w:id="1110" w:author="茉莉 蔡" w:date="2025-02-17T16:31:00Z">
            <w:rPr>
              <w:rFonts w:ascii="Segoe UI Symbol" w:hAnsi="Segoe UI Symbol" w:cs="Segoe UI Symbol"/>
            </w:rPr>
          </w:rPrChange>
        </w:rPr>
        <w:t>☐</w:t>
      </w:r>
      <w:r w:rsidR="00962BDA" w:rsidRPr="00962BDA">
        <w:rPr>
          <w:rFonts w:ascii="標楷體" w:eastAsia="標楷體" w:hAnsi="標楷體"/>
          <w:rPrChange w:id="1111" w:author="茉莉 蔡" w:date="2025-02-17T16:31:00Z">
            <w:rPr/>
          </w:rPrChange>
        </w:rPr>
        <w:t xml:space="preserve"> </w:t>
      </w:r>
      <w:r w:rsidR="00962BDA" w:rsidRPr="00962BDA">
        <w:rPr>
          <w:rFonts w:ascii="標楷體" w:eastAsia="標楷體" w:hAnsi="標楷體" w:hint="eastAsia"/>
          <w:rPrChange w:id="1112" w:author="茉莉 蔡" w:date="2025-02-17T16:31:00Z">
            <w:rPr>
              <w:rFonts w:hint="eastAsia"/>
            </w:rPr>
          </w:rPrChange>
        </w:rPr>
        <w:t>易於操作</w:t>
      </w:r>
      <w:r w:rsidR="00962BDA" w:rsidRPr="00962BDA">
        <w:rPr>
          <w:rFonts w:ascii="標楷體" w:eastAsia="標楷體" w:hAnsi="標楷體"/>
          <w:rPrChange w:id="1113" w:author="茉莉 蔡" w:date="2025-02-17T16:31:00Z">
            <w:rPr/>
          </w:rPrChange>
        </w:rPr>
        <w:t xml:space="preserve"> </w:t>
      </w:r>
      <w:r w:rsidR="00962BDA" w:rsidRPr="00962BDA">
        <w:rPr>
          <w:rFonts w:ascii="Segoe UI Symbol" w:eastAsia="標楷體" w:hAnsi="Segoe UI Symbol" w:cs="Segoe UI Symbol"/>
          <w:rPrChange w:id="1114" w:author="茉莉 蔡" w:date="2025-02-17T16:31:00Z">
            <w:rPr>
              <w:rFonts w:ascii="Segoe UI Symbol" w:hAnsi="Segoe UI Symbol" w:cs="Segoe UI Symbol"/>
            </w:rPr>
          </w:rPrChange>
        </w:rPr>
        <w:t>☐</w:t>
      </w:r>
      <w:r w:rsidR="00962BDA" w:rsidRPr="00962BDA">
        <w:rPr>
          <w:rFonts w:ascii="標楷體" w:eastAsia="標楷體" w:hAnsi="標楷體"/>
          <w:rPrChange w:id="1115" w:author="茉莉 蔡" w:date="2025-02-17T16:31:00Z">
            <w:rPr/>
          </w:rPrChange>
        </w:rPr>
        <w:t xml:space="preserve"> </w:t>
      </w:r>
      <w:r w:rsidR="00962BDA" w:rsidRPr="00962BDA">
        <w:rPr>
          <w:rFonts w:ascii="標楷體" w:eastAsia="標楷體" w:hAnsi="標楷體" w:hint="eastAsia"/>
          <w:rPrChange w:id="1116" w:author="茉莉 蔡" w:date="2025-02-17T16:31:00Z">
            <w:rPr>
              <w:rFonts w:hint="eastAsia"/>
            </w:rPr>
          </w:rPrChange>
        </w:rPr>
        <w:t>非常直覺</w:t>
      </w:r>
    </w:p>
    <w:p w14:paraId="72EDEC1D" w14:textId="13D873EE" w:rsidR="00962BDA" w:rsidRPr="00962BDA" w:rsidDel="00080E89" w:rsidRDefault="00080E89">
      <w:pPr>
        <w:numPr>
          <w:ilvl w:val="0"/>
          <w:numId w:val="31"/>
        </w:numPr>
        <w:tabs>
          <w:tab w:val="clear" w:pos="720"/>
          <w:tab w:val="num" w:pos="1560"/>
        </w:tabs>
        <w:snapToGrid w:val="0"/>
        <w:ind w:leftChars="440" w:left="1416"/>
        <w:rPr>
          <w:del w:id="1117" w:author="茉莉 蔡" w:date="2025-02-17T16:35:00Z"/>
          <w:rFonts w:ascii="標楷體" w:eastAsia="標楷體" w:hAnsi="標楷體"/>
          <w:rPrChange w:id="1118" w:author="茉莉 蔡" w:date="2025-02-17T16:31:00Z">
            <w:rPr>
              <w:del w:id="1119" w:author="茉莉 蔡" w:date="2025-02-17T16:35:00Z"/>
            </w:rPr>
          </w:rPrChange>
        </w:rPr>
        <w:pPrChange w:id="1120" w:author="茉莉 蔡" w:date="2025-02-17T16:33:00Z">
          <w:pPr>
            <w:numPr>
              <w:numId w:val="31"/>
            </w:numPr>
            <w:tabs>
              <w:tab w:val="num" w:pos="720"/>
            </w:tabs>
            <w:snapToGrid w:val="0"/>
            <w:spacing w:line="20" w:lineRule="exact"/>
            <w:ind w:left="720" w:hanging="360"/>
          </w:pPr>
        </w:pPrChange>
      </w:pPr>
      <w:ins w:id="1121" w:author="茉莉 蔡" w:date="2025-02-17T16:33:00Z">
        <w:r>
          <w:rPr>
            <w:rFonts w:ascii="標楷體" w:eastAsia="標楷體" w:hAnsi="標楷體" w:hint="eastAsia"/>
          </w:rPr>
          <w:t xml:space="preserve"> </w:t>
        </w:r>
      </w:ins>
      <w:r w:rsidR="00962BDA" w:rsidRPr="00962BDA">
        <w:rPr>
          <w:rFonts w:ascii="標楷體" w:eastAsia="標楷體" w:hAnsi="標楷體" w:hint="eastAsia"/>
          <w:rPrChange w:id="1122" w:author="茉莉 蔡" w:date="2025-02-17T16:31:00Z">
            <w:rPr>
              <w:rFonts w:hint="eastAsia"/>
            </w:rPr>
          </w:rPrChange>
        </w:rPr>
        <w:t>您是否感受到導覽裝置在不同展區的內容呈現具有邏輯性？</w:t>
      </w:r>
      <w:r w:rsidR="00962BDA" w:rsidRPr="00962BDA">
        <w:rPr>
          <w:rFonts w:ascii="標楷體" w:eastAsia="標楷體" w:hAnsi="標楷體"/>
          <w:rPrChange w:id="1123" w:author="茉莉 蔡" w:date="2025-02-17T16:31:00Z">
            <w:rPr/>
          </w:rPrChange>
        </w:rPr>
        <w:br/>
      </w:r>
      <w:r w:rsidR="00962BDA" w:rsidRPr="00962BDA">
        <w:rPr>
          <w:rFonts w:ascii="Segoe UI Symbol" w:eastAsia="標楷體" w:hAnsi="Segoe UI Symbol" w:cs="Segoe UI Symbol"/>
          <w:rPrChange w:id="1124" w:author="茉莉 蔡" w:date="2025-02-17T16:31:00Z">
            <w:rPr>
              <w:rFonts w:ascii="Segoe UI Symbol" w:hAnsi="Segoe UI Symbol" w:cs="Segoe UI Symbol"/>
            </w:rPr>
          </w:rPrChange>
        </w:rPr>
        <w:t>☐</w:t>
      </w:r>
      <w:r w:rsidR="00962BDA" w:rsidRPr="00962BDA">
        <w:rPr>
          <w:rFonts w:ascii="標楷體" w:eastAsia="標楷體" w:hAnsi="標楷體"/>
          <w:rPrChange w:id="1125" w:author="茉莉 蔡" w:date="2025-02-17T16:31:00Z">
            <w:rPr/>
          </w:rPrChange>
        </w:rPr>
        <w:t xml:space="preserve"> </w:t>
      </w:r>
      <w:r w:rsidR="00962BDA" w:rsidRPr="00962BDA">
        <w:rPr>
          <w:rFonts w:ascii="標楷體" w:eastAsia="標楷體" w:hAnsi="標楷體" w:hint="eastAsia"/>
          <w:rPrChange w:id="1126" w:author="茉莉 蔡" w:date="2025-02-17T16:31:00Z">
            <w:rPr>
              <w:rFonts w:hint="eastAsia"/>
            </w:rPr>
          </w:rPrChange>
        </w:rPr>
        <w:t>完全無法理解</w:t>
      </w:r>
      <w:r w:rsidR="00962BDA" w:rsidRPr="00962BDA">
        <w:rPr>
          <w:rFonts w:ascii="標楷體" w:eastAsia="標楷體" w:hAnsi="標楷體"/>
          <w:rPrChange w:id="1127" w:author="茉莉 蔡" w:date="2025-02-17T16:31:00Z">
            <w:rPr/>
          </w:rPrChange>
        </w:rPr>
        <w:t xml:space="preserve"> </w:t>
      </w:r>
      <w:r w:rsidR="00962BDA" w:rsidRPr="00962BDA">
        <w:rPr>
          <w:rFonts w:ascii="Segoe UI Symbol" w:eastAsia="標楷體" w:hAnsi="Segoe UI Symbol" w:cs="Segoe UI Symbol"/>
          <w:rPrChange w:id="1128" w:author="茉莉 蔡" w:date="2025-02-17T16:31:00Z">
            <w:rPr>
              <w:rFonts w:ascii="Segoe UI Symbol" w:hAnsi="Segoe UI Symbol" w:cs="Segoe UI Symbol"/>
            </w:rPr>
          </w:rPrChange>
        </w:rPr>
        <w:t>☐</w:t>
      </w:r>
      <w:r w:rsidR="00962BDA" w:rsidRPr="00962BDA">
        <w:rPr>
          <w:rFonts w:ascii="標楷體" w:eastAsia="標楷體" w:hAnsi="標楷體"/>
          <w:rPrChange w:id="1129" w:author="茉莉 蔡" w:date="2025-02-17T16:31:00Z">
            <w:rPr/>
          </w:rPrChange>
        </w:rPr>
        <w:t xml:space="preserve"> </w:t>
      </w:r>
      <w:r w:rsidR="00962BDA" w:rsidRPr="00962BDA">
        <w:rPr>
          <w:rFonts w:ascii="標楷體" w:eastAsia="標楷體" w:hAnsi="標楷體" w:hint="eastAsia"/>
          <w:rPrChange w:id="1130" w:author="茉莉 蔡" w:date="2025-02-17T16:31:00Z">
            <w:rPr>
              <w:rFonts w:hint="eastAsia"/>
            </w:rPr>
          </w:rPrChange>
        </w:rPr>
        <w:t>稍有混亂</w:t>
      </w:r>
      <w:r w:rsidR="00962BDA" w:rsidRPr="00962BDA">
        <w:rPr>
          <w:rFonts w:ascii="標楷體" w:eastAsia="標楷體" w:hAnsi="標楷體"/>
          <w:rPrChange w:id="1131" w:author="茉莉 蔡" w:date="2025-02-17T16:31:00Z">
            <w:rPr/>
          </w:rPrChange>
        </w:rPr>
        <w:t xml:space="preserve"> </w:t>
      </w:r>
      <w:r w:rsidR="00962BDA" w:rsidRPr="00962BDA">
        <w:rPr>
          <w:rFonts w:ascii="Segoe UI Symbol" w:eastAsia="標楷體" w:hAnsi="Segoe UI Symbol" w:cs="Segoe UI Symbol"/>
          <w:rPrChange w:id="1132" w:author="茉莉 蔡" w:date="2025-02-17T16:31:00Z">
            <w:rPr>
              <w:rFonts w:ascii="Segoe UI Symbol" w:hAnsi="Segoe UI Symbol" w:cs="Segoe UI Symbol"/>
            </w:rPr>
          </w:rPrChange>
        </w:rPr>
        <w:t>☐</w:t>
      </w:r>
      <w:r w:rsidR="00962BDA" w:rsidRPr="00962BDA">
        <w:rPr>
          <w:rFonts w:ascii="標楷體" w:eastAsia="標楷體" w:hAnsi="標楷體"/>
          <w:rPrChange w:id="1133" w:author="茉莉 蔡" w:date="2025-02-17T16:31:00Z">
            <w:rPr/>
          </w:rPrChange>
        </w:rPr>
        <w:t xml:space="preserve"> </w:t>
      </w:r>
      <w:r w:rsidR="00962BDA" w:rsidRPr="00962BDA">
        <w:rPr>
          <w:rFonts w:ascii="標楷體" w:eastAsia="標楷體" w:hAnsi="標楷體" w:hint="eastAsia"/>
          <w:rPrChange w:id="1134" w:author="茉莉 蔡" w:date="2025-02-17T16:31:00Z">
            <w:rPr>
              <w:rFonts w:hint="eastAsia"/>
            </w:rPr>
          </w:rPrChange>
        </w:rPr>
        <w:t>普通</w:t>
      </w:r>
      <w:r w:rsidR="00962BDA" w:rsidRPr="00962BDA">
        <w:rPr>
          <w:rFonts w:ascii="標楷體" w:eastAsia="標楷體" w:hAnsi="標楷體"/>
          <w:rPrChange w:id="1135" w:author="茉莉 蔡" w:date="2025-02-17T16:31:00Z">
            <w:rPr/>
          </w:rPrChange>
        </w:rPr>
        <w:t xml:space="preserve"> </w:t>
      </w:r>
      <w:r w:rsidR="00962BDA" w:rsidRPr="00962BDA">
        <w:rPr>
          <w:rFonts w:ascii="Segoe UI Symbol" w:eastAsia="標楷體" w:hAnsi="Segoe UI Symbol" w:cs="Segoe UI Symbol"/>
          <w:rPrChange w:id="1136" w:author="茉莉 蔡" w:date="2025-02-17T16:31:00Z">
            <w:rPr>
              <w:rFonts w:ascii="Segoe UI Symbol" w:hAnsi="Segoe UI Symbol" w:cs="Segoe UI Symbol"/>
            </w:rPr>
          </w:rPrChange>
        </w:rPr>
        <w:t>☐</w:t>
      </w:r>
      <w:r w:rsidR="00962BDA" w:rsidRPr="00962BDA">
        <w:rPr>
          <w:rFonts w:ascii="標楷體" w:eastAsia="標楷體" w:hAnsi="標楷體"/>
          <w:rPrChange w:id="1137" w:author="茉莉 蔡" w:date="2025-02-17T16:31:00Z">
            <w:rPr/>
          </w:rPrChange>
        </w:rPr>
        <w:t xml:space="preserve"> </w:t>
      </w:r>
      <w:r w:rsidR="00962BDA" w:rsidRPr="00962BDA">
        <w:rPr>
          <w:rFonts w:ascii="標楷體" w:eastAsia="標楷體" w:hAnsi="標楷體" w:hint="eastAsia"/>
          <w:rPrChange w:id="1138" w:author="茉莉 蔡" w:date="2025-02-17T16:31:00Z">
            <w:rPr>
              <w:rFonts w:hint="eastAsia"/>
            </w:rPr>
          </w:rPrChange>
        </w:rPr>
        <w:t>邏輯清晰</w:t>
      </w:r>
      <w:r w:rsidR="00962BDA" w:rsidRPr="00962BDA">
        <w:rPr>
          <w:rFonts w:ascii="標楷體" w:eastAsia="標楷體" w:hAnsi="標楷體"/>
          <w:rPrChange w:id="1139" w:author="茉莉 蔡" w:date="2025-02-17T16:31:00Z">
            <w:rPr/>
          </w:rPrChange>
        </w:rPr>
        <w:t xml:space="preserve"> </w:t>
      </w:r>
      <w:r w:rsidR="00962BDA" w:rsidRPr="00962BDA">
        <w:rPr>
          <w:rFonts w:ascii="Segoe UI Symbol" w:eastAsia="標楷體" w:hAnsi="Segoe UI Symbol" w:cs="Segoe UI Symbol"/>
          <w:rPrChange w:id="1140" w:author="茉莉 蔡" w:date="2025-02-17T16:31:00Z">
            <w:rPr>
              <w:rFonts w:ascii="Segoe UI Symbol" w:hAnsi="Segoe UI Symbol" w:cs="Segoe UI Symbol"/>
            </w:rPr>
          </w:rPrChange>
        </w:rPr>
        <w:t>☐</w:t>
      </w:r>
      <w:r w:rsidR="00962BDA" w:rsidRPr="00962BDA">
        <w:rPr>
          <w:rFonts w:ascii="標楷體" w:eastAsia="標楷體" w:hAnsi="標楷體"/>
          <w:rPrChange w:id="1141" w:author="茉莉 蔡" w:date="2025-02-17T16:31:00Z">
            <w:rPr/>
          </w:rPrChange>
        </w:rPr>
        <w:t xml:space="preserve"> </w:t>
      </w:r>
      <w:r w:rsidR="00962BDA" w:rsidRPr="00962BDA">
        <w:rPr>
          <w:rFonts w:ascii="標楷體" w:eastAsia="標楷體" w:hAnsi="標楷體" w:hint="eastAsia"/>
          <w:rPrChange w:id="1142" w:author="茉莉 蔡" w:date="2025-02-17T16:31:00Z">
            <w:rPr>
              <w:rFonts w:hint="eastAsia"/>
            </w:rPr>
          </w:rPrChange>
        </w:rPr>
        <w:t>完全符合期待</w:t>
      </w:r>
    </w:p>
    <w:p w14:paraId="2C88157D" w14:textId="71FDBC1B" w:rsidR="00962BDA" w:rsidRPr="00080E89" w:rsidRDefault="00000000">
      <w:pPr>
        <w:numPr>
          <w:ilvl w:val="0"/>
          <w:numId w:val="31"/>
        </w:numPr>
        <w:tabs>
          <w:tab w:val="clear" w:pos="720"/>
          <w:tab w:val="num" w:pos="1560"/>
        </w:tabs>
        <w:snapToGrid w:val="0"/>
        <w:ind w:leftChars="440" w:left="1416"/>
        <w:rPr>
          <w:rFonts w:ascii="標楷體" w:eastAsia="標楷體" w:hAnsi="標楷體"/>
          <w:rPrChange w:id="1143" w:author="茉莉 蔡" w:date="2025-02-17T16:35:00Z">
            <w:rPr/>
          </w:rPrChange>
        </w:rPr>
        <w:pPrChange w:id="1144" w:author="茉莉 蔡" w:date="2025-02-17T16:35:00Z">
          <w:pPr>
            <w:snapToGrid w:val="0"/>
            <w:spacing w:line="20" w:lineRule="exact"/>
          </w:pPr>
        </w:pPrChange>
      </w:pPr>
      <w:del w:id="1145" w:author="茉莉 蔡" w:date="2025-02-17T16:34:00Z">
        <w:r>
          <w:rPr>
            <w:rFonts w:ascii="標楷體" w:eastAsia="標楷體" w:hAnsi="標楷體"/>
            <w:noProof/>
          </w:rPr>
          <w:pict w14:anchorId="146246AF">
            <v:rect id="_x0000_i1026" alt="" style="width:60.35pt;height:.05pt;mso-width-percent:0;mso-height-percent:0;mso-width-percent:0;mso-height-percent:0" o:hrpct="155" o:hralign="center" o:hrstd="t" o:hr="t" fillcolor="#a0a0a0" stroked="f"/>
          </w:pict>
        </w:r>
      </w:del>
    </w:p>
    <w:p w14:paraId="7BAD271C" w14:textId="7B8D79D9" w:rsidR="00962BDA" w:rsidRPr="00080E89" w:rsidRDefault="00962BDA">
      <w:pPr>
        <w:pStyle w:val="af5"/>
        <w:numPr>
          <w:ilvl w:val="0"/>
          <w:numId w:val="30"/>
        </w:numPr>
        <w:snapToGrid w:val="0"/>
        <w:ind w:leftChars="0"/>
        <w:rPr>
          <w:rFonts w:ascii="標楷體" w:eastAsia="標楷體" w:hAnsi="標楷體"/>
          <w:b/>
          <w:bCs/>
          <w:rPrChange w:id="1146" w:author="茉莉 蔡" w:date="2025-02-17T16:34:00Z">
            <w:rPr>
              <w:b/>
              <w:bCs/>
            </w:rPr>
          </w:rPrChange>
        </w:rPr>
        <w:pPrChange w:id="1147" w:author="茉莉 蔡" w:date="2025-02-17T16:34:00Z">
          <w:pPr>
            <w:snapToGrid w:val="0"/>
            <w:spacing w:line="20" w:lineRule="exact"/>
          </w:pPr>
        </w:pPrChange>
      </w:pPr>
      <w:del w:id="1148" w:author="茉莉 蔡" w:date="2025-02-17T16:34:00Z">
        <w:r w:rsidRPr="00080E89" w:rsidDel="00080E89">
          <w:rPr>
            <w:rFonts w:ascii="Segoe UI Emoji" w:eastAsia="標楷體" w:hAnsi="Segoe UI Emoji" w:cs="Segoe UI Emoji"/>
            <w:b/>
            <w:bCs/>
            <w:rPrChange w:id="1149" w:author="茉莉 蔡" w:date="2025-02-17T16:34:00Z">
              <w:rPr>
                <w:rFonts w:ascii="Segoe UI Emoji" w:hAnsi="Segoe UI Emoji" w:cs="Segoe UI Emoji"/>
                <w:b/>
                <w:bCs/>
              </w:rPr>
            </w:rPrChange>
          </w:rPr>
          <w:delText>🟢</w:delText>
        </w:r>
        <w:r w:rsidRPr="00080E89" w:rsidDel="00080E89">
          <w:rPr>
            <w:rFonts w:ascii="標楷體" w:eastAsia="標楷體" w:hAnsi="標楷體"/>
            <w:b/>
            <w:bCs/>
            <w:rPrChange w:id="1150" w:author="茉莉 蔡" w:date="2025-02-17T16:34:00Z">
              <w:rPr>
                <w:b/>
                <w:bCs/>
              </w:rPr>
            </w:rPrChange>
          </w:rPr>
          <w:delText xml:space="preserve"> </w:delText>
        </w:r>
      </w:del>
      <w:r w:rsidRPr="00080E89">
        <w:rPr>
          <w:rFonts w:ascii="標楷體" w:eastAsia="標楷體" w:hAnsi="標楷體" w:hint="eastAsia"/>
          <w:b/>
          <w:bCs/>
          <w:rPrChange w:id="1151" w:author="茉莉 蔡" w:date="2025-02-17T16:34:00Z">
            <w:rPr>
              <w:rFonts w:hint="eastAsia"/>
              <w:b/>
              <w:bCs/>
            </w:rPr>
          </w:rPrChange>
        </w:rPr>
        <w:t>第三部分：互動滿意度與使用意願</w:t>
      </w:r>
    </w:p>
    <w:p w14:paraId="3CC2610C" w14:textId="77777777" w:rsidR="00962BDA" w:rsidRPr="00962BDA" w:rsidRDefault="00962BDA">
      <w:pPr>
        <w:numPr>
          <w:ilvl w:val="0"/>
          <w:numId w:val="32"/>
        </w:numPr>
        <w:tabs>
          <w:tab w:val="clear" w:pos="1680"/>
          <w:tab w:val="num" w:pos="840"/>
          <w:tab w:val="num" w:pos="1276"/>
        </w:tabs>
        <w:snapToGrid w:val="0"/>
        <w:ind w:leftChars="414" w:left="1418" w:hanging="424"/>
        <w:rPr>
          <w:rFonts w:ascii="標楷體" w:eastAsia="標楷體" w:hAnsi="標楷體"/>
          <w:rPrChange w:id="1152" w:author="茉莉 蔡" w:date="2025-02-17T16:31:00Z">
            <w:rPr/>
          </w:rPrChange>
        </w:rPr>
        <w:pPrChange w:id="1153" w:author="茉莉 蔡" w:date="2025-02-17T16:40:00Z">
          <w:pPr>
            <w:numPr>
              <w:numId w:val="32"/>
            </w:numPr>
            <w:tabs>
              <w:tab w:val="num" w:pos="1680"/>
            </w:tabs>
            <w:snapToGrid w:val="0"/>
            <w:spacing w:line="20" w:lineRule="exact"/>
            <w:ind w:left="1680" w:hanging="360"/>
          </w:pPr>
        </w:pPrChange>
      </w:pPr>
      <w:r w:rsidRPr="00962BDA">
        <w:rPr>
          <w:rFonts w:ascii="標楷體" w:eastAsia="標楷體" w:hAnsi="標楷體" w:hint="eastAsia"/>
          <w:rPrChange w:id="1154" w:author="茉莉 蔡" w:date="2025-02-17T16:31:00Z">
            <w:rPr>
              <w:rFonts w:hint="eastAsia"/>
            </w:rPr>
          </w:rPrChange>
        </w:rPr>
        <w:t>導覽裝置是否讓您在展覽中</w:t>
      </w:r>
      <w:r w:rsidRPr="00962BDA">
        <w:rPr>
          <w:rFonts w:ascii="標楷體" w:eastAsia="標楷體" w:hAnsi="標楷體" w:hint="eastAsia"/>
          <w:b/>
          <w:bCs/>
          <w:rPrChange w:id="1155" w:author="茉莉 蔡" w:date="2025-02-17T16:31:00Z">
            <w:rPr>
              <w:rFonts w:hint="eastAsia"/>
              <w:b/>
              <w:bCs/>
            </w:rPr>
          </w:rPrChange>
        </w:rPr>
        <w:t>停留更長時間</w:t>
      </w:r>
      <w:r w:rsidRPr="00962BDA">
        <w:rPr>
          <w:rFonts w:ascii="標楷體" w:eastAsia="標楷體" w:hAnsi="標楷體" w:hint="eastAsia"/>
          <w:rPrChange w:id="1156" w:author="茉莉 蔡" w:date="2025-02-17T16:31:00Z">
            <w:rPr>
              <w:rFonts w:hint="eastAsia"/>
            </w:rPr>
          </w:rPrChange>
        </w:rPr>
        <w:t>？</w:t>
      </w:r>
      <w:r w:rsidRPr="00962BDA">
        <w:rPr>
          <w:rFonts w:ascii="標楷體" w:eastAsia="標楷體" w:hAnsi="標楷體"/>
          <w:rPrChange w:id="1157" w:author="茉莉 蔡" w:date="2025-02-17T16:31:00Z">
            <w:rPr/>
          </w:rPrChange>
        </w:rPr>
        <w:br/>
      </w:r>
      <w:r w:rsidRPr="00962BDA">
        <w:rPr>
          <w:rFonts w:ascii="Segoe UI Symbol" w:eastAsia="標楷體" w:hAnsi="Segoe UI Symbol" w:cs="Segoe UI Symbol"/>
          <w:rPrChange w:id="1158" w:author="茉莉 蔡" w:date="2025-02-17T16:31:00Z">
            <w:rPr>
              <w:rFonts w:ascii="Segoe UI Symbol" w:hAnsi="Segoe UI Symbol" w:cs="Segoe UI Symbol"/>
            </w:rPr>
          </w:rPrChange>
        </w:rPr>
        <w:t>☐</w:t>
      </w:r>
      <w:r w:rsidRPr="00962BDA">
        <w:rPr>
          <w:rFonts w:ascii="標楷體" w:eastAsia="標楷體" w:hAnsi="標楷體"/>
          <w:rPrChange w:id="1159" w:author="茉莉 蔡" w:date="2025-02-17T16:31:00Z">
            <w:rPr/>
          </w:rPrChange>
        </w:rPr>
        <w:t xml:space="preserve"> </w:t>
      </w:r>
      <w:r w:rsidRPr="00962BDA">
        <w:rPr>
          <w:rFonts w:ascii="標楷體" w:eastAsia="標楷體" w:hAnsi="標楷體" w:hint="eastAsia"/>
          <w:rPrChange w:id="1160" w:author="茉莉 蔡" w:date="2025-02-17T16:31:00Z">
            <w:rPr>
              <w:rFonts w:hint="eastAsia"/>
            </w:rPr>
          </w:rPrChange>
        </w:rPr>
        <w:t>明顯縮短停留時間</w:t>
      </w:r>
      <w:r w:rsidRPr="00962BDA">
        <w:rPr>
          <w:rFonts w:ascii="標楷體" w:eastAsia="標楷體" w:hAnsi="標楷體"/>
          <w:rPrChange w:id="1161" w:author="茉莉 蔡" w:date="2025-02-17T16:31:00Z">
            <w:rPr/>
          </w:rPrChange>
        </w:rPr>
        <w:t xml:space="preserve"> </w:t>
      </w:r>
      <w:r w:rsidRPr="00962BDA">
        <w:rPr>
          <w:rFonts w:ascii="Segoe UI Symbol" w:eastAsia="標楷體" w:hAnsi="Segoe UI Symbol" w:cs="Segoe UI Symbol"/>
          <w:rPrChange w:id="1162" w:author="茉莉 蔡" w:date="2025-02-17T16:31:00Z">
            <w:rPr>
              <w:rFonts w:ascii="Segoe UI Symbol" w:hAnsi="Segoe UI Symbol" w:cs="Segoe UI Symbol"/>
            </w:rPr>
          </w:rPrChange>
        </w:rPr>
        <w:t>☐</w:t>
      </w:r>
      <w:r w:rsidRPr="00962BDA">
        <w:rPr>
          <w:rFonts w:ascii="標楷體" w:eastAsia="標楷體" w:hAnsi="標楷體"/>
          <w:rPrChange w:id="1163" w:author="茉莉 蔡" w:date="2025-02-17T16:31:00Z">
            <w:rPr/>
          </w:rPrChange>
        </w:rPr>
        <w:t xml:space="preserve"> </w:t>
      </w:r>
      <w:r w:rsidRPr="00962BDA">
        <w:rPr>
          <w:rFonts w:ascii="標楷體" w:eastAsia="標楷體" w:hAnsi="標楷體" w:hint="eastAsia"/>
          <w:rPrChange w:id="1164" w:author="茉莉 蔡" w:date="2025-02-17T16:31:00Z">
            <w:rPr>
              <w:rFonts w:hint="eastAsia"/>
            </w:rPr>
          </w:rPrChange>
        </w:rPr>
        <w:t>稍微縮短</w:t>
      </w:r>
      <w:r w:rsidRPr="00962BDA">
        <w:rPr>
          <w:rFonts w:ascii="標楷體" w:eastAsia="標楷體" w:hAnsi="標楷體"/>
          <w:rPrChange w:id="1165" w:author="茉莉 蔡" w:date="2025-02-17T16:31:00Z">
            <w:rPr/>
          </w:rPrChange>
        </w:rPr>
        <w:t xml:space="preserve"> </w:t>
      </w:r>
      <w:r w:rsidRPr="00962BDA">
        <w:rPr>
          <w:rFonts w:ascii="Segoe UI Symbol" w:eastAsia="標楷體" w:hAnsi="Segoe UI Symbol" w:cs="Segoe UI Symbol"/>
          <w:rPrChange w:id="1166" w:author="茉莉 蔡" w:date="2025-02-17T16:31:00Z">
            <w:rPr>
              <w:rFonts w:ascii="Segoe UI Symbol" w:hAnsi="Segoe UI Symbol" w:cs="Segoe UI Symbol"/>
            </w:rPr>
          </w:rPrChange>
        </w:rPr>
        <w:t>☐</w:t>
      </w:r>
      <w:r w:rsidRPr="00962BDA">
        <w:rPr>
          <w:rFonts w:ascii="標楷體" w:eastAsia="標楷體" w:hAnsi="標楷體"/>
          <w:rPrChange w:id="1167" w:author="茉莉 蔡" w:date="2025-02-17T16:31:00Z">
            <w:rPr/>
          </w:rPrChange>
        </w:rPr>
        <w:t xml:space="preserve"> </w:t>
      </w:r>
      <w:r w:rsidRPr="00962BDA">
        <w:rPr>
          <w:rFonts w:ascii="標楷體" w:eastAsia="標楷體" w:hAnsi="標楷體" w:hint="eastAsia"/>
          <w:rPrChange w:id="1168" w:author="茉莉 蔡" w:date="2025-02-17T16:31:00Z">
            <w:rPr>
              <w:rFonts w:hint="eastAsia"/>
            </w:rPr>
          </w:rPrChange>
        </w:rPr>
        <w:t>無影響</w:t>
      </w:r>
      <w:r w:rsidRPr="00962BDA">
        <w:rPr>
          <w:rFonts w:ascii="標楷體" w:eastAsia="標楷體" w:hAnsi="標楷體"/>
          <w:rPrChange w:id="1169" w:author="茉莉 蔡" w:date="2025-02-17T16:31:00Z">
            <w:rPr/>
          </w:rPrChange>
        </w:rPr>
        <w:t xml:space="preserve"> </w:t>
      </w:r>
      <w:r w:rsidRPr="00962BDA">
        <w:rPr>
          <w:rFonts w:ascii="Segoe UI Symbol" w:eastAsia="標楷體" w:hAnsi="Segoe UI Symbol" w:cs="Segoe UI Symbol"/>
          <w:rPrChange w:id="1170" w:author="茉莉 蔡" w:date="2025-02-17T16:31:00Z">
            <w:rPr>
              <w:rFonts w:ascii="Segoe UI Symbol" w:hAnsi="Segoe UI Symbol" w:cs="Segoe UI Symbol"/>
            </w:rPr>
          </w:rPrChange>
        </w:rPr>
        <w:t>☐</w:t>
      </w:r>
      <w:r w:rsidRPr="00962BDA">
        <w:rPr>
          <w:rFonts w:ascii="標楷體" w:eastAsia="標楷體" w:hAnsi="標楷體"/>
          <w:rPrChange w:id="1171" w:author="茉莉 蔡" w:date="2025-02-17T16:31:00Z">
            <w:rPr/>
          </w:rPrChange>
        </w:rPr>
        <w:t xml:space="preserve"> </w:t>
      </w:r>
      <w:r w:rsidRPr="00962BDA">
        <w:rPr>
          <w:rFonts w:ascii="標楷體" w:eastAsia="標楷體" w:hAnsi="標楷體" w:hint="eastAsia"/>
          <w:rPrChange w:id="1172" w:author="茉莉 蔡" w:date="2025-02-17T16:31:00Z">
            <w:rPr>
              <w:rFonts w:hint="eastAsia"/>
            </w:rPr>
          </w:rPrChange>
        </w:rPr>
        <w:t>稍微延長</w:t>
      </w:r>
      <w:r w:rsidRPr="00962BDA">
        <w:rPr>
          <w:rFonts w:ascii="標楷體" w:eastAsia="標楷體" w:hAnsi="標楷體"/>
          <w:rPrChange w:id="1173" w:author="茉莉 蔡" w:date="2025-02-17T16:31:00Z">
            <w:rPr/>
          </w:rPrChange>
        </w:rPr>
        <w:t xml:space="preserve"> </w:t>
      </w:r>
      <w:r w:rsidRPr="00962BDA">
        <w:rPr>
          <w:rFonts w:ascii="Segoe UI Symbol" w:eastAsia="標楷體" w:hAnsi="Segoe UI Symbol" w:cs="Segoe UI Symbol"/>
          <w:rPrChange w:id="1174" w:author="茉莉 蔡" w:date="2025-02-17T16:31:00Z">
            <w:rPr>
              <w:rFonts w:ascii="Segoe UI Symbol" w:hAnsi="Segoe UI Symbol" w:cs="Segoe UI Symbol"/>
            </w:rPr>
          </w:rPrChange>
        </w:rPr>
        <w:t>☐</w:t>
      </w:r>
      <w:r w:rsidRPr="00962BDA">
        <w:rPr>
          <w:rFonts w:ascii="標楷體" w:eastAsia="標楷體" w:hAnsi="標楷體"/>
          <w:rPrChange w:id="1175" w:author="茉莉 蔡" w:date="2025-02-17T16:31:00Z">
            <w:rPr/>
          </w:rPrChange>
        </w:rPr>
        <w:t xml:space="preserve"> </w:t>
      </w:r>
      <w:r w:rsidRPr="00962BDA">
        <w:rPr>
          <w:rFonts w:ascii="標楷體" w:eastAsia="標楷體" w:hAnsi="標楷體" w:hint="eastAsia"/>
          <w:rPrChange w:id="1176" w:author="茉莉 蔡" w:date="2025-02-17T16:31:00Z">
            <w:rPr>
              <w:rFonts w:hint="eastAsia"/>
            </w:rPr>
          </w:rPrChange>
        </w:rPr>
        <w:t>明顯延長</w:t>
      </w:r>
    </w:p>
    <w:p w14:paraId="0811D737" w14:textId="77777777" w:rsidR="00962BDA" w:rsidRPr="00962BDA" w:rsidRDefault="00962BDA">
      <w:pPr>
        <w:numPr>
          <w:ilvl w:val="0"/>
          <w:numId w:val="32"/>
        </w:numPr>
        <w:tabs>
          <w:tab w:val="clear" w:pos="1680"/>
          <w:tab w:val="num" w:pos="840"/>
          <w:tab w:val="left" w:pos="1134"/>
        </w:tabs>
        <w:snapToGrid w:val="0"/>
        <w:ind w:leftChars="414" w:left="1417" w:hanging="423"/>
        <w:rPr>
          <w:rFonts w:ascii="標楷體" w:eastAsia="標楷體" w:hAnsi="標楷體"/>
          <w:rPrChange w:id="1177" w:author="茉莉 蔡" w:date="2025-02-17T16:31:00Z">
            <w:rPr/>
          </w:rPrChange>
        </w:rPr>
        <w:pPrChange w:id="1178" w:author="茉莉 蔡" w:date="2025-02-17T16:42:00Z">
          <w:pPr>
            <w:numPr>
              <w:numId w:val="32"/>
            </w:numPr>
            <w:tabs>
              <w:tab w:val="num" w:pos="1680"/>
            </w:tabs>
            <w:snapToGrid w:val="0"/>
            <w:spacing w:line="20" w:lineRule="exact"/>
            <w:ind w:left="1680" w:hanging="360"/>
          </w:pPr>
        </w:pPrChange>
      </w:pPr>
      <w:r w:rsidRPr="00962BDA">
        <w:rPr>
          <w:rFonts w:ascii="標楷體" w:eastAsia="標楷體" w:hAnsi="標楷體" w:hint="eastAsia"/>
          <w:rPrChange w:id="1179" w:author="茉莉 蔡" w:date="2025-02-17T16:31:00Z">
            <w:rPr>
              <w:rFonts w:hint="eastAsia"/>
            </w:rPr>
          </w:rPrChange>
        </w:rPr>
        <w:t>您對於本次導覽的整體</w:t>
      </w:r>
      <w:r w:rsidRPr="00962BDA">
        <w:rPr>
          <w:rFonts w:ascii="標楷體" w:eastAsia="標楷體" w:hAnsi="標楷體" w:hint="eastAsia"/>
          <w:b/>
          <w:bCs/>
          <w:rPrChange w:id="1180" w:author="茉莉 蔡" w:date="2025-02-17T16:31:00Z">
            <w:rPr>
              <w:rFonts w:hint="eastAsia"/>
              <w:b/>
              <w:bCs/>
            </w:rPr>
          </w:rPrChange>
        </w:rPr>
        <w:t>使用體驗</w:t>
      </w:r>
      <w:r w:rsidRPr="00962BDA">
        <w:rPr>
          <w:rFonts w:ascii="標楷體" w:eastAsia="標楷體" w:hAnsi="標楷體" w:hint="eastAsia"/>
          <w:rPrChange w:id="1181" w:author="茉莉 蔡" w:date="2025-02-17T16:31:00Z">
            <w:rPr>
              <w:rFonts w:hint="eastAsia"/>
            </w:rPr>
          </w:rPrChange>
        </w:rPr>
        <w:t>滿意度如何？</w:t>
      </w:r>
      <w:r w:rsidRPr="00962BDA">
        <w:rPr>
          <w:rFonts w:ascii="標楷體" w:eastAsia="標楷體" w:hAnsi="標楷體"/>
          <w:rPrChange w:id="1182" w:author="茉莉 蔡" w:date="2025-02-17T16:31:00Z">
            <w:rPr/>
          </w:rPrChange>
        </w:rPr>
        <w:br/>
      </w:r>
      <w:r w:rsidRPr="00962BDA">
        <w:rPr>
          <w:rFonts w:ascii="Segoe UI Symbol" w:eastAsia="標楷體" w:hAnsi="Segoe UI Symbol" w:cs="Segoe UI Symbol"/>
          <w:rPrChange w:id="1183" w:author="茉莉 蔡" w:date="2025-02-17T16:31:00Z">
            <w:rPr>
              <w:rFonts w:ascii="Segoe UI Symbol" w:hAnsi="Segoe UI Symbol" w:cs="Segoe UI Symbol"/>
            </w:rPr>
          </w:rPrChange>
        </w:rPr>
        <w:t>☐</w:t>
      </w:r>
      <w:r w:rsidRPr="00962BDA">
        <w:rPr>
          <w:rFonts w:ascii="標楷體" w:eastAsia="標楷體" w:hAnsi="標楷體"/>
          <w:rPrChange w:id="1184" w:author="茉莉 蔡" w:date="2025-02-17T16:31:00Z">
            <w:rPr/>
          </w:rPrChange>
        </w:rPr>
        <w:t xml:space="preserve"> </w:t>
      </w:r>
      <w:r w:rsidRPr="00962BDA">
        <w:rPr>
          <w:rFonts w:ascii="標楷體" w:eastAsia="標楷體" w:hAnsi="標楷體" w:hint="eastAsia"/>
          <w:rPrChange w:id="1185" w:author="茉莉 蔡" w:date="2025-02-17T16:31:00Z">
            <w:rPr>
              <w:rFonts w:hint="eastAsia"/>
            </w:rPr>
          </w:rPrChange>
        </w:rPr>
        <w:t>非常不滿意</w:t>
      </w:r>
      <w:r w:rsidRPr="00962BDA">
        <w:rPr>
          <w:rFonts w:ascii="標楷體" w:eastAsia="標楷體" w:hAnsi="標楷體"/>
          <w:rPrChange w:id="1186" w:author="茉莉 蔡" w:date="2025-02-17T16:31:00Z">
            <w:rPr/>
          </w:rPrChange>
        </w:rPr>
        <w:t xml:space="preserve"> </w:t>
      </w:r>
      <w:r w:rsidRPr="00962BDA">
        <w:rPr>
          <w:rFonts w:ascii="Segoe UI Symbol" w:eastAsia="標楷體" w:hAnsi="Segoe UI Symbol" w:cs="Segoe UI Symbol"/>
          <w:rPrChange w:id="1187" w:author="茉莉 蔡" w:date="2025-02-17T16:31:00Z">
            <w:rPr>
              <w:rFonts w:ascii="Segoe UI Symbol" w:hAnsi="Segoe UI Symbol" w:cs="Segoe UI Symbol"/>
            </w:rPr>
          </w:rPrChange>
        </w:rPr>
        <w:t>☐</w:t>
      </w:r>
      <w:r w:rsidRPr="00962BDA">
        <w:rPr>
          <w:rFonts w:ascii="標楷體" w:eastAsia="標楷體" w:hAnsi="標楷體"/>
          <w:rPrChange w:id="1188" w:author="茉莉 蔡" w:date="2025-02-17T16:31:00Z">
            <w:rPr/>
          </w:rPrChange>
        </w:rPr>
        <w:t xml:space="preserve"> </w:t>
      </w:r>
      <w:r w:rsidRPr="00962BDA">
        <w:rPr>
          <w:rFonts w:ascii="標楷體" w:eastAsia="標楷體" w:hAnsi="標楷體" w:hint="eastAsia"/>
          <w:rPrChange w:id="1189" w:author="茉莉 蔡" w:date="2025-02-17T16:31:00Z">
            <w:rPr>
              <w:rFonts w:hint="eastAsia"/>
            </w:rPr>
          </w:rPrChange>
        </w:rPr>
        <w:t>不滿意</w:t>
      </w:r>
      <w:r w:rsidRPr="00962BDA">
        <w:rPr>
          <w:rFonts w:ascii="標楷體" w:eastAsia="標楷體" w:hAnsi="標楷體"/>
          <w:rPrChange w:id="1190" w:author="茉莉 蔡" w:date="2025-02-17T16:31:00Z">
            <w:rPr/>
          </w:rPrChange>
        </w:rPr>
        <w:t xml:space="preserve"> </w:t>
      </w:r>
      <w:r w:rsidRPr="00962BDA">
        <w:rPr>
          <w:rFonts w:ascii="Segoe UI Symbol" w:eastAsia="標楷體" w:hAnsi="Segoe UI Symbol" w:cs="Segoe UI Symbol"/>
          <w:rPrChange w:id="1191" w:author="茉莉 蔡" w:date="2025-02-17T16:31:00Z">
            <w:rPr>
              <w:rFonts w:ascii="Segoe UI Symbol" w:hAnsi="Segoe UI Symbol" w:cs="Segoe UI Symbol"/>
            </w:rPr>
          </w:rPrChange>
        </w:rPr>
        <w:t>☐</w:t>
      </w:r>
      <w:r w:rsidRPr="00962BDA">
        <w:rPr>
          <w:rFonts w:ascii="標楷體" w:eastAsia="標楷體" w:hAnsi="標楷體"/>
          <w:rPrChange w:id="1192" w:author="茉莉 蔡" w:date="2025-02-17T16:31:00Z">
            <w:rPr/>
          </w:rPrChange>
        </w:rPr>
        <w:t xml:space="preserve"> </w:t>
      </w:r>
      <w:r w:rsidRPr="00962BDA">
        <w:rPr>
          <w:rFonts w:ascii="標楷體" w:eastAsia="標楷體" w:hAnsi="標楷體" w:hint="eastAsia"/>
          <w:rPrChange w:id="1193" w:author="茉莉 蔡" w:date="2025-02-17T16:31:00Z">
            <w:rPr>
              <w:rFonts w:hint="eastAsia"/>
            </w:rPr>
          </w:rPrChange>
        </w:rPr>
        <w:t>普通</w:t>
      </w:r>
      <w:r w:rsidRPr="00962BDA">
        <w:rPr>
          <w:rFonts w:ascii="標楷體" w:eastAsia="標楷體" w:hAnsi="標楷體"/>
          <w:rPrChange w:id="1194" w:author="茉莉 蔡" w:date="2025-02-17T16:31:00Z">
            <w:rPr/>
          </w:rPrChange>
        </w:rPr>
        <w:t xml:space="preserve"> </w:t>
      </w:r>
      <w:r w:rsidRPr="00962BDA">
        <w:rPr>
          <w:rFonts w:ascii="Segoe UI Symbol" w:eastAsia="標楷體" w:hAnsi="Segoe UI Symbol" w:cs="Segoe UI Symbol"/>
          <w:rPrChange w:id="1195" w:author="茉莉 蔡" w:date="2025-02-17T16:31:00Z">
            <w:rPr>
              <w:rFonts w:ascii="Segoe UI Symbol" w:hAnsi="Segoe UI Symbol" w:cs="Segoe UI Symbol"/>
            </w:rPr>
          </w:rPrChange>
        </w:rPr>
        <w:t>☐</w:t>
      </w:r>
      <w:r w:rsidRPr="00962BDA">
        <w:rPr>
          <w:rFonts w:ascii="標楷體" w:eastAsia="標楷體" w:hAnsi="標楷體"/>
          <w:rPrChange w:id="1196" w:author="茉莉 蔡" w:date="2025-02-17T16:31:00Z">
            <w:rPr/>
          </w:rPrChange>
        </w:rPr>
        <w:t xml:space="preserve"> </w:t>
      </w:r>
      <w:r w:rsidRPr="00962BDA">
        <w:rPr>
          <w:rFonts w:ascii="標楷體" w:eastAsia="標楷體" w:hAnsi="標楷體" w:hint="eastAsia"/>
          <w:rPrChange w:id="1197" w:author="茉莉 蔡" w:date="2025-02-17T16:31:00Z">
            <w:rPr>
              <w:rFonts w:hint="eastAsia"/>
            </w:rPr>
          </w:rPrChange>
        </w:rPr>
        <w:t>滿意</w:t>
      </w:r>
      <w:r w:rsidRPr="00962BDA">
        <w:rPr>
          <w:rFonts w:ascii="標楷體" w:eastAsia="標楷體" w:hAnsi="標楷體"/>
          <w:rPrChange w:id="1198" w:author="茉莉 蔡" w:date="2025-02-17T16:31:00Z">
            <w:rPr/>
          </w:rPrChange>
        </w:rPr>
        <w:t xml:space="preserve"> </w:t>
      </w:r>
      <w:r w:rsidRPr="00962BDA">
        <w:rPr>
          <w:rFonts w:ascii="Segoe UI Symbol" w:eastAsia="標楷體" w:hAnsi="Segoe UI Symbol" w:cs="Segoe UI Symbol"/>
          <w:rPrChange w:id="1199" w:author="茉莉 蔡" w:date="2025-02-17T16:31:00Z">
            <w:rPr>
              <w:rFonts w:ascii="Segoe UI Symbol" w:hAnsi="Segoe UI Symbol" w:cs="Segoe UI Symbol"/>
            </w:rPr>
          </w:rPrChange>
        </w:rPr>
        <w:t>☐</w:t>
      </w:r>
      <w:r w:rsidRPr="00962BDA">
        <w:rPr>
          <w:rFonts w:ascii="標楷體" w:eastAsia="標楷體" w:hAnsi="標楷體"/>
          <w:rPrChange w:id="1200" w:author="茉莉 蔡" w:date="2025-02-17T16:31:00Z">
            <w:rPr/>
          </w:rPrChange>
        </w:rPr>
        <w:t xml:space="preserve"> </w:t>
      </w:r>
      <w:r w:rsidRPr="00962BDA">
        <w:rPr>
          <w:rFonts w:ascii="標楷體" w:eastAsia="標楷體" w:hAnsi="標楷體" w:hint="eastAsia"/>
          <w:rPrChange w:id="1201" w:author="茉莉 蔡" w:date="2025-02-17T16:31:00Z">
            <w:rPr>
              <w:rFonts w:hint="eastAsia"/>
            </w:rPr>
          </w:rPrChange>
        </w:rPr>
        <w:t>非常滿意</w:t>
      </w:r>
    </w:p>
    <w:p w14:paraId="2F7A01E5" w14:textId="7B5F4017" w:rsidR="00962BDA" w:rsidRPr="00E4153B" w:rsidRDefault="00962BDA">
      <w:pPr>
        <w:pStyle w:val="af5"/>
        <w:numPr>
          <w:ilvl w:val="0"/>
          <w:numId w:val="32"/>
        </w:numPr>
        <w:tabs>
          <w:tab w:val="clear" w:pos="1680"/>
          <w:tab w:val="num" w:pos="993"/>
        </w:tabs>
        <w:snapToGrid w:val="0"/>
        <w:ind w:leftChars="0" w:left="1418" w:hanging="425"/>
        <w:rPr>
          <w:rFonts w:ascii="標楷體" w:eastAsia="標楷體" w:hAnsi="標楷體"/>
          <w:rPrChange w:id="1202" w:author="茉莉 蔡" w:date="2025-02-17T16:41:00Z">
            <w:rPr/>
          </w:rPrChange>
        </w:rPr>
        <w:pPrChange w:id="1203" w:author="茉莉 蔡" w:date="2025-02-17T16:42:00Z">
          <w:pPr>
            <w:numPr>
              <w:numId w:val="32"/>
            </w:numPr>
            <w:tabs>
              <w:tab w:val="num" w:pos="1680"/>
            </w:tabs>
            <w:snapToGrid w:val="0"/>
            <w:spacing w:line="20" w:lineRule="exact"/>
            <w:ind w:left="1680" w:hanging="360"/>
          </w:pPr>
        </w:pPrChange>
      </w:pPr>
      <w:r w:rsidRPr="00E4153B">
        <w:rPr>
          <w:rFonts w:ascii="標楷體" w:eastAsia="標楷體" w:hAnsi="標楷體" w:hint="eastAsia"/>
          <w:rPrChange w:id="1204" w:author="茉莉 蔡" w:date="2025-02-17T16:41:00Z">
            <w:rPr>
              <w:rFonts w:hint="eastAsia"/>
            </w:rPr>
          </w:rPrChange>
        </w:rPr>
        <w:t>若未來其他展覽也提供類似的</w:t>
      </w:r>
      <w:r w:rsidRPr="00E4153B">
        <w:rPr>
          <w:rFonts w:ascii="標楷體" w:eastAsia="標楷體" w:hAnsi="標楷體" w:hint="eastAsia"/>
          <w:b/>
          <w:bCs/>
          <w:rPrChange w:id="1205" w:author="茉莉 蔡" w:date="2025-02-17T16:41:00Z">
            <w:rPr>
              <w:rFonts w:hint="eastAsia"/>
              <w:b/>
              <w:bCs/>
            </w:rPr>
          </w:rPrChange>
        </w:rPr>
        <w:t>智能導覽裝置</w:t>
      </w:r>
      <w:r w:rsidRPr="00E4153B">
        <w:rPr>
          <w:rFonts w:ascii="標楷體" w:eastAsia="標楷體" w:hAnsi="標楷體" w:hint="eastAsia"/>
          <w:rPrChange w:id="1206" w:author="茉莉 蔡" w:date="2025-02-17T16:41:00Z">
            <w:rPr>
              <w:rFonts w:hint="eastAsia"/>
            </w:rPr>
          </w:rPrChange>
        </w:rPr>
        <w:t>，您是否願意再次使用？</w:t>
      </w:r>
      <w:r w:rsidRPr="00E4153B">
        <w:rPr>
          <w:rFonts w:ascii="標楷體" w:eastAsia="標楷體" w:hAnsi="標楷體"/>
          <w:rPrChange w:id="1207" w:author="茉莉 蔡" w:date="2025-02-17T16:41:00Z">
            <w:rPr/>
          </w:rPrChange>
        </w:rPr>
        <w:br/>
      </w:r>
      <w:r w:rsidRPr="00E4153B">
        <w:rPr>
          <w:rFonts w:ascii="Segoe UI Symbol" w:eastAsia="標楷體" w:hAnsi="Segoe UI Symbol" w:cs="Segoe UI Symbol"/>
          <w:rPrChange w:id="1208" w:author="茉莉 蔡" w:date="2025-02-17T16:41:00Z">
            <w:rPr>
              <w:rFonts w:ascii="Segoe UI Symbol" w:hAnsi="Segoe UI Symbol" w:cs="Segoe UI Symbol"/>
            </w:rPr>
          </w:rPrChange>
        </w:rPr>
        <w:t>☐</w:t>
      </w:r>
      <w:r w:rsidRPr="00E4153B">
        <w:rPr>
          <w:rFonts w:ascii="標楷體" w:eastAsia="標楷體" w:hAnsi="標楷體"/>
          <w:rPrChange w:id="1209" w:author="茉莉 蔡" w:date="2025-02-17T16:41:00Z">
            <w:rPr/>
          </w:rPrChange>
        </w:rPr>
        <w:t xml:space="preserve"> </w:t>
      </w:r>
      <w:r w:rsidRPr="00E4153B">
        <w:rPr>
          <w:rFonts w:ascii="標楷體" w:eastAsia="標楷體" w:hAnsi="標楷體" w:hint="eastAsia"/>
          <w:rPrChange w:id="1210" w:author="茉莉 蔡" w:date="2025-02-17T16:41:00Z">
            <w:rPr>
              <w:rFonts w:hint="eastAsia"/>
            </w:rPr>
          </w:rPrChange>
        </w:rPr>
        <w:t>完全不願意</w:t>
      </w:r>
      <w:r w:rsidRPr="00E4153B">
        <w:rPr>
          <w:rFonts w:ascii="標楷體" w:eastAsia="標楷體" w:hAnsi="標楷體"/>
          <w:rPrChange w:id="1211" w:author="茉莉 蔡" w:date="2025-02-17T16:41:00Z">
            <w:rPr/>
          </w:rPrChange>
        </w:rPr>
        <w:t xml:space="preserve"> </w:t>
      </w:r>
      <w:r w:rsidRPr="00E4153B">
        <w:rPr>
          <w:rFonts w:ascii="Segoe UI Symbol" w:eastAsia="標楷體" w:hAnsi="Segoe UI Symbol" w:cs="Segoe UI Symbol"/>
          <w:rPrChange w:id="1212" w:author="茉莉 蔡" w:date="2025-02-17T16:41:00Z">
            <w:rPr>
              <w:rFonts w:ascii="Segoe UI Symbol" w:hAnsi="Segoe UI Symbol" w:cs="Segoe UI Symbol"/>
            </w:rPr>
          </w:rPrChange>
        </w:rPr>
        <w:t>☐</w:t>
      </w:r>
      <w:r w:rsidRPr="00E4153B">
        <w:rPr>
          <w:rFonts w:ascii="標楷體" w:eastAsia="標楷體" w:hAnsi="標楷體"/>
          <w:rPrChange w:id="1213" w:author="茉莉 蔡" w:date="2025-02-17T16:41:00Z">
            <w:rPr/>
          </w:rPrChange>
        </w:rPr>
        <w:t xml:space="preserve"> </w:t>
      </w:r>
      <w:r w:rsidRPr="00E4153B">
        <w:rPr>
          <w:rFonts w:ascii="標楷體" w:eastAsia="標楷體" w:hAnsi="標楷體" w:hint="eastAsia"/>
          <w:rPrChange w:id="1214" w:author="茉莉 蔡" w:date="2025-02-17T16:41:00Z">
            <w:rPr>
              <w:rFonts w:hint="eastAsia"/>
            </w:rPr>
          </w:rPrChange>
        </w:rPr>
        <w:t>可能不會</w:t>
      </w:r>
      <w:r w:rsidRPr="00E4153B">
        <w:rPr>
          <w:rFonts w:ascii="標楷體" w:eastAsia="標楷體" w:hAnsi="標楷體"/>
          <w:rPrChange w:id="1215" w:author="茉莉 蔡" w:date="2025-02-17T16:41:00Z">
            <w:rPr/>
          </w:rPrChange>
        </w:rPr>
        <w:t xml:space="preserve"> </w:t>
      </w:r>
      <w:r w:rsidRPr="00E4153B">
        <w:rPr>
          <w:rFonts w:ascii="Segoe UI Symbol" w:eastAsia="標楷體" w:hAnsi="Segoe UI Symbol" w:cs="Segoe UI Symbol"/>
          <w:rPrChange w:id="1216" w:author="茉莉 蔡" w:date="2025-02-17T16:41:00Z">
            <w:rPr>
              <w:rFonts w:ascii="Segoe UI Symbol" w:hAnsi="Segoe UI Symbol" w:cs="Segoe UI Symbol"/>
            </w:rPr>
          </w:rPrChange>
        </w:rPr>
        <w:t>☐</w:t>
      </w:r>
      <w:r w:rsidRPr="00E4153B">
        <w:rPr>
          <w:rFonts w:ascii="標楷體" w:eastAsia="標楷體" w:hAnsi="標楷體"/>
          <w:rPrChange w:id="1217" w:author="茉莉 蔡" w:date="2025-02-17T16:41:00Z">
            <w:rPr/>
          </w:rPrChange>
        </w:rPr>
        <w:t xml:space="preserve"> </w:t>
      </w:r>
      <w:r w:rsidRPr="00E4153B">
        <w:rPr>
          <w:rFonts w:ascii="標楷體" w:eastAsia="標楷體" w:hAnsi="標楷體" w:hint="eastAsia"/>
          <w:rPrChange w:id="1218" w:author="茉莉 蔡" w:date="2025-02-17T16:41:00Z">
            <w:rPr>
              <w:rFonts w:hint="eastAsia"/>
            </w:rPr>
          </w:rPrChange>
        </w:rPr>
        <w:t>視情況而定</w:t>
      </w:r>
      <w:r w:rsidRPr="00E4153B">
        <w:rPr>
          <w:rFonts w:ascii="標楷體" w:eastAsia="標楷體" w:hAnsi="標楷體"/>
          <w:rPrChange w:id="1219" w:author="茉莉 蔡" w:date="2025-02-17T16:41:00Z">
            <w:rPr/>
          </w:rPrChange>
        </w:rPr>
        <w:t xml:space="preserve"> </w:t>
      </w:r>
      <w:r w:rsidRPr="00E4153B">
        <w:rPr>
          <w:rFonts w:ascii="Segoe UI Symbol" w:eastAsia="標楷體" w:hAnsi="Segoe UI Symbol" w:cs="Segoe UI Symbol"/>
          <w:rPrChange w:id="1220" w:author="茉莉 蔡" w:date="2025-02-17T16:41:00Z">
            <w:rPr>
              <w:rFonts w:ascii="Segoe UI Symbol" w:hAnsi="Segoe UI Symbol" w:cs="Segoe UI Symbol"/>
            </w:rPr>
          </w:rPrChange>
        </w:rPr>
        <w:t>☐</w:t>
      </w:r>
      <w:r w:rsidRPr="00E4153B">
        <w:rPr>
          <w:rFonts w:ascii="標楷體" w:eastAsia="標楷體" w:hAnsi="標楷體"/>
          <w:rPrChange w:id="1221" w:author="茉莉 蔡" w:date="2025-02-17T16:41:00Z">
            <w:rPr/>
          </w:rPrChange>
        </w:rPr>
        <w:t xml:space="preserve"> </w:t>
      </w:r>
      <w:r w:rsidRPr="00E4153B">
        <w:rPr>
          <w:rFonts w:ascii="標楷體" w:eastAsia="標楷體" w:hAnsi="標楷體" w:hint="eastAsia"/>
          <w:rPrChange w:id="1222" w:author="茉莉 蔡" w:date="2025-02-17T16:41:00Z">
            <w:rPr>
              <w:rFonts w:hint="eastAsia"/>
            </w:rPr>
          </w:rPrChange>
        </w:rPr>
        <w:t>可能會</w:t>
      </w:r>
      <w:r w:rsidRPr="00E4153B">
        <w:rPr>
          <w:rFonts w:ascii="標楷體" w:eastAsia="標楷體" w:hAnsi="標楷體"/>
          <w:rPrChange w:id="1223" w:author="茉莉 蔡" w:date="2025-02-17T16:41:00Z">
            <w:rPr/>
          </w:rPrChange>
        </w:rPr>
        <w:t xml:space="preserve"> </w:t>
      </w:r>
      <w:r w:rsidRPr="00E4153B">
        <w:rPr>
          <w:rFonts w:ascii="Segoe UI Symbol" w:eastAsia="標楷體" w:hAnsi="Segoe UI Symbol" w:cs="Segoe UI Symbol"/>
          <w:rPrChange w:id="1224" w:author="茉莉 蔡" w:date="2025-02-17T16:41:00Z">
            <w:rPr>
              <w:rFonts w:ascii="Segoe UI Symbol" w:hAnsi="Segoe UI Symbol" w:cs="Segoe UI Symbol"/>
            </w:rPr>
          </w:rPrChange>
        </w:rPr>
        <w:t>☐</w:t>
      </w:r>
      <w:r w:rsidRPr="00E4153B">
        <w:rPr>
          <w:rFonts w:ascii="標楷體" w:eastAsia="標楷體" w:hAnsi="標楷體"/>
          <w:rPrChange w:id="1225" w:author="茉莉 蔡" w:date="2025-02-17T16:41:00Z">
            <w:rPr/>
          </w:rPrChange>
        </w:rPr>
        <w:t xml:space="preserve"> </w:t>
      </w:r>
      <w:r w:rsidRPr="00E4153B">
        <w:rPr>
          <w:rFonts w:ascii="標楷體" w:eastAsia="標楷體" w:hAnsi="標楷體" w:hint="eastAsia"/>
          <w:rPrChange w:id="1226" w:author="茉莉 蔡" w:date="2025-02-17T16:41:00Z">
            <w:rPr>
              <w:rFonts w:hint="eastAsia"/>
            </w:rPr>
          </w:rPrChange>
        </w:rPr>
        <w:t>絕對會</w:t>
      </w:r>
    </w:p>
    <w:p w14:paraId="76A76868" w14:textId="2F6679D5" w:rsidR="00962BDA" w:rsidRPr="00962BDA" w:rsidRDefault="00000000">
      <w:pPr>
        <w:snapToGrid w:val="0"/>
        <w:ind w:leftChars="531" w:left="1406" w:hanging="132"/>
        <w:rPr>
          <w:rFonts w:ascii="標楷體" w:eastAsia="標楷體" w:hAnsi="標楷體"/>
          <w:rPrChange w:id="1227" w:author="茉莉 蔡" w:date="2025-02-17T16:31:00Z">
            <w:rPr/>
          </w:rPrChange>
        </w:rPr>
        <w:pPrChange w:id="1228" w:author="茉莉 蔡" w:date="2025-02-17T16:39:00Z">
          <w:pPr>
            <w:snapToGrid w:val="0"/>
            <w:spacing w:line="20" w:lineRule="exact"/>
          </w:pPr>
        </w:pPrChange>
      </w:pPr>
      <w:del w:id="1229" w:author="茉莉 蔡" w:date="2025-02-17T16:34:00Z">
        <w:r>
          <w:rPr>
            <w:rFonts w:ascii="標楷體" w:eastAsia="標楷體" w:hAnsi="標楷體"/>
            <w:noProof/>
          </w:rPr>
          <w:pict w14:anchorId="7A34E9BB">
            <v:rect id="_x0000_i1027" alt="" style="width:16pt;height:.05pt;mso-width-percent:0;mso-height-percent:0;mso-width-percent:0;mso-height-percent:0" o:hrpct="43" o:hralign="center" o:hrstd="t" o:hr="t" fillcolor="#a0a0a0" stroked="f"/>
          </w:pict>
        </w:r>
      </w:del>
    </w:p>
    <w:p w14:paraId="0F5D6328" w14:textId="0C0C5FB6" w:rsidR="00962BDA" w:rsidRPr="00080E89" w:rsidRDefault="00962BDA">
      <w:pPr>
        <w:pStyle w:val="af5"/>
        <w:numPr>
          <w:ilvl w:val="0"/>
          <w:numId w:val="30"/>
        </w:numPr>
        <w:snapToGrid w:val="0"/>
        <w:ind w:leftChars="0"/>
        <w:rPr>
          <w:rFonts w:ascii="標楷體" w:eastAsia="標楷體" w:hAnsi="標楷體"/>
          <w:b/>
          <w:bCs/>
          <w:rPrChange w:id="1230" w:author="茉莉 蔡" w:date="2025-02-17T16:34:00Z">
            <w:rPr>
              <w:b/>
              <w:bCs/>
            </w:rPr>
          </w:rPrChange>
        </w:rPr>
        <w:pPrChange w:id="1231" w:author="茉莉 蔡" w:date="2025-02-17T16:34:00Z">
          <w:pPr>
            <w:snapToGrid w:val="0"/>
            <w:spacing w:line="20" w:lineRule="exact"/>
          </w:pPr>
        </w:pPrChange>
      </w:pPr>
      <w:del w:id="1232" w:author="茉莉 蔡" w:date="2025-02-17T16:34:00Z">
        <w:r w:rsidRPr="00080E89" w:rsidDel="00080E89">
          <w:rPr>
            <w:rFonts w:ascii="Segoe UI Emoji" w:eastAsia="標楷體" w:hAnsi="Segoe UI Emoji" w:cs="Segoe UI Emoji"/>
            <w:b/>
            <w:bCs/>
            <w:rPrChange w:id="1233" w:author="茉莉 蔡" w:date="2025-02-17T16:34:00Z">
              <w:rPr>
                <w:rFonts w:ascii="Segoe UI Emoji" w:hAnsi="Segoe UI Emoji" w:cs="Segoe UI Emoji"/>
                <w:b/>
                <w:bCs/>
              </w:rPr>
            </w:rPrChange>
          </w:rPr>
          <w:delText>🟢</w:delText>
        </w:r>
        <w:r w:rsidRPr="00080E89" w:rsidDel="00080E89">
          <w:rPr>
            <w:rFonts w:ascii="標楷體" w:eastAsia="標楷體" w:hAnsi="標楷體"/>
            <w:b/>
            <w:bCs/>
            <w:rPrChange w:id="1234" w:author="茉莉 蔡" w:date="2025-02-17T16:34:00Z">
              <w:rPr>
                <w:b/>
                <w:bCs/>
              </w:rPr>
            </w:rPrChange>
          </w:rPr>
          <w:delText xml:space="preserve"> </w:delText>
        </w:r>
      </w:del>
      <w:r w:rsidRPr="00080E89">
        <w:rPr>
          <w:rFonts w:ascii="標楷體" w:eastAsia="標楷體" w:hAnsi="標楷體" w:hint="eastAsia"/>
          <w:b/>
          <w:bCs/>
          <w:rPrChange w:id="1235" w:author="茉莉 蔡" w:date="2025-02-17T16:34:00Z">
            <w:rPr>
              <w:rFonts w:hint="eastAsia"/>
              <w:b/>
              <w:bCs/>
            </w:rPr>
          </w:rPrChange>
        </w:rPr>
        <w:t>第四部分：數位展覽體驗評估</w:t>
      </w:r>
    </w:p>
    <w:p w14:paraId="0CB1B54C" w14:textId="77777777" w:rsidR="00962BDA" w:rsidRPr="00962BDA" w:rsidRDefault="00962BDA">
      <w:pPr>
        <w:numPr>
          <w:ilvl w:val="0"/>
          <w:numId w:val="33"/>
        </w:numPr>
        <w:tabs>
          <w:tab w:val="clear" w:pos="3120"/>
        </w:tabs>
        <w:snapToGrid w:val="0"/>
        <w:ind w:leftChars="414" w:left="1418" w:hanging="424"/>
        <w:rPr>
          <w:rFonts w:ascii="標楷體" w:eastAsia="標楷體" w:hAnsi="標楷體"/>
          <w:rPrChange w:id="1236" w:author="茉莉 蔡" w:date="2025-02-17T16:31:00Z">
            <w:rPr/>
          </w:rPrChange>
        </w:rPr>
        <w:pPrChange w:id="1237" w:author="茉莉 蔡" w:date="2025-02-17T16:43:00Z">
          <w:pPr>
            <w:numPr>
              <w:numId w:val="33"/>
            </w:numPr>
            <w:tabs>
              <w:tab w:val="num" w:pos="3120"/>
            </w:tabs>
            <w:snapToGrid w:val="0"/>
            <w:spacing w:line="20" w:lineRule="exact"/>
            <w:ind w:left="3120" w:hanging="360"/>
          </w:pPr>
        </w:pPrChange>
      </w:pPr>
      <w:r w:rsidRPr="00962BDA">
        <w:rPr>
          <w:rFonts w:ascii="標楷體" w:eastAsia="標楷體" w:hAnsi="標楷體" w:hint="eastAsia"/>
          <w:rPrChange w:id="1238" w:author="茉莉 蔡" w:date="2025-02-17T16:31:00Z">
            <w:rPr>
              <w:rFonts w:hint="eastAsia"/>
            </w:rPr>
          </w:rPrChange>
        </w:rPr>
        <w:t>您認為智能導覽裝置對於提升</w:t>
      </w:r>
      <w:r w:rsidRPr="00962BDA">
        <w:rPr>
          <w:rFonts w:ascii="標楷體" w:eastAsia="標楷體" w:hAnsi="標楷體" w:hint="eastAsia"/>
          <w:b/>
          <w:bCs/>
          <w:rPrChange w:id="1239" w:author="茉莉 蔡" w:date="2025-02-17T16:31:00Z">
            <w:rPr>
              <w:rFonts w:hint="eastAsia"/>
              <w:b/>
              <w:bCs/>
            </w:rPr>
          </w:rPrChange>
        </w:rPr>
        <w:t>展覽體驗的數位化程度</w:t>
      </w:r>
      <w:r w:rsidRPr="00962BDA">
        <w:rPr>
          <w:rFonts w:ascii="標楷體" w:eastAsia="標楷體" w:hAnsi="標楷體" w:hint="eastAsia"/>
          <w:rPrChange w:id="1240" w:author="茉莉 蔡" w:date="2025-02-17T16:31:00Z">
            <w:rPr>
              <w:rFonts w:hint="eastAsia"/>
            </w:rPr>
          </w:rPrChange>
        </w:rPr>
        <w:t>是否有幫助？</w:t>
      </w:r>
      <w:r w:rsidRPr="00962BDA">
        <w:rPr>
          <w:rFonts w:ascii="標楷體" w:eastAsia="標楷體" w:hAnsi="標楷體"/>
          <w:rPrChange w:id="1241" w:author="茉莉 蔡" w:date="2025-02-17T16:31:00Z">
            <w:rPr/>
          </w:rPrChange>
        </w:rPr>
        <w:br/>
      </w:r>
      <w:r w:rsidRPr="00962BDA">
        <w:rPr>
          <w:rFonts w:ascii="Segoe UI Symbol" w:eastAsia="標楷體" w:hAnsi="Segoe UI Symbol" w:cs="Segoe UI Symbol"/>
          <w:rPrChange w:id="1242" w:author="茉莉 蔡" w:date="2025-02-17T16:31:00Z">
            <w:rPr>
              <w:rFonts w:ascii="Segoe UI Symbol" w:hAnsi="Segoe UI Symbol" w:cs="Segoe UI Symbol"/>
            </w:rPr>
          </w:rPrChange>
        </w:rPr>
        <w:t>☐</w:t>
      </w:r>
      <w:r w:rsidRPr="00962BDA">
        <w:rPr>
          <w:rFonts w:ascii="標楷體" w:eastAsia="標楷體" w:hAnsi="標楷體"/>
          <w:rPrChange w:id="1243" w:author="茉莉 蔡" w:date="2025-02-17T16:31:00Z">
            <w:rPr/>
          </w:rPrChange>
        </w:rPr>
        <w:t xml:space="preserve"> </w:t>
      </w:r>
      <w:r w:rsidRPr="00962BDA">
        <w:rPr>
          <w:rFonts w:ascii="標楷體" w:eastAsia="標楷體" w:hAnsi="標楷體" w:hint="eastAsia"/>
          <w:rPrChange w:id="1244" w:author="茉莉 蔡" w:date="2025-02-17T16:31:00Z">
            <w:rPr>
              <w:rFonts w:hint="eastAsia"/>
            </w:rPr>
          </w:rPrChange>
        </w:rPr>
        <w:t>沒有幫助</w:t>
      </w:r>
      <w:r w:rsidRPr="00962BDA">
        <w:rPr>
          <w:rFonts w:ascii="標楷體" w:eastAsia="標楷體" w:hAnsi="標楷體"/>
          <w:rPrChange w:id="1245" w:author="茉莉 蔡" w:date="2025-02-17T16:31:00Z">
            <w:rPr/>
          </w:rPrChange>
        </w:rPr>
        <w:t xml:space="preserve"> </w:t>
      </w:r>
      <w:r w:rsidRPr="00962BDA">
        <w:rPr>
          <w:rFonts w:ascii="Segoe UI Symbol" w:eastAsia="標楷體" w:hAnsi="Segoe UI Symbol" w:cs="Segoe UI Symbol"/>
          <w:rPrChange w:id="1246" w:author="茉莉 蔡" w:date="2025-02-17T16:31:00Z">
            <w:rPr>
              <w:rFonts w:ascii="Segoe UI Symbol" w:hAnsi="Segoe UI Symbol" w:cs="Segoe UI Symbol"/>
            </w:rPr>
          </w:rPrChange>
        </w:rPr>
        <w:t>☐</w:t>
      </w:r>
      <w:r w:rsidRPr="00962BDA">
        <w:rPr>
          <w:rFonts w:ascii="標楷體" w:eastAsia="標楷體" w:hAnsi="標楷體"/>
          <w:rPrChange w:id="1247" w:author="茉莉 蔡" w:date="2025-02-17T16:31:00Z">
            <w:rPr/>
          </w:rPrChange>
        </w:rPr>
        <w:t xml:space="preserve"> </w:t>
      </w:r>
      <w:r w:rsidRPr="00962BDA">
        <w:rPr>
          <w:rFonts w:ascii="標楷體" w:eastAsia="標楷體" w:hAnsi="標楷體" w:hint="eastAsia"/>
          <w:rPrChange w:id="1248" w:author="茉莉 蔡" w:date="2025-02-17T16:31:00Z">
            <w:rPr>
              <w:rFonts w:hint="eastAsia"/>
            </w:rPr>
          </w:rPrChange>
        </w:rPr>
        <w:t>略有幫助</w:t>
      </w:r>
      <w:r w:rsidRPr="00962BDA">
        <w:rPr>
          <w:rFonts w:ascii="標楷體" w:eastAsia="標楷體" w:hAnsi="標楷體"/>
          <w:rPrChange w:id="1249" w:author="茉莉 蔡" w:date="2025-02-17T16:31:00Z">
            <w:rPr/>
          </w:rPrChange>
        </w:rPr>
        <w:t xml:space="preserve"> </w:t>
      </w:r>
      <w:r w:rsidRPr="00962BDA">
        <w:rPr>
          <w:rFonts w:ascii="Segoe UI Symbol" w:eastAsia="標楷體" w:hAnsi="Segoe UI Symbol" w:cs="Segoe UI Symbol"/>
          <w:rPrChange w:id="1250" w:author="茉莉 蔡" w:date="2025-02-17T16:31:00Z">
            <w:rPr>
              <w:rFonts w:ascii="Segoe UI Symbol" w:hAnsi="Segoe UI Symbol" w:cs="Segoe UI Symbol"/>
            </w:rPr>
          </w:rPrChange>
        </w:rPr>
        <w:t>☐</w:t>
      </w:r>
      <w:r w:rsidRPr="00962BDA">
        <w:rPr>
          <w:rFonts w:ascii="標楷體" w:eastAsia="標楷體" w:hAnsi="標楷體"/>
          <w:rPrChange w:id="1251" w:author="茉莉 蔡" w:date="2025-02-17T16:31:00Z">
            <w:rPr/>
          </w:rPrChange>
        </w:rPr>
        <w:t xml:space="preserve"> </w:t>
      </w:r>
      <w:r w:rsidRPr="00962BDA">
        <w:rPr>
          <w:rFonts w:ascii="標楷體" w:eastAsia="標楷體" w:hAnsi="標楷體" w:hint="eastAsia"/>
          <w:rPrChange w:id="1252" w:author="茉莉 蔡" w:date="2025-02-17T16:31:00Z">
            <w:rPr>
              <w:rFonts w:hint="eastAsia"/>
            </w:rPr>
          </w:rPrChange>
        </w:rPr>
        <w:t>普通</w:t>
      </w:r>
      <w:r w:rsidRPr="00962BDA">
        <w:rPr>
          <w:rFonts w:ascii="標楷體" w:eastAsia="標楷體" w:hAnsi="標楷體"/>
          <w:rPrChange w:id="1253" w:author="茉莉 蔡" w:date="2025-02-17T16:31:00Z">
            <w:rPr/>
          </w:rPrChange>
        </w:rPr>
        <w:t xml:space="preserve"> </w:t>
      </w:r>
      <w:r w:rsidRPr="00962BDA">
        <w:rPr>
          <w:rFonts w:ascii="Segoe UI Symbol" w:eastAsia="標楷體" w:hAnsi="Segoe UI Symbol" w:cs="Segoe UI Symbol"/>
          <w:rPrChange w:id="1254" w:author="茉莉 蔡" w:date="2025-02-17T16:31:00Z">
            <w:rPr>
              <w:rFonts w:ascii="Segoe UI Symbol" w:hAnsi="Segoe UI Symbol" w:cs="Segoe UI Symbol"/>
            </w:rPr>
          </w:rPrChange>
        </w:rPr>
        <w:t>☐</w:t>
      </w:r>
      <w:r w:rsidRPr="00962BDA">
        <w:rPr>
          <w:rFonts w:ascii="標楷體" w:eastAsia="標楷體" w:hAnsi="標楷體"/>
          <w:rPrChange w:id="1255" w:author="茉莉 蔡" w:date="2025-02-17T16:31:00Z">
            <w:rPr/>
          </w:rPrChange>
        </w:rPr>
        <w:t xml:space="preserve"> </w:t>
      </w:r>
      <w:r w:rsidRPr="00962BDA">
        <w:rPr>
          <w:rFonts w:ascii="標楷體" w:eastAsia="標楷體" w:hAnsi="標楷體" w:hint="eastAsia"/>
          <w:rPrChange w:id="1256" w:author="茉莉 蔡" w:date="2025-02-17T16:31:00Z">
            <w:rPr>
              <w:rFonts w:hint="eastAsia"/>
            </w:rPr>
          </w:rPrChange>
        </w:rPr>
        <w:t>有幫助</w:t>
      </w:r>
      <w:r w:rsidRPr="00962BDA">
        <w:rPr>
          <w:rFonts w:ascii="標楷體" w:eastAsia="標楷體" w:hAnsi="標楷體"/>
          <w:rPrChange w:id="1257" w:author="茉莉 蔡" w:date="2025-02-17T16:31:00Z">
            <w:rPr/>
          </w:rPrChange>
        </w:rPr>
        <w:t xml:space="preserve"> </w:t>
      </w:r>
      <w:r w:rsidRPr="00962BDA">
        <w:rPr>
          <w:rFonts w:ascii="Segoe UI Symbol" w:eastAsia="標楷體" w:hAnsi="Segoe UI Symbol" w:cs="Segoe UI Symbol"/>
          <w:rPrChange w:id="1258" w:author="茉莉 蔡" w:date="2025-02-17T16:31:00Z">
            <w:rPr>
              <w:rFonts w:ascii="Segoe UI Symbol" w:hAnsi="Segoe UI Symbol" w:cs="Segoe UI Symbol"/>
            </w:rPr>
          </w:rPrChange>
        </w:rPr>
        <w:t>☐</w:t>
      </w:r>
      <w:r w:rsidRPr="00962BDA">
        <w:rPr>
          <w:rFonts w:ascii="標楷體" w:eastAsia="標楷體" w:hAnsi="標楷體"/>
          <w:rPrChange w:id="1259" w:author="茉莉 蔡" w:date="2025-02-17T16:31:00Z">
            <w:rPr/>
          </w:rPrChange>
        </w:rPr>
        <w:t xml:space="preserve"> </w:t>
      </w:r>
      <w:r w:rsidRPr="00962BDA">
        <w:rPr>
          <w:rFonts w:ascii="標楷體" w:eastAsia="標楷體" w:hAnsi="標楷體" w:hint="eastAsia"/>
          <w:rPrChange w:id="1260" w:author="茉莉 蔡" w:date="2025-02-17T16:31:00Z">
            <w:rPr>
              <w:rFonts w:hint="eastAsia"/>
            </w:rPr>
          </w:rPrChange>
        </w:rPr>
        <w:t>極大幫助</w:t>
      </w:r>
    </w:p>
    <w:p w14:paraId="1884EE31" w14:textId="77777777" w:rsidR="00962BDA" w:rsidRPr="00962BDA" w:rsidRDefault="00962BDA">
      <w:pPr>
        <w:numPr>
          <w:ilvl w:val="0"/>
          <w:numId w:val="33"/>
        </w:numPr>
        <w:tabs>
          <w:tab w:val="clear" w:pos="3120"/>
          <w:tab w:val="num" w:pos="1418"/>
        </w:tabs>
        <w:snapToGrid w:val="0"/>
        <w:ind w:leftChars="414" w:left="1418" w:hanging="424"/>
        <w:rPr>
          <w:rFonts w:ascii="標楷體" w:eastAsia="標楷體" w:hAnsi="標楷體"/>
          <w:rPrChange w:id="1261" w:author="茉莉 蔡" w:date="2025-02-17T16:31:00Z">
            <w:rPr/>
          </w:rPrChange>
        </w:rPr>
        <w:pPrChange w:id="1262" w:author="茉莉 蔡" w:date="2025-02-17T16:43:00Z">
          <w:pPr>
            <w:numPr>
              <w:numId w:val="33"/>
            </w:numPr>
            <w:tabs>
              <w:tab w:val="num" w:pos="3120"/>
            </w:tabs>
            <w:snapToGrid w:val="0"/>
            <w:spacing w:line="20" w:lineRule="exact"/>
            <w:ind w:left="3120" w:hanging="360"/>
          </w:pPr>
        </w:pPrChange>
      </w:pPr>
      <w:r w:rsidRPr="00962BDA">
        <w:rPr>
          <w:rFonts w:ascii="標楷體" w:eastAsia="標楷體" w:hAnsi="標楷體" w:hint="eastAsia"/>
          <w:rPrChange w:id="1263" w:author="茉莉 蔡" w:date="2025-02-17T16:31:00Z">
            <w:rPr>
              <w:rFonts w:hint="eastAsia"/>
            </w:rPr>
          </w:rPrChange>
        </w:rPr>
        <w:t>相較於傳統紙本導覽，您覺得智能導覽裝置是否提供</w:t>
      </w:r>
      <w:r w:rsidRPr="00962BDA">
        <w:rPr>
          <w:rFonts w:ascii="標楷體" w:eastAsia="標楷體" w:hAnsi="標楷體" w:hint="eastAsia"/>
          <w:b/>
          <w:bCs/>
          <w:rPrChange w:id="1264" w:author="茉莉 蔡" w:date="2025-02-17T16:31:00Z">
            <w:rPr>
              <w:rFonts w:hint="eastAsia"/>
              <w:b/>
              <w:bCs/>
            </w:rPr>
          </w:rPrChange>
        </w:rPr>
        <w:t>更豐富的資訊傳遞方式</w:t>
      </w:r>
      <w:r w:rsidRPr="00962BDA">
        <w:rPr>
          <w:rFonts w:ascii="標楷體" w:eastAsia="標楷體" w:hAnsi="標楷體" w:hint="eastAsia"/>
          <w:rPrChange w:id="1265" w:author="茉莉 蔡" w:date="2025-02-17T16:31:00Z">
            <w:rPr>
              <w:rFonts w:hint="eastAsia"/>
            </w:rPr>
          </w:rPrChange>
        </w:rPr>
        <w:t>？</w:t>
      </w:r>
      <w:r w:rsidRPr="00962BDA">
        <w:rPr>
          <w:rFonts w:ascii="標楷體" w:eastAsia="標楷體" w:hAnsi="標楷體"/>
          <w:rPrChange w:id="1266" w:author="茉莉 蔡" w:date="2025-02-17T16:31:00Z">
            <w:rPr/>
          </w:rPrChange>
        </w:rPr>
        <w:br/>
      </w:r>
      <w:r w:rsidRPr="00962BDA">
        <w:rPr>
          <w:rFonts w:ascii="Segoe UI Symbol" w:eastAsia="標楷體" w:hAnsi="Segoe UI Symbol" w:cs="Segoe UI Symbol"/>
          <w:rPrChange w:id="1267" w:author="茉莉 蔡" w:date="2025-02-17T16:31:00Z">
            <w:rPr>
              <w:rFonts w:ascii="Segoe UI Symbol" w:hAnsi="Segoe UI Symbol" w:cs="Segoe UI Symbol"/>
            </w:rPr>
          </w:rPrChange>
        </w:rPr>
        <w:t>☐</w:t>
      </w:r>
      <w:r w:rsidRPr="00962BDA">
        <w:rPr>
          <w:rFonts w:ascii="標楷體" w:eastAsia="標楷體" w:hAnsi="標楷體"/>
          <w:rPrChange w:id="1268" w:author="茉莉 蔡" w:date="2025-02-17T16:31:00Z">
            <w:rPr/>
          </w:rPrChange>
        </w:rPr>
        <w:t xml:space="preserve"> </w:t>
      </w:r>
      <w:r w:rsidRPr="00962BDA">
        <w:rPr>
          <w:rFonts w:ascii="標楷體" w:eastAsia="標楷體" w:hAnsi="標楷體" w:hint="eastAsia"/>
          <w:rPrChange w:id="1269" w:author="茉莉 蔡" w:date="2025-02-17T16:31:00Z">
            <w:rPr>
              <w:rFonts w:hint="eastAsia"/>
            </w:rPr>
          </w:rPrChange>
        </w:rPr>
        <w:t>完全不同意</w:t>
      </w:r>
      <w:r w:rsidRPr="00962BDA">
        <w:rPr>
          <w:rFonts w:ascii="標楷體" w:eastAsia="標楷體" w:hAnsi="標楷體"/>
          <w:rPrChange w:id="1270" w:author="茉莉 蔡" w:date="2025-02-17T16:31:00Z">
            <w:rPr/>
          </w:rPrChange>
        </w:rPr>
        <w:t xml:space="preserve"> </w:t>
      </w:r>
      <w:r w:rsidRPr="00962BDA">
        <w:rPr>
          <w:rFonts w:ascii="Segoe UI Symbol" w:eastAsia="標楷體" w:hAnsi="Segoe UI Symbol" w:cs="Segoe UI Symbol"/>
          <w:rPrChange w:id="1271" w:author="茉莉 蔡" w:date="2025-02-17T16:31:00Z">
            <w:rPr>
              <w:rFonts w:ascii="Segoe UI Symbol" w:hAnsi="Segoe UI Symbol" w:cs="Segoe UI Symbol"/>
            </w:rPr>
          </w:rPrChange>
        </w:rPr>
        <w:t>☐</w:t>
      </w:r>
      <w:r w:rsidRPr="00962BDA">
        <w:rPr>
          <w:rFonts w:ascii="標楷體" w:eastAsia="標楷體" w:hAnsi="標楷體"/>
          <w:rPrChange w:id="1272" w:author="茉莉 蔡" w:date="2025-02-17T16:31:00Z">
            <w:rPr/>
          </w:rPrChange>
        </w:rPr>
        <w:t xml:space="preserve"> </w:t>
      </w:r>
      <w:r w:rsidRPr="00962BDA">
        <w:rPr>
          <w:rFonts w:ascii="標楷體" w:eastAsia="標楷體" w:hAnsi="標楷體" w:hint="eastAsia"/>
          <w:rPrChange w:id="1273" w:author="茉莉 蔡" w:date="2025-02-17T16:31:00Z">
            <w:rPr>
              <w:rFonts w:hint="eastAsia"/>
            </w:rPr>
          </w:rPrChange>
        </w:rPr>
        <w:t>略不同意</w:t>
      </w:r>
      <w:r w:rsidRPr="00962BDA">
        <w:rPr>
          <w:rFonts w:ascii="標楷體" w:eastAsia="標楷體" w:hAnsi="標楷體"/>
          <w:rPrChange w:id="1274" w:author="茉莉 蔡" w:date="2025-02-17T16:31:00Z">
            <w:rPr/>
          </w:rPrChange>
        </w:rPr>
        <w:t xml:space="preserve"> </w:t>
      </w:r>
      <w:r w:rsidRPr="00962BDA">
        <w:rPr>
          <w:rFonts w:ascii="Segoe UI Symbol" w:eastAsia="標楷體" w:hAnsi="Segoe UI Symbol" w:cs="Segoe UI Symbol"/>
          <w:rPrChange w:id="1275" w:author="茉莉 蔡" w:date="2025-02-17T16:31:00Z">
            <w:rPr>
              <w:rFonts w:ascii="Segoe UI Symbol" w:hAnsi="Segoe UI Symbol" w:cs="Segoe UI Symbol"/>
            </w:rPr>
          </w:rPrChange>
        </w:rPr>
        <w:t>☐</w:t>
      </w:r>
      <w:r w:rsidRPr="00962BDA">
        <w:rPr>
          <w:rFonts w:ascii="標楷體" w:eastAsia="標楷體" w:hAnsi="標楷體"/>
          <w:rPrChange w:id="1276" w:author="茉莉 蔡" w:date="2025-02-17T16:31:00Z">
            <w:rPr/>
          </w:rPrChange>
        </w:rPr>
        <w:t xml:space="preserve"> </w:t>
      </w:r>
      <w:r w:rsidRPr="00962BDA">
        <w:rPr>
          <w:rFonts w:ascii="標楷體" w:eastAsia="標楷體" w:hAnsi="標楷體" w:hint="eastAsia"/>
          <w:rPrChange w:id="1277" w:author="茉莉 蔡" w:date="2025-02-17T16:31:00Z">
            <w:rPr>
              <w:rFonts w:hint="eastAsia"/>
            </w:rPr>
          </w:rPrChange>
        </w:rPr>
        <w:t>普通</w:t>
      </w:r>
      <w:r w:rsidRPr="00962BDA">
        <w:rPr>
          <w:rFonts w:ascii="標楷體" w:eastAsia="標楷體" w:hAnsi="標楷體"/>
          <w:rPrChange w:id="1278" w:author="茉莉 蔡" w:date="2025-02-17T16:31:00Z">
            <w:rPr/>
          </w:rPrChange>
        </w:rPr>
        <w:t xml:space="preserve"> </w:t>
      </w:r>
      <w:r w:rsidRPr="00962BDA">
        <w:rPr>
          <w:rFonts w:ascii="Segoe UI Symbol" w:eastAsia="標楷體" w:hAnsi="Segoe UI Symbol" w:cs="Segoe UI Symbol"/>
          <w:rPrChange w:id="1279" w:author="茉莉 蔡" w:date="2025-02-17T16:31:00Z">
            <w:rPr>
              <w:rFonts w:ascii="Segoe UI Symbol" w:hAnsi="Segoe UI Symbol" w:cs="Segoe UI Symbol"/>
            </w:rPr>
          </w:rPrChange>
        </w:rPr>
        <w:t>☐</w:t>
      </w:r>
      <w:r w:rsidRPr="00962BDA">
        <w:rPr>
          <w:rFonts w:ascii="標楷體" w:eastAsia="標楷體" w:hAnsi="標楷體"/>
          <w:rPrChange w:id="1280" w:author="茉莉 蔡" w:date="2025-02-17T16:31:00Z">
            <w:rPr/>
          </w:rPrChange>
        </w:rPr>
        <w:t xml:space="preserve"> </w:t>
      </w:r>
      <w:r w:rsidRPr="00962BDA">
        <w:rPr>
          <w:rFonts w:ascii="標楷體" w:eastAsia="標楷體" w:hAnsi="標楷體" w:hint="eastAsia"/>
          <w:rPrChange w:id="1281" w:author="茉莉 蔡" w:date="2025-02-17T16:31:00Z">
            <w:rPr>
              <w:rFonts w:hint="eastAsia"/>
            </w:rPr>
          </w:rPrChange>
        </w:rPr>
        <w:t>略同意</w:t>
      </w:r>
      <w:r w:rsidRPr="00962BDA">
        <w:rPr>
          <w:rFonts w:ascii="標楷體" w:eastAsia="標楷體" w:hAnsi="標楷體"/>
          <w:rPrChange w:id="1282" w:author="茉莉 蔡" w:date="2025-02-17T16:31:00Z">
            <w:rPr/>
          </w:rPrChange>
        </w:rPr>
        <w:t xml:space="preserve"> </w:t>
      </w:r>
      <w:r w:rsidRPr="00962BDA">
        <w:rPr>
          <w:rFonts w:ascii="Segoe UI Symbol" w:eastAsia="標楷體" w:hAnsi="Segoe UI Symbol" w:cs="Segoe UI Symbol"/>
          <w:rPrChange w:id="1283" w:author="茉莉 蔡" w:date="2025-02-17T16:31:00Z">
            <w:rPr>
              <w:rFonts w:ascii="Segoe UI Symbol" w:hAnsi="Segoe UI Symbol" w:cs="Segoe UI Symbol"/>
            </w:rPr>
          </w:rPrChange>
        </w:rPr>
        <w:t>☐</w:t>
      </w:r>
      <w:r w:rsidRPr="00962BDA">
        <w:rPr>
          <w:rFonts w:ascii="標楷體" w:eastAsia="標楷體" w:hAnsi="標楷體"/>
          <w:rPrChange w:id="1284" w:author="茉莉 蔡" w:date="2025-02-17T16:31:00Z">
            <w:rPr/>
          </w:rPrChange>
        </w:rPr>
        <w:t xml:space="preserve"> </w:t>
      </w:r>
      <w:r w:rsidRPr="00962BDA">
        <w:rPr>
          <w:rFonts w:ascii="標楷體" w:eastAsia="標楷體" w:hAnsi="標楷體" w:hint="eastAsia"/>
          <w:rPrChange w:id="1285" w:author="茉莉 蔡" w:date="2025-02-17T16:31:00Z">
            <w:rPr>
              <w:rFonts w:hint="eastAsia"/>
            </w:rPr>
          </w:rPrChange>
        </w:rPr>
        <w:t>完全同意</w:t>
      </w:r>
    </w:p>
    <w:p w14:paraId="3EB28F83" w14:textId="77777777" w:rsidR="00962BDA" w:rsidRPr="00962BDA" w:rsidRDefault="00962BDA">
      <w:pPr>
        <w:numPr>
          <w:ilvl w:val="0"/>
          <w:numId w:val="33"/>
        </w:numPr>
        <w:tabs>
          <w:tab w:val="clear" w:pos="3120"/>
          <w:tab w:val="num" w:pos="1418"/>
        </w:tabs>
        <w:snapToGrid w:val="0"/>
        <w:ind w:leftChars="414" w:left="1418" w:hanging="424"/>
        <w:rPr>
          <w:rFonts w:ascii="標楷體" w:eastAsia="標楷體" w:hAnsi="標楷體"/>
          <w:rPrChange w:id="1286" w:author="茉莉 蔡" w:date="2025-02-17T16:31:00Z">
            <w:rPr/>
          </w:rPrChange>
        </w:rPr>
        <w:pPrChange w:id="1287" w:author="茉莉 蔡" w:date="2025-02-17T16:43:00Z">
          <w:pPr>
            <w:numPr>
              <w:numId w:val="33"/>
            </w:numPr>
            <w:tabs>
              <w:tab w:val="num" w:pos="3120"/>
            </w:tabs>
            <w:snapToGrid w:val="0"/>
            <w:spacing w:line="20" w:lineRule="exact"/>
            <w:ind w:left="3120" w:hanging="360"/>
          </w:pPr>
        </w:pPrChange>
      </w:pPr>
      <w:r w:rsidRPr="00962BDA">
        <w:rPr>
          <w:rFonts w:ascii="標楷體" w:eastAsia="標楷體" w:hAnsi="標楷體" w:hint="eastAsia"/>
          <w:rPrChange w:id="1288" w:author="茉莉 蔡" w:date="2025-02-17T16:31:00Z">
            <w:rPr>
              <w:rFonts w:hint="eastAsia"/>
            </w:rPr>
          </w:rPrChange>
        </w:rPr>
        <w:t>您是否認為導覽裝置能夠</w:t>
      </w:r>
      <w:r w:rsidRPr="00962BDA">
        <w:rPr>
          <w:rFonts w:ascii="標楷體" w:eastAsia="標楷體" w:hAnsi="標楷體" w:hint="eastAsia"/>
          <w:b/>
          <w:bCs/>
          <w:rPrChange w:id="1289" w:author="茉莉 蔡" w:date="2025-02-17T16:31:00Z">
            <w:rPr>
              <w:rFonts w:hint="eastAsia"/>
              <w:b/>
              <w:bCs/>
            </w:rPr>
          </w:rPrChange>
        </w:rPr>
        <w:t>提升您的展覽參與感</w:t>
      </w:r>
      <w:r w:rsidRPr="00962BDA">
        <w:rPr>
          <w:rFonts w:ascii="標楷體" w:eastAsia="標楷體" w:hAnsi="標楷體" w:hint="eastAsia"/>
          <w:rPrChange w:id="1290" w:author="茉莉 蔡" w:date="2025-02-17T16:31:00Z">
            <w:rPr>
              <w:rFonts w:hint="eastAsia"/>
            </w:rPr>
          </w:rPrChange>
        </w:rPr>
        <w:t>？</w:t>
      </w:r>
      <w:r w:rsidRPr="00962BDA">
        <w:rPr>
          <w:rFonts w:ascii="標楷體" w:eastAsia="標楷體" w:hAnsi="標楷體"/>
          <w:rPrChange w:id="1291" w:author="茉莉 蔡" w:date="2025-02-17T16:31:00Z">
            <w:rPr/>
          </w:rPrChange>
        </w:rPr>
        <w:br/>
      </w:r>
      <w:r w:rsidRPr="00962BDA">
        <w:rPr>
          <w:rFonts w:ascii="Segoe UI Symbol" w:eastAsia="標楷體" w:hAnsi="Segoe UI Symbol" w:cs="Segoe UI Symbol"/>
          <w:rPrChange w:id="1292" w:author="茉莉 蔡" w:date="2025-02-17T16:31:00Z">
            <w:rPr>
              <w:rFonts w:ascii="Segoe UI Symbol" w:hAnsi="Segoe UI Symbol" w:cs="Segoe UI Symbol"/>
            </w:rPr>
          </w:rPrChange>
        </w:rPr>
        <w:t>☐</w:t>
      </w:r>
      <w:r w:rsidRPr="00962BDA">
        <w:rPr>
          <w:rFonts w:ascii="標楷體" w:eastAsia="標楷體" w:hAnsi="標楷體"/>
          <w:rPrChange w:id="1293" w:author="茉莉 蔡" w:date="2025-02-17T16:31:00Z">
            <w:rPr/>
          </w:rPrChange>
        </w:rPr>
        <w:t xml:space="preserve"> </w:t>
      </w:r>
      <w:r w:rsidRPr="00962BDA">
        <w:rPr>
          <w:rFonts w:ascii="標楷體" w:eastAsia="標楷體" w:hAnsi="標楷體" w:hint="eastAsia"/>
          <w:rPrChange w:id="1294" w:author="茉莉 蔡" w:date="2025-02-17T16:31:00Z">
            <w:rPr>
              <w:rFonts w:hint="eastAsia"/>
            </w:rPr>
          </w:rPrChange>
        </w:rPr>
        <w:t>完全不同意</w:t>
      </w:r>
      <w:r w:rsidRPr="00962BDA">
        <w:rPr>
          <w:rFonts w:ascii="標楷體" w:eastAsia="標楷體" w:hAnsi="標楷體"/>
          <w:rPrChange w:id="1295" w:author="茉莉 蔡" w:date="2025-02-17T16:31:00Z">
            <w:rPr/>
          </w:rPrChange>
        </w:rPr>
        <w:t xml:space="preserve"> </w:t>
      </w:r>
      <w:r w:rsidRPr="00962BDA">
        <w:rPr>
          <w:rFonts w:ascii="Segoe UI Symbol" w:eastAsia="標楷體" w:hAnsi="Segoe UI Symbol" w:cs="Segoe UI Symbol"/>
          <w:rPrChange w:id="1296" w:author="茉莉 蔡" w:date="2025-02-17T16:31:00Z">
            <w:rPr>
              <w:rFonts w:ascii="Segoe UI Symbol" w:hAnsi="Segoe UI Symbol" w:cs="Segoe UI Symbol"/>
            </w:rPr>
          </w:rPrChange>
        </w:rPr>
        <w:t>☐</w:t>
      </w:r>
      <w:r w:rsidRPr="00962BDA">
        <w:rPr>
          <w:rFonts w:ascii="標楷體" w:eastAsia="標楷體" w:hAnsi="標楷體"/>
          <w:rPrChange w:id="1297" w:author="茉莉 蔡" w:date="2025-02-17T16:31:00Z">
            <w:rPr/>
          </w:rPrChange>
        </w:rPr>
        <w:t xml:space="preserve"> </w:t>
      </w:r>
      <w:r w:rsidRPr="00962BDA">
        <w:rPr>
          <w:rFonts w:ascii="標楷體" w:eastAsia="標楷體" w:hAnsi="標楷體" w:hint="eastAsia"/>
          <w:rPrChange w:id="1298" w:author="茉莉 蔡" w:date="2025-02-17T16:31:00Z">
            <w:rPr>
              <w:rFonts w:hint="eastAsia"/>
            </w:rPr>
          </w:rPrChange>
        </w:rPr>
        <w:t>略不同意</w:t>
      </w:r>
      <w:r w:rsidRPr="00962BDA">
        <w:rPr>
          <w:rFonts w:ascii="標楷體" w:eastAsia="標楷體" w:hAnsi="標楷體"/>
          <w:rPrChange w:id="1299" w:author="茉莉 蔡" w:date="2025-02-17T16:31:00Z">
            <w:rPr/>
          </w:rPrChange>
        </w:rPr>
        <w:t xml:space="preserve"> </w:t>
      </w:r>
      <w:r w:rsidRPr="00962BDA">
        <w:rPr>
          <w:rFonts w:ascii="Segoe UI Symbol" w:eastAsia="標楷體" w:hAnsi="Segoe UI Symbol" w:cs="Segoe UI Symbol"/>
          <w:rPrChange w:id="1300" w:author="茉莉 蔡" w:date="2025-02-17T16:31:00Z">
            <w:rPr>
              <w:rFonts w:ascii="Segoe UI Symbol" w:hAnsi="Segoe UI Symbol" w:cs="Segoe UI Symbol"/>
            </w:rPr>
          </w:rPrChange>
        </w:rPr>
        <w:t>☐</w:t>
      </w:r>
      <w:r w:rsidRPr="00962BDA">
        <w:rPr>
          <w:rFonts w:ascii="標楷體" w:eastAsia="標楷體" w:hAnsi="標楷體"/>
          <w:rPrChange w:id="1301" w:author="茉莉 蔡" w:date="2025-02-17T16:31:00Z">
            <w:rPr/>
          </w:rPrChange>
        </w:rPr>
        <w:t xml:space="preserve"> </w:t>
      </w:r>
      <w:r w:rsidRPr="00962BDA">
        <w:rPr>
          <w:rFonts w:ascii="標楷體" w:eastAsia="標楷體" w:hAnsi="標楷體" w:hint="eastAsia"/>
          <w:rPrChange w:id="1302" w:author="茉莉 蔡" w:date="2025-02-17T16:31:00Z">
            <w:rPr>
              <w:rFonts w:hint="eastAsia"/>
            </w:rPr>
          </w:rPrChange>
        </w:rPr>
        <w:t>普通</w:t>
      </w:r>
      <w:r w:rsidRPr="00962BDA">
        <w:rPr>
          <w:rFonts w:ascii="標楷體" w:eastAsia="標楷體" w:hAnsi="標楷體"/>
          <w:rPrChange w:id="1303" w:author="茉莉 蔡" w:date="2025-02-17T16:31:00Z">
            <w:rPr/>
          </w:rPrChange>
        </w:rPr>
        <w:t xml:space="preserve"> </w:t>
      </w:r>
      <w:r w:rsidRPr="00962BDA">
        <w:rPr>
          <w:rFonts w:ascii="Segoe UI Symbol" w:eastAsia="標楷體" w:hAnsi="Segoe UI Symbol" w:cs="Segoe UI Symbol"/>
          <w:rPrChange w:id="1304" w:author="茉莉 蔡" w:date="2025-02-17T16:31:00Z">
            <w:rPr>
              <w:rFonts w:ascii="Segoe UI Symbol" w:hAnsi="Segoe UI Symbol" w:cs="Segoe UI Symbol"/>
            </w:rPr>
          </w:rPrChange>
        </w:rPr>
        <w:t>☐</w:t>
      </w:r>
      <w:r w:rsidRPr="00962BDA">
        <w:rPr>
          <w:rFonts w:ascii="標楷體" w:eastAsia="標楷體" w:hAnsi="標楷體"/>
          <w:rPrChange w:id="1305" w:author="茉莉 蔡" w:date="2025-02-17T16:31:00Z">
            <w:rPr/>
          </w:rPrChange>
        </w:rPr>
        <w:t xml:space="preserve"> </w:t>
      </w:r>
      <w:r w:rsidRPr="00962BDA">
        <w:rPr>
          <w:rFonts w:ascii="標楷體" w:eastAsia="標楷體" w:hAnsi="標楷體" w:hint="eastAsia"/>
          <w:rPrChange w:id="1306" w:author="茉莉 蔡" w:date="2025-02-17T16:31:00Z">
            <w:rPr>
              <w:rFonts w:hint="eastAsia"/>
            </w:rPr>
          </w:rPrChange>
        </w:rPr>
        <w:t>略同意</w:t>
      </w:r>
      <w:r w:rsidRPr="00962BDA">
        <w:rPr>
          <w:rFonts w:ascii="標楷體" w:eastAsia="標楷體" w:hAnsi="標楷體"/>
          <w:rPrChange w:id="1307" w:author="茉莉 蔡" w:date="2025-02-17T16:31:00Z">
            <w:rPr/>
          </w:rPrChange>
        </w:rPr>
        <w:t xml:space="preserve"> </w:t>
      </w:r>
      <w:r w:rsidRPr="00962BDA">
        <w:rPr>
          <w:rFonts w:ascii="Segoe UI Symbol" w:eastAsia="標楷體" w:hAnsi="Segoe UI Symbol" w:cs="Segoe UI Symbol"/>
          <w:rPrChange w:id="1308" w:author="茉莉 蔡" w:date="2025-02-17T16:31:00Z">
            <w:rPr>
              <w:rFonts w:ascii="Segoe UI Symbol" w:hAnsi="Segoe UI Symbol" w:cs="Segoe UI Symbol"/>
            </w:rPr>
          </w:rPrChange>
        </w:rPr>
        <w:t>☐</w:t>
      </w:r>
      <w:r w:rsidRPr="00962BDA">
        <w:rPr>
          <w:rFonts w:ascii="標楷體" w:eastAsia="標楷體" w:hAnsi="標楷體"/>
          <w:rPrChange w:id="1309" w:author="茉莉 蔡" w:date="2025-02-17T16:31:00Z">
            <w:rPr/>
          </w:rPrChange>
        </w:rPr>
        <w:t xml:space="preserve"> </w:t>
      </w:r>
      <w:r w:rsidRPr="00962BDA">
        <w:rPr>
          <w:rFonts w:ascii="標楷體" w:eastAsia="標楷體" w:hAnsi="標楷體" w:hint="eastAsia"/>
          <w:rPrChange w:id="1310" w:author="茉莉 蔡" w:date="2025-02-17T16:31:00Z">
            <w:rPr>
              <w:rFonts w:hint="eastAsia"/>
            </w:rPr>
          </w:rPrChange>
        </w:rPr>
        <w:t>完全同意</w:t>
      </w:r>
    </w:p>
    <w:p w14:paraId="633879E4" w14:textId="56951938" w:rsidR="00962BDA" w:rsidRPr="00962BDA" w:rsidDel="00165321" w:rsidRDefault="00000000">
      <w:pPr>
        <w:snapToGrid w:val="0"/>
        <w:rPr>
          <w:del w:id="1311" w:author="茉莉 蔡" w:date="2025-02-17T16:42:00Z"/>
          <w:rFonts w:ascii="標楷體" w:eastAsia="標楷體" w:hAnsi="標楷體"/>
          <w:rPrChange w:id="1312" w:author="茉莉 蔡" w:date="2025-02-17T16:31:00Z">
            <w:rPr>
              <w:del w:id="1313" w:author="茉莉 蔡" w:date="2025-02-17T16:42:00Z"/>
            </w:rPr>
          </w:rPrChange>
        </w:rPr>
        <w:pPrChange w:id="1314" w:author="茉莉 蔡" w:date="2025-02-17T16:42:00Z">
          <w:pPr>
            <w:snapToGrid w:val="0"/>
            <w:spacing w:line="20" w:lineRule="exact"/>
          </w:pPr>
        </w:pPrChange>
      </w:pPr>
      <w:del w:id="1315" w:author="茉莉 蔡" w:date="2025-02-17T16:42:00Z">
        <w:r>
          <w:rPr>
            <w:rFonts w:ascii="標楷體" w:eastAsia="標楷體" w:hAnsi="標楷體"/>
            <w:noProof/>
          </w:rPr>
          <w:pict w14:anchorId="2BA990A7">
            <v:rect id="_x0000_i1028" alt="" style="width:49.1pt;height:.05pt;mso-width-percent:0;mso-height-percent:0;mso-width-percent:0;mso-height-percent:0" o:hrpct="111" o:hralign="center" o:hrstd="t" o:hr="t" fillcolor="#a0a0a0" stroked="f"/>
          </w:pict>
        </w:r>
      </w:del>
    </w:p>
    <w:p w14:paraId="08A90FDA" w14:textId="657B0A9A" w:rsidR="00962BDA" w:rsidRPr="00165321" w:rsidRDefault="00962BDA">
      <w:pPr>
        <w:pStyle w:val="af5"/>
        <w:numPr>
          <w:ilvl w:val="0"/>
          <w:numId w:val="30"/>
        </w:numPr>
        <w:snapToGrid w:val="0"/>
        <w:ind w:leftChars="0"/>
        <w:rPr>
          <w:rFonts w:ascii="標楷體" w:eastAsia="標楷體" w:hAnsi="標楷體"/>
          <w:b/>
          <w:bCs/>
          <w:rPrChange w:id="1316" w:author="茉莉 蔡" w:date="2025-02-17T16:42:00Z">
            <w:rPr>
              <w:b/>
              <w:bCs/>
            </w:rPr>
          </w:rPrChange>
        </w:rPr>
        <w:pPrChange w:id="1317" w:author="茉莉 蔡" w:date="2025-02-17T16:42:00Z">
          <w:pPr>
            <w:snapToGrid w:val="0"/>
            <w:spacing w:line="20" w:lineRule="exact"/>
          </w:pPr>
        </w:pPrChange>
      </w:pPr>
      <w:del w:id="1318" w:author="茉莉 蔡" w:date="2025-02-17T16:42:00Z">
        <w:r w:rsidRPr="00165321" w:rsidDel="00165321">
          <w:rPr>
            <w:rFonts w:ascii="Segoe UI Emoji" w:eastAsia="標楷體" w:hAnsi="Segoe UI Emoji" w:cs="Segoe UI Emoji"/>
            <w:b/>
            <w:bCs/>
            <w:rPrChange w:id="1319" w:author="茉莉 蔡" w:date="2025-02-17T16:42:00Z">
              <w:rPr>
                <w:rFonts w:ascii="Segoe UI Emoji" w:hAnsi="Segoe UI Emoji" w:cs="Segoe UI Emoji"/>
                <w:b/>
                <w:bCs/>
              </w:rPr>
            </w:rPrChange>
          </w:rPr>
          <w:delText>🟢</w:delText>
        </w:r>
        <w:r w:rsidRPr="00165321" w:rsidDel="00165321">
          <w:rPr>
            <w:rFonts w:ascii="標楷體" w:eastAsia="標楷體" w:hAnsi="標楷體"/>
            <w:b/>
            <w:bCs/>
            <w:rPrChange w:id="1320" w:author="茉莉 蔡" w:date="2025-02-17T16:42:00Z">
              <w:rPr>
                <w:b/>
                <w:bCs/>
              </w:rPr>
            </w:rPrChange>
          </w:rPr>
          <w:delText xml:space="preserve"> </w:delText>
        </w:r>
      </w:del>
      <w:r w:rsidRPr="00165321">
        <w:rPr>
          <w:rFonts w:ascii="標楷體" w:eastAsia="標楷體" w:hAnsi="標楷體" w:hint="eastAsia"/>
          <w:b/>
          <w:bCs/>
          <w:rPrChange w:id="1321" w:author="茉莉 蔡" w:date="2025-02-17T16:42:00Z">
            <w:rPr>
              <w:rFonts w:hint="eastAsia"/>
              <w:b/>
              <w:bCs/>
            </w:rPr>
          </w:rPrChange>
        </w:rPr>
        <w:t>第五部分：開放式問題（質化分析）</w:t>
      </w:r>
    </w:p>
    <w:p w14:paraId="58D1C083" w14:textId="4DEDDA22" w:rsidR="00962BDA" w:rsidRPr="00962BDA" w:rsidRDefault="00962BDA">
      <w:pPr>
        <w:numPr>
          <w:ilvl w:val="0"/>
          <w:numId w:val="34"/>
        </w:numPr>
        <w:tabs>
          <w:tab w:val="num" w:pos="1134"/>
        </w:tabs>
        <w:snapToGrid w:val="0"/>
        <w:ind w:leftChars="295" w:left="708" w:firstLine="285"/>
        <w:rPr>
          <w:rFonts w:ascii="標楷體" w:eastAsia="標楷體" w:hAnsi="標楷體"/>
          <w:rPrChange w:id="1322" w:author="茉莉 蔡" w:date="2025-02-17T16:31:00Z">
            <w:rPr/>
          </w:rPrChange>
        </w:rPr>
        <w:pPrChange w:id="1323" w:author="茉莉 蔡" w:date="2025-02-17T16:44:00Z">
          <w:pPr>
            <w:numPr>
              <w:numId w:val="34"/>
            </w:numPr>
            <w:tabs>
              <w:tab w:val="num" w:pos="1440"/>
            </w:tabs>
            <w:snapToGrid w:val="0"/>
            <w:spacing w:line="20" w:lineRule="exact"/>
            <w:ind w:left="1440" w:hanging="360"/>
          </w:pPr>
        </w:pPrChange>
      </w:pPr>
      <w:r w:rsidRPr="00962BDA">
        <w:rPr>
          <w:rFonts w:ascii="標楷體" w:eastAsia="標楷體" w:hAnsi="標楷體" w:hint="eastAsia"/>
          <w:rPrChange w:id="1324" w:author="茉莉 蔡" w:date="2025-02-17T16:31:00Z">
            <w:rPr>
              <w:rFonts w:hint="eastAsia"/>
            </w:rPr>
          </w:rPrChange>
        </w:rPr>
        <w:t>您對於本次智能導覽裝置最滿意的地方是？</w:t>
      </w:r>
      <w:r w:rsidRPr="00962BDA">
        <w:rPr>
          <w:rFonts w:ascii="標楷體" w:eastAsia="標楷體" w:hAnsi="標楷體"/>
          <w:rPrChange w:id="1325" w:author="茉莉 蔡" w:date="2025-02-17T16:31:00Z">
            <w:rPr/>
          </w:rPrChange>
        </w:rPr>
        <w:br/>
      </w:r>
      <w:ins w:id="1326" w:author="茉莉 蔡" w:date="2025-02-17T16:45:00Z">
        <w:r w:rsidR="00DA2C94">
          <w:rPr>
            <w:rFonts w:ascii="標楷體" w:eastAsia="標楷體" w:hAnsi="標楷體" w:hint="eastAsia"/>
            <w:b/>
            <w:bCs/>
          </w:rPr>
          <w:t xml:space="preserve">      </w:t>
        </w:r>
        <w:r w:rsidR="00DA2C94" w:rsidRPr="00DA2C94">
          <w:rPr>
            <w:rFonts w:ascii="標楷體" w:eastAsia="標楷體" w:hAnsi="標楷體"/>
            <w:b/>
            <w:bCs/>
            <w:u w:val="single"/>
            <w:rPrChange w:id="1327" w:author="茉莉 蔡" w:date="2025-02-17T16:45:00Z">
              <w:rPr>
                <w:rFonts w:ascii="標楷體" w:eastAsia="標楷體" w:hAnsi="標楷體"/>
                <w:b/>
                <w:bCs/>
              </w:rPr>
            </w:rPrChange>
          </w:rPr>
          <w:t xml:space="preserve">                                                             </w:t>
        </w:r>
      </w:ins>
      <w:del w:id="1328" w:author="茉莉 蔡" w:date="2025-02-17T16:45:00Z">
        <w:r w:rsidRPr="00DA2C94" w:rsidDel="00DA2C94">
          <w:rPr>
            <w:rFonts w:ascii="標楷體" w:eastAsia="標楷體" w:hAnsi="標楷體"/>
            <w:b/>
            <w:bCs/>
            <w:rPrChange w:id="1329" w:author="茉莉 蔡" w:date="2025-02-17T16:45:00Z">
              <w:rPr>
                <w:b/>
                <w:bCs/>
              </w:rPr>
            </w:rPrChange>
          </w:rPr>
          <w:delText>______</w:delText>
        </w:r>
        <w:r w:rsidRPr="00962BDA" w:rsidDel="00DA2C94">
          <w:rPr>
            <w:rFonts w:ascii="標楷體" w:eastAsia="標楷體" w:hAnsi="標楷體"/>
            <w:b/>
            <w:bCs/>
            <w:rPrChange w:id="1330" w:author="茉莉 蔡" w:date="2025-02-17T16:31:00Z">
              <w:rPr>
                <w:b/>
                <w:bCs/>
              </w:rPr>
            </w:rPrChange>
          </w:rPr>
          <w:delText>____________________________________________________________</w:delText>
        </w:r>
      </w:del>
      <w:del w:id="1331" w:author="茉莉 蔡" w:date="2025-02-17T16:43:00Z">
        <w:r w:rsidRPr="00962BDA" w:rsidDel="00DA2C94">
          <w:rPr>
            <w:rFonts w:ascii="標楷體" w:eastAsia="標楷體" w:hAnsi="標楷體"/>
            <w:b/>
            <w:bCs/>
            <w:rPrChange w:id="1332" w:author="茉莉 蔡" w:date="2025-02-17T16:31:00Z">
              <w:rPr>
                <w:b/>
                <w:bCs/>
              </w:rPr>
            </w:rPrChange>
          </w:rPr>
          <w:delText>___</w:delText>
        </w:r>
      </w:del>
    </w:p>
    <w:p w14:paraId="01D342C7" w14:textId="190E82FA" w:rsidR="00962BDA" w:rsidRPr="00DA2C94" w:rsidRDefault="00962BDA">
      <w:pPr>
        <w:numPr>
          <w:ilvl w:val="0"/>
          <w:numId w:val="34"/>
        </w:numPr>
        <w:tabs>
          <w:tab w:val="num" w:pos="1134"/>
        </w:tabs>
        <w:snapToGrid w:val="0"/>
        <w:ind w:leftChars="295" w:left="708" w:firstLine="285"/>
        <w:rPr>
          <w:rFonts w:ascii="標楷體" w:eastAsia="標楷體" w:hAnsi="標楷體"/>
          <w:rPrChange w:id="1333" w:author="茉莉 蔡" w:date="2025-02-17T16:45:00Z">
            <w:rPr/>
          </w:rPrChange>
        </w:rPr>
        <w:pPrChange w:id="1334" w:author="茉莉 蔡" w:date="2025-02-17T16:45:00Z">
          <w:pPr>
            <w:numPr>
              <w:numId w:val="34"/>
            </w:numPr>
            <w:tabs>
              <w:tab w:val="num" w:pos="1440"/>
            </w:tabs>
            <w:snapToGrid w:val="0"/>
            <w:spacing w:line="20" w:lineRule="exact"/>
            <w:ind w:left="1440" w:hanging="360"/>
          </w:pPr>
        </w:pPrChange>
      </w:pPr>
      <w:r w:rsidRPr="00962BDA">
        <w:rPr>
          <w:rFonts w:ascii="標楷體" w:eastAsia="標楷體" w:hAnsi="標楷體" w:hint="eastAsia"/>
          <w:rPrChange w:id="1335" w:author="茉莉 蔡" w:date="2025-02-17T16:31:00Z">
            <w:rPr>
              <w:rFonts w:hint="eastAsia"/>
            </w:rPr>
          </w:rPrChange>
        </w:rPr>
        <w:t>您認為智能導覽裝置可以在哪些方面改進？</w:t>
      </w:r>
      <w:r w:rsidRPr="00962BDA">
        <w:rPr>
          <w:rFonts w:ascii="標楷體" w:eastAsia="標楷體" w:hAnsi="標楷體"/>
          <w:rPrChange w:id="1336" w:author="茉莉 蔡" w:date="2025-02-17T16:31:00Z">
            <w:rPr/>
          </w:rPrChange>
        </w:rPr>
        <w:br/>
      </w:r>
      <w:ins w:id="1337" w:author="茉莉 蔡" w:date="2025-02-17T16:45:00Z">
        <w:r w:rsidR="00DA2C94">
          <w:rPr>
            <w:rFonts w:ascii="標楷體" w:eastAsia="標楷體" w:hAnsi="標楷體" w:hint="eastAsia"/>
            <w:b/>
            <w:bCs/>
          </w:rPr>
          <w:t xml:space="preserve">      </w:t>
        </w:r>
        <w:r w:rsidR="00DA2C94" w:rsidRPr="004D7DF9">
          <w:rPr>
            <w:rFonts w:ascii="標楷體" w:eastAsia="標楷體" w:hAnsi="標楷體" w:hint="eastAsia"/>
            <w:b/>
            <w:bCs/>
            <w:u w:val="single"/>
          </w:rPr>
          <w:t xml:space="preserve">                                                             </w:t>
        </w:r>
      </w:ins>
      <w:del w:id="1338" w:author="茉莉 蔡" w:date="2025-02-17T16:45:00Z">
        <w:r w:rsidRPr="00DA2C94" w:rsidDel="00DA2C94">
          <w:rPr>
            <w:rFonts w:ascii="標楷體" w:eastAsia="標楷體" w:hAnsi="標楷體"/>
            <w:b/>
            <w:bCs/>
            <w:rPrChange w:id="1339" w:author="茉莉 蔡" w:date="2025-02-17T16:45:00Z">
              <w:rPr>
                <w:b/>
                <w:bCs/>
              </w:rPr>
            </w:rPrChange>
          </w:rPr>
          <w:delText>__________________________________________________________________</w:delText>
        </w:r>
      </w:del>
      <w:del w:id="1340" w:author="茉莉 蔡" w:date="2025-02-17T16:43:00Z">
        <w:r w:rsidRPr="00DA2C94" w:rsidDel="00DA2C94">
          <w:rPr>
            <w:rFonts w:ascii="標楷體" w:eastAsia="標楷體" w:hAnsi="標楷體"/>
            <w:b/>
            <w:bCs/>
            <w:rPrChange w:id="1341" w:author="茉莉 蔡" w:date="2025-02-17T16:45:00Z">
              <w:rPr>
                <w:b/>
                <w:bCs/>
              </w:rPr>
            </w:rPrChange>
          </w:rPr>
          <w:delText>___</w:delText>
        </w:r>
      </w:del>
    </w:p>
    <w:p w14:paraId="634B1F7E" w14:textId="77777777" w:rsidR="00DA2C94" w:rsidRPr="004D7DF9" w:rsidRDefault="00962BDA" w:rsidP="00DA2C94">
      <w:pPr>
        <w:numPr>
          <w:ilvl w:val="0"/>
          <w:numId w:val="34"/>
        </w:numPr>
        <w:tabs>
          <w:tab w:val="num" w:pos="1134"/>
        </w:tabs>
        <w:snapToGrid w:val="0"/>
        <w:ind w:leftChars="295" w:left="708" w:firstLine="285"/>
        <w:rPr>
          <w:ins w:id="1342" w:author="茉莉 蔡" w:date="2025-02-17T16:45:00Z"/>
          <w:rFonts w:ascii="標楷體" w:eastAsia="標楷體" w:hAnsi="標楷體"/>
        </w:rPr>
      </w:pPr>
      <w:r w:rsidRPr="00962BDA">
        <w:rPr>
          <w:rFonts w:ascii="標楷體" w:eastAsia="標楷體" w:hAnsi="標楷體" w:hint="eastAsia"/>
          <w:rPrChange w:id="1343" w:author="茉莉 蔡" w:date="2025-02-17T16:31:00Z">
            <w:rPr>
              <w:rFonts w:hint="eastAsia"/>
            </w:rPr>
          </w:rPrChange>
        </w:rPr>
        <w:t>若未來導覽裝置能夠加入其他</w:t>
      </w:r>
      <w:r w:rsidRPr="00962BDA">
        <w:rPr>
          <w:rFonts w:ascii="標楷體" w:eastAsia="標楷體" w:hAnsi="標楷體" w:hint="eastAsia"/>
          <w:b/>
          <w:bCs/>
          <w:rPrChange w:id="1344" w:author="茉莉 蔡" w:date="2025-02-17T16:31:00Z">
            <w:rPr>
              <w:rFonts w:hint="eastAsia"/>
              <w:b/>
              <w:bCs/>
            </w:rPr>
          </w:rPrChange>
        </w:rPr>
        <w:t>互動功能</w:t>
      </w:r>
      <w:r w:rsidRPr="00962BDA">
        <w:rPr>
          <w:rFonts w:ascii="標楷體" w:eastAsia="標楷體" w:hAnsi="標楷體" w:hint="eastAsia"/>
          <w:rPrChange w:id="1345" w:author="茉莉 蔡" w:date="2025-02-17T16:31:00Z">
            <w:rPr>
              <w:rFonts w:hint="eastAsia"/>
            </w:rPr>
          </w:rPrChange>
        </w:rPr>
        <w:t>（如</w:t>
      </w:r>
      <w:r w:rsidRPr="00962BDA">
        <w:rPr>
          <w:rFonts w:ascii="標楷體" w:eastAsia="標楷體" w:hAnsi="標楷體"/>
          <w:rPrChange w:id="1346" w:author="茉莉 蔡" w:date="2025-02-17T16:31:00Z">
            <w:rPr/>
          </w:rPrChange>
        </w:rPr>
        <w:t xml:space="preserve"> AI </w:t>
      </w:r>
      <w:r w:rsidRPr="00962BDA">
        <w:rPr>
          <w:rFonts w:ascii="標楷體" w:eastAsia="標楷體" w:hAnsi="標楷體" w:hint="eastAsia"/>
          <w:rPrChange w:id="1347" w:author="茉莉 蔡" w:date="2025-02-17T16:31:00Z">
            <w:rPr>
              <w:rFonts w:hint="eastAsia"/>
            </w:rPr>
          </w:rPrChange>
        </w:rPr>
        <w:t>對話、手勢控制等），您有何建議？</w:t>
      </w:r>
      <w:r w:rsidRPr="00962BDA">
        <w:rPr>
          <w:rFonts w:ascii="標楷體" w:eastAsia="標楷體" w:hAnsi="標楷體"/>
          <w:rPrChange w:id="1348" w:author="茉莉 蔡" w:date="2025-02-17T16:31:00Z">
            <w:rPr/>
          </w:rPrChange>
        </w:rPr>
        <w:br/>
      </w:r>
      <w:ins w:id="1349" w:author="茉莉 蔡" w:date="2025-02-17T16:45:00Z">
        <w:r w:rsidR="00DA2C94">
          <w:rPr>
            <w:rFonts w:ascii="標楷體" w:eastAsia="標楷體" w:hAnsi="標楷體" w:hint="eastAsia"/>
            <w:b/>
            <w:bCs/>
          </w:rPr>
          <w:t xml:space="preserve">      </w:t>
        </w:r>
        <w:r w:rsidR="00DA2C94" w:rsidRPr="004D7DF9">
          <w:rPr>
            <w:rFonts w:ascii="標楷體" w:eastAsia="標楷體" w:hAnsi="標楷體" w:hint="eastAsia"/>
            <w:b/>
            <w:bCs/>
            <w:u w:val="single"/>
          </w:rPr>
          <w:t xml:space="preserve">                                                             </w:t>
        </w:r>
      </w:ins>
    </w:p>
    <w:p w14:paraId="20B56FF6" w14:textId="54040667" w:rsidR="00962BDA" w:rsidRPr="00962BDA" w:rsidDel="005B6F23" w:rsidRDefault="00962BDA">
      <w:pPr>
        <w:tabs>
          <w:tab w:val="num" w:pos="1440"/>
        </w:tabs>
        <w:snapToGrid w:val="0"/>
        <w:rPr>
          <w:del w:id="1350" w:author="趙 欣怡" w:date="2025-02-18T09:46:00Z"/>
          <w:rFonts w:ascii="標楷體" w:eastAsia="標楷體" w:hAnsi="標楷體"/>
          <w:rPrChange w:id="1351" w:author="茉莉 蔡" w:date="2025-02-17T16:31:00Z">
            <w:rPr>
              <w:del w:id="1352" w:author="趙 欣怡" w:date="2025-02-18T09:46:00Z"/>
            </w:rPr>
          </w:rPrChange>
        </w:rPr>
        <w:pPrChange w:id="1353" w:author="茉莉 蔡" w:date="2025-02-17T16:45:00Z">
          <w:pPr>
            <w:numPr>
              <w:numId w:val="34"/>
            </w:numPr>
            <w:tabs>
              <w:tab w:val="num" w:pos="1440"/>
            </w:tabs>
            <w:snapToGrid w:val="0"/>
            <w:spacing w:line="20" w:lineRule="exact"/>
            <w:ind w:left="1440" w:hanging="360"/>
          </w:pPr>
        </w:pPrChange>
      </w:pPr>
      <w:del w:id="1354" w:author="茉莉 蔡" w:date="2025-02-17T16:45:00Z">
        <w:r w:rsidRPr="00962BDA" w:rsidDel="00DA2C94">
          <w:rPr>
            <w:rFonts w:ascii="標楷體" w:eastAsia="標楷體" w:hAnsi="標楷體"/>
            <w:b/>
            <w:bCs/>
            <w:rPrChange w:id="1355" w:author="茉莉 蔡" w:date="2025-02-17T16:31:00Z">
              <w:rPr>
                <w:b/>
                <w:bCs/>
              </w:rPr>
            </w:rPrChange>
          </w:rPr>
          <w:delText>__________________________________________________________________</w:delText>
        </w:r>
      </w:del>
      <w:del w:id="1356" w:author="茉莉 蔡" w:date="2025-02-17T16:43:00Z">
        <w:r w:rsidRPr="00962BDA" w:rsidDel="00DA2C94">
          <w:rPr>
            <w:rFonts w:ascii="標楷體" w:eastAsia="標楷體" w:hAnsi="標楷體"/>
            <w:b/>
            <w:bCs/>
            <w:rPrChange w:id="1357" w:author="茉莉 蔡" w:date="2025-02-17T16:31:00Z">
              <w:rPr>
                <w:b/>
                <w:bCs/>
              </w:rPr>
            </w:rPrChange>
          </w:rPr>
          <w:delText>___</w:delText>
        </w:r>
      </w:del>
    </w:p>
    <w:p w14:paraId="2EE98FF8" w14:textId="77777777" w:rsidR="00962BDA" w:rsidRPr="00EA1089" w:rsidDel="005B6F23" w:rsidRDefault="00962BDA">
      <w:pPr>
        <w:suppressAutoHyphens w:val="0"/>
        <w:snapToGrid w:val="0"/>
        <w:spacing w:after="160"/>
        <w:rPr>
          <w:ins w:id="1358" w:author="茉莉 蔡" w:date="2025-02-17T16:29:00Z"/>
          <w:del w:id="1359" w:author="趙 欣怡" w:date="2025-02-18T09:46:00Z"/>
          <w:rFonts w:eastAsia="標楷體"/>
        </w:rPr>
        <w:pPrChange w:id="1360" w:author="茉莉 蔡" w:date="2025-02-17T16:29:00Z">
          <w:pPr>
            <w:numPr>
              <w:numId w:val="13"/>
            </w:numPr>
            <w:tabs>
              <w:tab w:val="num" w:pos="720"/>
            </w:tabs>
            <w:suppressAutoHyphens w:val="0"/>
            <w:snapToGrid w:val="0"/>
            <w:spacing w:after="160"/>
            <w:ind w:left="720" w:hanging="360"/>
          </w:pPr>
        </w:pPrChange>
      </w:pPr>
    </w:p>
    <w:p w14:paraId="79BFA060" w14:textId="10905D01" w:rsidR="001D05D8" w:rsidRPr="00EA1089" w:rsidDel="0056789E" w:rsidRDefault="001D05D8">
      <w:pPr>
        <w:numPr>
          <w:ilvl w:val="0"/>
          <w:numId w:val="13"/>
        </w:numPr>
        <w:suppressAutoHyphens w:val="0"/>
        <w:snapToGrid w:val="0"/>
        <w:spacing w:after="160"/>
        <w:ind w:left="0"/>
        <w:rPr>
          <w:del w:id="1361" w:author="茉莉 蔡" w:date="2025-02-13T00:36:00Z"/>
          <w:rFonts w:eastAsia="標楷體"/>
        </w:rPr>
        <w:pPrChange w:id="1362" w:author="茉莉 蔡" w:date="2025-02-13T00:37:00Z">
          <w:pPr>
            <w:numPr>
              <w:numId w:val="13"/>
            </w:numPr>
            <w:tabs>
              <w:tab w:val="num" w:pos="720"/>
            </w:tabs>
            <w:suppressAutoHyphens w:val="0"/>
            <w:snapToGrid w:val="0"/>
            <w:spacing w:after="160"/>
            <w:ind w:left="720" w:hanging="360"/>
          </w:pPr>
        </w:pPrChange>
      </w:pPr>
      <w:del w:id="1363" w:author="茉莉 蔡" w:date="2025-02-13T00:36:00Z">
        <w:r w:rsidRPr="00EA1089" w:rsidDel="0056789E">
          <w:rPr>
            <w:rFonts w:eastAsia="標楷體"/>
          </w:rPr>
          <w:delText xml:space="preserve">Smith, J., &amp; Lee, K. (2023). Behavior Data Analytics in Exhibition Design. </w:delText>
        </w:r>
        <w:r w:rsidRPr="00EA1089" w:rsidDel="0056789E">
          <w:rPr>
            <w:rFonts w:eastAsia="標楷體"/>
            <w:i/>
            <w:iCs/>
          </w:rPr>
          <w:delText>Journal of Smart Systems</w:delText>
        </w:r>
        <w:r w:rsidRPr="00EA1089" w:rsidDel="0056789E">
          <w:rPr>
            <w:rFonts w:eastAsia="標楷體"/>
          </w:rPr>
          <w:delText>, 10(3), 245-260.</w:delText>
        </w:r>
      </w:del>
    </w:p>
    <w:p w14:paraId="477869D4" w14:textId="03CF360B" w:rsidR="001D05D8" w:rsidDel="0056789E" w:rsidRDefault="001D05D8">
      <w:pPr>
        <w:numPr>
          <w:ilvl w:val="0"/>
          <w:numId w:val="13"/>
        </w:numPr>
        <w:suppressAutoHyphens w:val="0"/>
        <w:snapToGrid w:val="0"/>
        <w:spacing w:after="160"/>
        <w:ind w:left="0"/>
        <w:rPr>
          <w:del w:id="1364" w:author="茉莉 蔡" w:date="2025-02-13T00:36:00Z"/>
          <w:rFonts w:eastAsia="標楷體"/>
        </w:rPr>
        <w:pPrChange w:id="1365" w:author="茉莉 蔡" w:date="2025-02-13T00:37:00Z">
          <w:pPr>
            <w:numPr>
              <w:numId w:val="13"/>
            </w:numPr>
            <w:tabs>
              <w:tab w:val="num" w:pos="720"/>
            </w:tabs>
            <w:suppressAutoHyphens w:val="0"/>
            <w:snapToGrid w:val="0"/>
            <w:spacing w:after="160"/>
            <w:ind w:left="720" w:hanging="360"/>
          </w:pPr>
        </w:pPrChange>
      </w:pPr>
      <w:del w:id="1366" w:author="茉莉 蔡" w:date="2025-02-13T00:36:00Z">
        <w:r w:rsidRPr="00EA1089" w:rsidDel="0056789E">
          <w:rPr>
            <w:rFonts w:eastAsia="標楷體"/>
          </w:rPr>
          <w:delText xml:space="preserve">Digital Creative Systems in Public Spaces. (2023). </w:delText>
        </w:r>
        <w:r w:rsidRPr="00EA1089" w:rsidDel="0056789E">
          <w:rPr>
            <w:rFonts w:eastAsia="標楷體"/>
            <w:i/>
            <w:iCs/>
          </w:rPr>
          <w:delText>Conference on IoT Applications</w:delText>
        </w:r>
        <w:r w:rsidRPr="00EA1089" w:rsidDel="0056789E">
          <w:rPr>
            <w:rFonts w:eastAsia="標楷體"/>
          </w:rPr>
          <w:delText>, 29-33.</w:delText>
        </w:r>
      </w:del>
    </w:p>
    <w:p w14:paraId="7180B3AB" w14:textId="06A8F34A" w:rsidR="00AA115E" w:rsidRPr="00F90613" w:rsidDel="0056789E" w:rsidRDefault="00AA115E">
      <w:pPr>
        <w:numPr>
          <w:ilvl w:val="0"/>
          <w:numId w:val="13"/>
        </w:numPr>
        <w:suppressAutoHyphens w:val="0"/>
        <w:snapToGrid w:val="0"/>
        <w:spacing w:after="160"/>
        <w:ind w:left="0"/>
        <w:rPr>
          <w:del w:id="1367" w:author="茉莉 蔡" w:date="2025-02-13T00:36:00Z"/>
          <w:rFonts w:eastAsia="標楷體"/>
        </w:rPr>
        <w:pPrChange w:id="1368" w:author="茉莉 蔡" w:date="2025-02-13T00:37:00Z">
          <w:pPr>
            <w:numPr>
              <w:numId w:val="13"/>
            </w:numPr>
            <w:tabs>
              <w:tab w:val="num" w:pos="720"/>
            </w:tabs>
            <w:suppressAutoHyphens w:val="0"/>
            <w:snapToGrid w:val="0"/>
            <w:spacing w:after="160"/>
            <w:ind w:left="720" w:hanging="360"/>
          </w:pPr>
        </w:pPrChange>
      </w:pPr>
      <w:del w:id="1369" w:author="茉莉 蔡" w:date="2025-02-13T00:36:00Z">
        <w:r w:rsidRPr="00AA115E" w:rsidDel="0056789E">
          <w:rPr>
            <w:rFonts w:eastAsia="標楷體"/>
          </w:rPr>
          <w:delText>盧凱晴、馮博恩、丁維欣（</w:delText>
        </w:r>
        <w:r w:rsidRPr="00AA115E" w:rsidDel="0056789E">
          <w:rPr>
            <w:rFonts w:eastAsia="標楷體"/>
          </w:rPr>
          <w:delText>2021</w:delText>
        </w:r>
        <w:r w:rsidRPr="00AA115E" w:rsidDel="0056789E">
          <w:rPr>
            <w:rFonts w:eastAsia="標楷體"/>
          </w:rPr>
          <w:delText>）。〈初探多媒體互動裝置對觀眾的吸引力與知識傳遞〉。《國立自然科學博物館館刊》，</w:delText>
        </w:r>
        <w:r w:rsidRPr="00AA115E" w:rsidDel="0056789E">
          <w:rPr>
            <w:rFonts w:eastAsia="標楷體"/>
          </w:rPr>
          <w:delText>37(3)</w:delText>
        </w:r>
        <w:r w:rsidRPr="00AA115E" w:rsidDel="0056789E">
          <w:rPr>
            <w:rFonts w:eastAsia="標楷體"/>
          </w:rPr>
          <w:delText>，</w:delText>
        </w:r>
        <w:r w:rsidRPr="00AA115E" w:rsidDel="0056789E">
          <w:rPr>
            <w:rFonts w:eastAsia="標楷體"/>
          </w:rPr>
          <w:delText>59-68</w:delText>
        </w:r>
        <w:r w:rsidRPr="00AA115E" w:rsidDel="0056789E">
          <w:rPr>
            <w:rFonts w:eastAsia="標楷體"/>
          </w:rPr>
          <w:delText>。</w:delText>
        </w:r>
        <w:r w:rsidRPr="00AA115E" w:rsidDel="0056789E">
          <w:rPr>
            <w:rFonts w:eastAsia="標楷體"/>
          </w:rPr>
          <w:delText xml:space="preserve"> </w:delText>
        </w:r>
        <w:r w:rsidDel="0056789E">
          <w:fldChar w:fldCharType="begin"/>
        </w:r>
        <w:r w:rsidDel="0056789E">
          <w:delInstrText>HYPERLINK "https://libknowledge.nmns.edu.tw/nmns/upload/quaterly/000004464/209000c/37-3-59.pdf?utm_source=chatgpt.com" \t "_blank"</w:delInstrText>
        </w:r>
        <w:r w:rsidDel="0056789E">
          <w:fldChar w:fldCharType="separate"/>
        </w:r>
        <w:r w:rsidRPr="00F90613" w:rsidDel="0056789E">
          <w:rPr>
            <w:rStyle w:val="af1"/>
            <w:rFonts w:eastAsia="標楷體"/>
          </w:rPr>
          <w:delText>libknowledge.nmns.edu.tw</w:delText>
        </w:r>
        <w:r w:rsidDel="0056789E">
          <w:fldChar w:fldCharType="end"/>
        </w:r>
      </w:del>
    </w:p>
    <w:p w14:paraId="7179962A" w14:textId="3F7ED798" w:rsidR="00AA115E" w:rsidRPr="00F90613" w:rsidDel="0056789E" w:rsidRDefault="00AA115E">
      <w:pPr>
        <w:numPr>
          <w:ilvl w:val="0"/>
          <w:numId w:val="13"/>
        </w:numPr>
        <w:suppressAutoHyphens w:val="0"/>
        <w:snapToGrid w:val="0"/>
        <w:spacing w:after="160"/>
        <w:ind w:left="0"/>
        <w:rPr>
          <w:del w:id="1370" w:author="茉莉 蔡" w:date="2025-02-13T00:36:00Z"/>
          <w:rFonts w:eastAsia="標楷體"/>
        </w:rPr>
        <w:pPrChange w:id="1371" w:author="茉莉 蔡" w:date="2025-02-13T00:37:00Z">
          <w:pPr>
            <w:numPr>
              <w:numId w:val="13"/>
            </w:numPr>
            <w:tabs>
              <w:tab w:val="num" w:pos="720"/>
            </w:tabs>
            <w:suppressAutoHyphens w:val="0"/>
            <w:snapToGrid w:val="0"/>
            <w:spacing w:after="160"/>
            <w:ind w:left="720" w:hanging="360"/>
          </w:pPr>
        </w:pPrChange>
      </w:pPr>
      <w:del w:id="1372" w:author="茉莉 蔡" w:date="2025-02-13T00:36:00Z">
        <w:r w:rsidRPr="00AA115E" w:rsidDel="0056789E">
          <w:rPr>
            <w:rFonts w:eastAsia="標楷體"/>
          </w:rPr>
          <w:delText>曾鈺涓（</w:delText>
        </w:r>
        <w:r w:rsidRPr="00AA115E" w:rsidDel="0056789E">
          <w:rPr>
            <w:rFonts w:eastAsia="標楷體"/>
          </w:rPr>
          <w:delText>2005</w:delText>
        </w:r>
        <w:r w:rsidRPr="00AA115E" w:rsidDel="0056789E">
          <w:rPr>
            <w:rFonts w:eastAsia="標楷體"/>
          </w:rPr>
          <w:delText>）。〈經驗無線</w:delText>
        </w:r>
        <w:r w:rsidRPr="00AA115E" w:rsidDel="0056789E">
          <w:rPr>
            <w:rFonts w:eastAsia="標楷體"/>
          </w:rPr>
          <w:delText>-</w:delText>
        </w:r>
        <w:r w:rsidRPr="00AA115E" w:rsidDel="0056789E">
          <w:rPr>
            <w:rFonts w:eastAsia="標楷體"/>
          </w:rPr>
          <w:delText>博物館數位導覽系統案例研究〉。交通大學應用藝術研究所博士候選人論文。</w:delText>
        </w:r>
        <w:r w:rsidRPr="00AA115E" w:rsidDel="0056789E">
          <w:rPr>
            <w:rFonts w:eastAsia="標楷體"/>
          </w:rPr>
          <w:delText xml:space="preserve"> </w:delText>
        </w:r>
        <w:r w:rsidDel="0056789E">
          <w:fldChar w:fldCharType="begin"/>
        </w:r>
        <w:r w:rsidDel="0056789E">
          <w:delInstrText>HYPERLINK "https://tyuchuan.com/wp-content/1988-2014/doc/tseng_200504.pdf?utm_source=chatgpt.com" \t "_blank"</w:delInstrText>
        </w:r>
        <w:r w:rsidDel="0056789E">
          <w:fldChar w:fldCharType="separate"/>
        </w:r>
        <w:r w:rsidRPr="00F90613" w:rsidDel="0056789E">
          <w:rPr>
            <w:rStyle w:val="af1"/>
            <w:rFonts w:eastAsia="標楷體"/>
          </w:rPr>
          <w:delText>tyuchuan.com</w:delText>
        </w:r>
        <w:r w:rsidDel="0056789E">
          <w:fldChar w:fldCharType="end"/>
        </w:r>
      </w:del>
    </w:p>
    <w:p w14:paraId="6082AA97" w14:textId="1E3F79B1" w:rsidR="00AA115E" w:rsidRPr="00F90613" w:rsidDel="0056789E" w:rsidRDefault="00AA115E">
      <w:pPr>
        <w:numPr>
          <w:ilvl w:val="0"/>
          <w:numId w:val="13"/>
        </w:numPr>
        <w:suppressAutoHyphens w:val="0"/>
        <w:snapToGrid w:val="0"/>
        <w:spacing w:after="160"/>
        <w:ind w:left="0"/>
        <w:rPr>
          <w:del w:id="1373" w:author="茉莉 蔡" w:date="2025-02-13T00:36:00Z"/>
          <w:rFonts w:eastAsia="標楷體"/>
        </w:rPr>
        <w:pPrChange w:id="1374" w:author="茉莉 蔡" w:date="2025-02-13T00:37:00Z">
          <w:pPr>
            <w:numPr>
              <w:numId w:val="13"/>
            </w:numPr>
            <w:tabs>
              <w:tab w:val="num" w:pos="720"/>
            </w:tabs>
            <w:suppressAutoHyphens w:val="0"/>
            <w:snapToGrid w:val="0"/>
            <w:spacing w:after="160"/>
            <w:ind w:left="720" w:hanging="360"/>
          </w:pPr>
        </w:pPrChange>
      </w:pPr>
      <w:del w:id="1375" w:author="茉莉 蔡" w:date="2025-02-13T00:36:00Z">
        <w:r w:rsidRPr="00AA115E" w:rsidDel="0056789E">
          <w:rPr>
            <w:rFonts w:eastAsia="標楷體"/>
          </w:rPr>
          <w:delText>蘇萬生、蔡佳穎、林欣璇（</w:delText>
        </w:r>
        <w:r w:rsidRPr="00AA115E" w:rsidDel="0056789E">
          <w:rPr>
            <w:rFonts w:eastAsia="標楷體"/>
          </w:rPr>
          <w:delText>2019</w:delText>
        </w:r>
        <w:r w:rsidRPr="00AA115E" w:rsidDel="0056789E">
          <w:rPr>
            <w:rFonts w:eastAsia="標楷體"/>
          </w:rPr>
          <w:delText>）。〈智慧科教館〉。《科技大觀園》。</w:delText>
        </w:r>
        <w:r w:rsidRPr="00AA115E" w:rsidDel="0056789E">
          <w:rPr>
            <w:rFonts w:eastAsia="標楷體"/>
          </w:rPr>
          <w:delText xml:space="preserve"> </w:delText>
        </w:r>
        <w:r w:rsidDel="0056789E">
          <w:fldChar w:fldCharType="begin"/>
        </w:r>
        <w:r w:rsidDel="0056789E">
          <w:delInstrText>HYPERLINK "https://scitechvista.nat.gov.tw/Article/C000003/detail?ID=3f350544-1adc-4229-9036-4a725d378664&amp;utm_source=chatgpt.com" \t "_blank"</w:delInstrText>
        </w:r>
        <w:r w:rsidDel="0056789E">
          <w:fldChar w:fldCharType="separate"/>
        </w:r>
        <w:r w:rsidRPr="00F90613" w:rsidDel="0056789E">
          <w:rPr>
            <w:rStyle w:val="af1"/>
            <w:rFonts w:eastAsia="標楷體"/>
          </w:rPr>
          <w:delText>scitechvista.nat.gov.tw</w:delText>
        </w:r>
        <w:r w:rsidDel="0056789E">
          <w:fldChar w:fldCharType="end"/>
        </w:r>
      </w:del>
    </w:p>
    <w:p w14:paraId="0FD73AE6" w14:textId="7F1582AD" w:rsidR="00AA115E" w:rsidRPr="00AA115E" w:rsidDel="0056789E" w:rsidRDefault="00AA115E">
      <w:pPr>
        <w:numPr>
          <w:ilvl w:val="0"/>
          <w:numId w:val="13"/>
        </w:numPr>
        <w:suppressAutoHyphens w:val="0"/>
        <w:snapToGrid w:val="0"/>
        <w:spacing w:after="160"/>
        <w:ind w:left="0"/>
        <w:rPr>
          <w:del w:id="1376" w:author="茉莉 蔡" w:date="2025-02-13T00:36:00Z"/>
          <w:rFonts w:eastAsia="標楷體"/>
        </w:rPr>
        <w:pPrChange w:id="1377" w:author="茉莉 蔡" w:date="2025-02-13T00:37:00Z">
          <w:pPr>
            <w:numPr>
              <w:numId w:val="13"/>
            </w:numPr>
            <w:tabs>
              <w:tab w:val="num" w:pos="720"/>
            </w:tabs>
            <w:suppressAutoHyphens w:val="0"/>
            <w:snapToGrid w:val="0"/>
            <w:spacing w:after="160"/>
            <w:ind w:left="720" w:hanging="360"/>
          </w:pPr>
        </w:pPrChange>
      </w:pPr>
      <w:del w:id="1378" w:author="茉莉 蔡" w:date="2025-02-13T00:36:00Z">
        <w:r w:rsidRPr="00AA115E" w:rsidDel="0056789E">
          <w:rPr>
            <w:rFonts w:eastAsia="標楷體"/>
          </w:rPr>
          <w:delText>林書民（</w:delText>
        </w:r>
        <w:r w:rsidRPr="00AA115E" w:rsidDel="0056789E">
          <w:rPr>
            <w:rFonts w:eastAsia="標楷體"/>
          </w:rPr>
          <w:delText>2012</w:delText>
        </w:r>
        <w:r w:rsidRPr="00AA115E" w:rsidDel="0056789E">
          <w:rPr>
            <w:rFonts w:eastAsia="標楷體"/>
          </w:rPr>
          <w:delText>）。〈</w:delText>
        </w:r>
        <w:r w:rsidRPr="00AA115E" w:rsidDel="0056789E">
          <w:rPr>
            <w:rFonts w:eastAsia="標楷體"/>
          </w:rPr>
          <w:delText>Tea─</w:delText>
        </w:r>
        <w:r w:rsidRPr="00AA115E" w:rsidDel="0056789E">
          <w:rPr>
            <w:rFonts w:eastAsia="標楷體"/>
          </w:rPr>
          <w:delText>宣言〉，收錄於蔡昭儀、林書民編，《</w:delText>
        </w:r>
        <w:r w:rsidRPr="00AA115E" w:rsidDel="0056789E">
          <w:rPr>
            <w:rFonts w:eastAsia="標楷體"/>
          </w:rPr>
          <w:delText xml:space="preserve">Tea : </w:delText>
        </w:r>
        <w:r w:rsidRPr="00AA115E" w:rsidDel="0056789E">
          <w:rPr>
            <w:rFonts w:eastAsia="標楷體"/>
          </w:rPr>
          <w:delText>集體智慧</w:delText>
        </w:r>
        <w:r w:rsidRPr="00AA115E" w:rsidDel="0056789E">
          <w:rPr>
            <w:rFonts w:eastAsia="標楷體"/>
          </w:rPr>
          <w:delText xml:space="preserve"> : </w:delText>
        </w:r>
        <w:r w:rsidRPr="00AA115E" w:rsidDel="0056789E">
          <w:rPr>
            <w:rFonts w:eastAsia="標楷體"/>
          </w:rPr>
          <w:delText>科技娛樂藝術》。臺中市：國立臺灣美術館，</w:delText>
        </w:r>
        <w:r w:rsidRPr="00AA115E" w:rsidDel="0056789E">
          <w:rPr>
            <w:rFonts w:eastAsia="標楷體"/>
          </w:rPr>
          <w:delText>7-14</w:delText>
        </w:r>
        <w:r w:rsidRPr="00AA115E" w:rsidDel="0056789E">
          <w:rPr>
            <w:rFonts w:eastAsia="標楷體"/>
          </w:rPr>
          <w:delText>。</w:delText>
        </w:r>
      </w:del>
    </w:p>
    <w:p w14:paraId="5C5AF635" w14:textId="5815793C" w:rsidR="00F9680F" w:rsidRPr="00AA115E" w:rsidDel="0056789E" w:rsidRDefault="00AA115E">
      <w:pPr>
        <w:numPr>
          <w:ilvl w:val="0"/>
          <w:numId w:val="13"/>
        </w:numPr>
        <w:suppressAutoHyphens w:val="0"/>
        <w:snapToGrid w:val="0"/>
        <w:spacing w:after="160"/>
        <w:ind w:left="0"/>
        <w:rPr>
          <w:del w:id="1379" w:author="茉莉 蔡" w:date="2025-02-13T00:36:00Z"/>
          <w:rFonts w:eastAsia="標楷體"/>
        </w:rPr>
        <w:pPrChange w:id="1380" w:author="茉莉 蔡" w:date="2025-02-13T00:37:00Z">
          <w:pPr>
            <w:numPr>
              <w:numId w:val="13"/>
            </w:numPr>
            <w:tabs>
              <w:tab w:val="num" w:pos="720"/>
            </w:tabs>
            <w:suppressAutoHyphens w:val="0"/>
            <w:snapToGrid w:val="0"/>
            <w:spacing w:after="160"/>
            <w:ind w:left="720" w:hanging="360"/>
          </w:pPr>
        </w:pPrChange>
      </w:pPr>
      <w:del w:id="1381" w:author="茉莉 蔡" w:date="2025-02-13T00:36:00Z">
        <w:r w:rsidRPr="00AA115E" w:rsidDel="0056789E">
          <w:rPr>
            <w:rFonts w:eastAsia="標楷體"/>
          </w:rPr>
          <w:delText>江凌青（</w:delText>
        </w:r>
        <w:r w:rsidRPr="00AA115E" w:rsidDel="0056789E">
          <w:rPr>
            <w:rFonts w:eastAsia="標楷體"/>
          </w:rPr>
          <w:delText>2014</w:delText>
        </w:r>
        <w:r w:rsidRPr="00AA115E" w:rsidDel="0056789E">
          <w:rPr>
            <w:rFonts w:eastAsia="標楷體"/>
          </w:rPr>
          <w:delText>）。〈數位時代的錄像藝術展示：從多元放映平臺的興起到一種趨向敘事的策略〉。《現代美術學報》，</w:delText>
        </w:r>
        <w:r w:rsidRPr="00AA115E" w:rsidDel="0056789E">
          <w:rPr>
            <w:rFonts w:eastAsia="標楷體"/>
          </w:rPr>
          <w:delText>26</w:delText>
        </w:r>
        <w:r w:rsidRPr="00AA115E" w:rsidDel="0056789E">
          <w:rPr>
            <w:rFonts w:eastAsia="標楷體"/>
          </w:rPr>
          <w:delText>，</w:delText>
        </w:r>
        <w:r w:rsidRPr="00AA115E" w:rsidDel="0056789E">
          <w:rPr>
            <w:rFonts w:eastAsia="標楷體"/>
          </w:rPr>
          <w:delText>37-61</w:delText>
        </w:r>
        <w:r w:rsidRPr="00AA115E" w:rsidDel="0056789E">
          <w:rPr>
            <w:rFonts w:eastAsia="標楷體"/>
          </w:rPr>
          <w:delText>。</w:delText>
        </w:r>
      </w:del>
    </w:p>
    <w:p w14:paraId="28A4492A" w14:textId="61544863" w:rsidR="00AA115E" w:rsidRPr="00AA115E" w:rsidDel="0056789E" w:rsidRDefault="00AA115E">
      <w:pPr>
        <w:numPr>
          <w:ilvl w:val="0"/>
          <w:numId w:val="13"/>
        </w:numPr>
        <w:suppressAutoHyphens w:val="0"/>
        <w:snapToGrid w:val="0"/>
        <w:spacing w:after="160"/>
        <w:ind w:left="0"/>
        <w:rPr>
          <w:del w:id="1382" w:author="茉莉 蔡" w:date="2025-02-13T00:36:00Z"/>
          <w:rFonts w:eastAsia="標楷體"/>
        </w:rPr>
        <w:pPrChange w:id="1383" w:author="茉莉 蔡" w:date="2025-02-13T00:37:00Z">
          <w:pPr>
            <w:numPr>
              <w:numId w:val="13"/>
            </w:numPr>
            <w:tabs>
              <w:tab w:val="num" w:pos="720"/>
            </w:tabs>
            <w:suppressAutoHyphens w:val="0"/>
            <w:snapToGrid w:val="0"/>
            <w:spacing w:after="160"/>
            <w:ind w:left="720" w:hanging="360"/>
          </w:pPr>
        </w:pPrChange>
      </w:pPr>
      <w:del w:id="1384" w:author="茉莉 蔡" w:date="2025-02-13T00:36:00Z">
        <w:r w:rsidRPr="00AA115E" w:rsidDel="0056789E">
          <w:rPr>
            <w:rFonts w:eastAsia="標楷體"/>
          </w:rPr>
          <w:delText xml:space="preserve">Borun, M., &amp; Dritsas, J. (1997). Developing family-friendly exhibits. </w:delText>
        </w:r>
        <w:r w:rsidRPr="00AA115E" w:rsidDel="0056789E">
          <w:rPr>
            <w:rFonts w:eastAsia="標楷體"/>
            <w:i/>
            <w:iCs/>
          </w:rPr>
          <w:delText>Curator: The Museum Journal</w:delText>
        </w:r>
        <w:r w:rsidRPr="00AA115E" w:rsidDel="0056789E">
          <w:rPr>
            <w:rFonts w:eastAsia="標楷體"/>
          </w:rPr>
          <w:delText>, 40(3), 178-196.</w:delText>
        </w:r>
      </w:del>
    </w:p>
    <w:p w14:paraId="4197980A" w14:textId="402D4ECB" w:rsidR="00AA115E" w:rsidRPr="00AA115E" w:rsidDel="0056789E" w:rsidRDefault="00AA115E">
      <w:pPr>
        <w:numPr>
          <w:ilvl w:val="0"/>
          <w:numId w:val="13"/>
        </w:numPr>
        <w:suppressAutoHyphens w:val="0"/>
        <w:snapToGrid w:val="0"/>
        <w:spacing w:after="160"/>
        <w:ind w:left="0"/>
        <w:rPr>
          <w:del w:id="1385" w:author="茉莉 蔡" w:date="2025-02-13T00:36:00Z"/>
          <w:rFonts w:eastAsia="標楷體"/>
        </w:rPr>
        <w:pPrChange w:id="1386" w:author="茉莉 蔡" w:date="2025-02-13T00:37:00Z">
          <w:pPr>
            <w:numPr>
              <w:numId w:val="13"/>
            </w:numPr>
            <w:tabs>
              <w:tab w:val="num" w:pos="720"/>
            </w:tabs>
            <w:suppressAutoHyphens w:val="0"/>
            <w:snapToGrid w:val="0"/>
            <w:spacing w:after="160"/>
            <w:ind w:left="720" w:hanging="360"/>
          </w:pPr>
        </w:pPrChange>
      </w:pPr>
      <w:del w:id="1387" w:author="茉莉 蔡" w:date="2025-02-13T00:36:00Z">
        <w:r w:rsidRPr="00AA115E" w:rsidDel="0056789E">
          <w:rPr>
            <w:rFonts w:eastAsia="標楷體"/>
          </w:rPr>
          <w:delText xml:space="preserve">Koran, J. J., Koran, M. L., &amp; Longino, S. J. (1986). The relationship of age, sex, attention, and holding power with two types of science exhibits. </w:delText>
        </w:r>
        <w:r w:rsidRPr="00AA115E" w:rsidDel="0056789E">
          <w:rPr>
            <w:rFonts w:eastAsia="標楷體"/>
            <w:i/>
            <w:iCs/>
          </w:rPr>
          <w:delText>Curator: The Museum Journal</w:delText>
        </w:r>
        <w:r w:rsidRPr="00AA115E" w:rsidDel="0056789E">
          <w:rPr>
            <w:rFonts w:eastAsia="標楷體"/>
          </w:rPr>
          <w:delText>, 29(3), 227-235.</w:delText>
        </w:r>
      </w:del>
    </w:p>
    <w:p w14:paraId="6FB091EB" w14:textId="426E2BBE" w:rsidR="00AA115E" w:rsidRPr="00AA115E" w:rsidDel="0056789E" w:rsidRDefault="00AA115E">
      <w:pPr>
        <w:numPr>
          <w:ilvl w:val="0"/>
          <w:numId w:val="13"/>
        </w:numPr>
        <w:suppressAutoHyphens w:val="0"/>
        <w:snapToGrid w:val="0"/>
        <w:spacing w:after="160"/>
        <w:ind w:left="0"/>
        <w:rPr>
          <w:del w:id="1388" w:author="茉莉 蔡" w:date="2025-02-13T00:36:00Z"/>
          <w:rFonts w:eastAsia="標楷體"/>
        </w:rPr>
        <w:pPrChange w:id="1389" w:author="茉莉 蔡" w:date="2025-02-13T00:37:00Z">
          <w:pPr>
            <w:numPr>
              <w:numId w:val="13"/>
            </w:numPr>
            <w:tabs>
              <w:tab w:val="num" w:pos="720"/>
            </w:tabs>
            <w:suppressAutoHyphens w:val="0"/>
            <w:snapToGrid w:val="0"/>
            <w:spacing w:after="160"/>
            <w:ind w:left="720" w:hanging="360"/>
          </w:pPr>
        </w:pPrChange>
      </w:pPr>
      <w:del w:id="1390" w:author="茉莉 蔡" w:date="2025-02-13T00:36:00Z">
        <w:r w:rsidRPr="00AA115E" w:rsidDel="0056789E">
          <w:rPr>
            <w:rFonts w:eastAsia="標楷體"/>
          </w:rPr>
          <w:delText xml:space="preserve">Kropf, R. E. (1989). Interactive exhibits: Coming of age in museums. </w:delText>
        </w:r>
        <w:r w:rsidRPr="00AA115E" w:rsidDel="0056789E">
          <w:rPr>
            <w:rFonts w:eastAsia="標楷體"/>
            <w:i/>
            <w:iCs/>
          </w:rPr>
          <w:delText>Museum News</w:delText>
        </w:r>
        <w:r w:rsidRPr="00AA115E" w:rsidDel="0056789E">
          <w:rPr>
            <w:rFonts w:eastAsia="標楷體"/>
          </w:rPr>
          <w:delText>, 68(5), 50-55.</w:delText>
        </w:r>
      </w:del>
    </w:p>
    <w:p w14:paraId="63DADFDA" w14:textId="59215961" w:rsidR="00AA115E" w:rsidRPr="00F90613" w:rsidDel="0056789E" w:rsidRDefault="00AA115E">
      <w:pPr>
        <w:numPr>
          <w:ilvl w:val="0"/>
          <w:numId w:val="13"/>
        </w:numPr>
        <w:suppressAutoHyphens w:val="0"/>
        <w:snapToGrid w:val="0"/>
        <w:spacing w:after="160"/>
        <w:ind w:left="0"/>
        <w:rPr>
          <w:del w:id="1391" w:author="茉莉 蔡" w:date="2025-02-13T00:36:00Z"/>
          <w:rFonts w:eastAsia="標楷體"/>
        </w:rPr>
        <w:pPrChange w:id="1392" w:author="茉莉 蔡" w:date="2025-02-13T00:37:00Z">
          <w:pPr>
            <w:numPr>
              <w:numId w:val="13"/>
            </w:numPr>
            <w:tabs>
              <w:tab w:val="num" w:pos="720"/>
            </w:tabs>
            <w:suppressAutoHyphens w:val="0"/>
            <w:snapToGrid w:val="0"/>
            <w:spacing w:after="160"/>
            <w:ind w:left="720" w:hanging="360"/>
          </w:pPr>
        </w:pPrChange>
      </w:pPr>
      <w:del w:id="1393" w:author="茉莉 蔡" w:date="2025-02-13T00:36:00Z">
        <w:r w:rsidRPr="00AA115E" w:rsidDel="0056789E">
          <w:rPr>
            <w:rFonts w:eastAsia="標楷體"/>
          </w:rPr>
          <w:delText xml:space="preserve">Sakr, S. (2012, July 18). Google opens Web Lab at London's Science Museum, because 'the internet is incredible'. </w:delText>
        </w:r>
        <w:r w:rsidRPr="00AA115E" w:rsidDel="0056789E">
          <w:rPr>
            <w:rFonts w:eastAsia="標楷體"/>
            <w:i/>
            <w:iCs/>
          </w:rPr>
          <w:delText>Engadget</w:delText>
        </w:r>
        <w:r w:rsidRPr="00AA115E" w:rsidDel="0056789E">
          <w:rPr>
            <w:rFonts w:eastAsia="標楷體"/>
          </w:rPr>
          <w:delText xml:space="preserve">. Retrieved from </w:delText>
        </w:r>
        <w:r w:rsidRPr="00F90613" w:rsidDel="0056789E">
          <w:rPr>
            <w:rFonts w:eastAsia="標楷體"/>
          </w:rPr>
          <w:delText>https://www.engadget.com/2012/07/18/google-opens-web-lab-at-londons-science-museum/</w:delText>
        </w:r>
      </w:del>
    </w:p>
    <w:p w14:paraId="5ECA9538" w14:textId="45CA7700" w:rsidR="00AA115E" w:rsidDel="0056789E" w:rsidRDefault="00AA115E">
      <w:pPr>
        <w:numPr>
          <w:ilvl w:val="0"/>
          <w:numId w:val="13"/>
        </w:numPr>
        <w:suppressAutoHyphens w:val="0"/>
        <w:snapToGrid w:val="0"/>
        <w:spacing w:after="160"/>
        <w:ind w:left="0"/>
        <w:rPr>
          <w:del w:id="1394" w:author="茉莉 蔡" w:date="2025-02-13T00:36:00Z"/>
          <w:rFonts w:eastAsia="標楷體"/>
        </w:rPr>
        <w:pPrChange w:id="1395" w:author="茉莉 蔡" w:date="2025-02-13T00:37:00Z">
          <w:pPr>
            <w:numPr>
              <w:numId w:val="13"/>
            </w:numPr>
            <w:tabs>
              <w:tab w:val="num" w:pos="720"/>
            </w:tabs>
            <w:suppressAutoHyphens w:val="0"/>
            <w:snapToGrid w:val="0"/>
            <w:spacing w:after="160"/>
            <w:ind w:left="720" w:hanging="360"/>
          </w:pPr>
        </w:pPrChange>
      </w:pPr>
      <w:del w:id="1396" w:author="茉莉 蔡" w:date="2025-02-13T00:36:00Z">
        <w:r w:rsidRPr="00AA115E" w:rsidDel="0056789E">
          <w:rPr>
            <w:rFonts w:eastAsia="標楷體"/>
          </w:rPr>
          <w:delText xml:space="preserve">Spadaccini, J. (2020). Designing for visitor engagement during a pandemic. </w:delText>
        </w:r>
        <w:r w:rsidRPr="00AA115E" w:rsidDel="0056789E">
          <w:rPr>
            <w:rFonts w:eastAsia="標楷體"/>
            <w:i/>
            <w:iCs/>
          </w:rPr>
          <w:delText>MuseumNext</w:delText>
        </w:r>
        <w:r w:rsidRPr="00AA115E" w:rsidDel="0056789E">
          <w:rPr>
            <w:rFonts w:eastAsia="標楷體"/>
          </w:rPr>
          <w:delText xml:space="preserve">. Retrieved from </w:delText>
        </w:r>
        <w:r w:rsidR="00F90613" w:rsidDel="0056789E">
          <w:fldChar w:fldCharType="begin"/>
        </w:r>
        <w:r w:rsidR="00F90613" w:rsidDel="0056789E">
          <w:delInstrText>HYPERLINK "https://www.museumnext.com/article/designing-for-visitor-engagement-during-a-pandemic/"</w:delInstrText>
        </w:r>
        <w:r w:rsidR="00F90613" w:rsidDel="0056789E">
          <w:fldChar w:fldCharType="separate"/>
        </w:r>
        <w:r w:rsidR="00F90613" w:rsidRPr="00632088" w:rsidDel="0056789E">
          <w:rPr>
            <w:rStyle w:val="af1"/>
            <w:rFonts w:eastAsia="標楷體"/>
          </w:rPr>
          <w:delText>https://www.museumnext.com/article/designing-for-visitor-engagement-during-a-pandemic/</w:delText>
        </w:r>
        <w:r w:rsidR="00F90613" w:rsidDel="0056789E">
          <w:fldChar w:fldCharType="end"/>
        </w:r>
      </w:del>
    </w:p>
    <w:p w14:paraId="1CCB7C2F" w14:textId="557DD32B" w:rsidR="00F90613" w:rsidDel="0056789E" w:rsidRDefault="00F90613">
      <w:pPr>
        <w:numPr>
          <w:ilvl w:val="0"/>
          <w:numId w:val="13"/>
        </w:numPr>
        <w:suppressAutoHyphens w:val="0"/>
        <w:snapToGrid w:val="0"/>
        <w:spacing w:after="160"/>
        <w:ind w:left="0"/>
        <w:rPr>
          <w:del w:id="1397" w:author="茉莉 蔡" w:date="2025-02-13T00:36:00Z"/>
          <w:rFonts w:eastAsia="標楷體"/>
        </w:rPr>
        <w:pPrChange w:id="1398" w:author="茉莉 蔡" w:date="2025-02-13T00:37:00Z">
          <w:pPr>
            <w:numPr>
              <w:numId w:val="13"/>
            </w:numPr>
            <w:tabs>
              <w:tab w:val="num" w:pos="720"/>
            </w:tabs>
            <w:suppressAutoHyphens w:val="0"/>
            <w:snapToGrid w:val="0"/>
            <w:spacing w:after="160"/>
            <w:ind w:left="720" w:hanging="360"/>
          </w:pPr>
        </w:pPrChange>
      </w:pPr>
      <w:del w:id="1399" w:author="茉莉 蔡" w:date="2025-02-13T00:36:00Z">
        <w:r w:rsidRPr="00F90613" w:rsidDel="0056789E">
          <w:rPr>
            <w:rFonts w:eastAsia="標楷體"/>
          </w:rPr>
          <w:delText>Centorrino, P. (2019). Measurement and Analysis of Visitors’ Trajectories in Crowded Museums. </w:delText>
        </w:r>
        <w:r w:rsidRPr="00F90613" w:rsidDel="0056789E">
          <w:rPr>
            <w:rFonts w:eastAsia="標楷體"/>
            <w:i/>
            <w:iCs/>
          </w:rPr>
          <w:delText>IMEKO TC-4 International Conference on Metrology for Archaeology and Cultural Heritage</w:delText>
        </w:r>
        <w:r w:rsidRPr="00F90613" w:rsidDel="0056789E">
          <w:rPr>
            <w:rFonts w:eastAsia="標楷體"/>
          </w:rPr>
          <w:delText>. https://arxiv.org/abs/1912.02744?utm_source=chatgpt.com</w:delText>
        </w:r>
      </w:del>
    </w:p>
    <w:p w14:paraId="4567CDB2" w14:textId="33A4714C" w:rsidR="00F90613" w:rsidDel="0056789E" w:rsidRDefault="00F90613">
      <w:pPr>
        <w:numPr>
          <w:ilvl w:val="0"/>
          <w:numId w:val="13"/>
        </w:numPr>
        <w:suppressAutoHyphens w:val="0"/>
        <w:snapToGrid w:val="0"/>
        <w:spacing w:after="160"/>
        <w:ind w:left="0"/>
        <w:rPr>
          <w:del w:id="1400" w:author="茉莉 蔡" w:date="2025-02-13T00:36:00Z"/>
          <w:rFonts w:eastAsia="標楷體"/>
        </w:rPr>
        <w:pPrChange w:id="1401" w:author="茉莉 蔡" w:date="2025-02-13T00:37:00Z">
          <w:pPr>
            <w:numPr>
              <w:numId w:val="13"/>
            </w:numPr>
            <w:tabs>
              <w:tab w:val="num" w:pos="720"/>
            </w:tabs>
            <w:suppressAutoHyphens w:val="0"/>
            <w:snapToGrid w:val="0"/>
            <w:spacing w:after="160"/>
            <w:ind w:left="720" w:hanging="360"/>
          </w:pPr>
        </w:pPrChange>
      </w:pPr>
      <w:del w:id="1402" w:author="茉莉 蔡" w:date="2025-02-13T00:36:00Z">
        <w:r w:rsidRPr="00F90613" w:rsidDel="0056789E">
          <w:rPr>
            <w:rFonts w:eastAsia="標楷體"/>
          </w:rPr>
          <w:delText>吳怡瑾</w:delText>
        </w:r>
        <w:r w:rsidRPr="00F90613" w:rsidDel="0056789E">
          <w:rPr>
            <w:rFonts w:eastAsia="標楷體"/>
          </w:rPr>
          <w:delText xml:space="preserve">, </w:delText>
        </w:r>
        <w:r w:rsidRPr="00F90613" w:rsidDel="0056789E">
          <w:rPr>
            <w:rFonts w:eastAsia="標楷體"/>
          </w:rPr>
          <w:delText>賴以靜</w:delText>
        </w:r>
        <w:r w:rsidRPr="00F90613" w:rsidDel="0056789E">
          <w:rPr>
            <w:rFonts w:eastAsia="標楷體"/>
          </w:rPr>
          <w:delText xml:space="preserve">, &amp; </w:delText>
        </w:r>
        <w:r w:rsidRPr="00F90613" w:rsidDel="0056789E">
          <w:rPr>
            <w:rFonts w:eastAsia="標楷體"/>
          </w:rPr>
          <w:delText>胡宜中</w:delText>
        </w:r>
        <w:r w:rsidRPr="00F90613" w:rsidDel="0056789E">
          <w:rPr>
            <w:rFonts w:eastAsia="標楷體"/>
          </w:rPr>
          <w:delText xml:space="preserve">. (2023). </w:delText>
        </w:r>
        <w:r w:rsidRPr="00F90613" w:rsidDel="0056789E">
          <w:rPr>
            <w:rFonts w:eastAsia="標楷體"/>
          </w:rPr>
          <w:delText>基於專門興趣觀眾觀點探索線上藝術博物館</w:delText>
        </w:r>
        <w:r w:rsidRPr="00F90613" w:rsidDel="0056789E">
          <w:rPr>
            <w:rFonts w:eastAsia="標楷體"/>
          </w:rPr>
          <w:delText xml:space="preserve"> </w:delText>
        </w:r>
        <w:r w:rsidRPr="00F90613" w:rsidDel="0056789E">
          <w:rPr>
            <w:rFonts w:eastAsia="標楷體"/>
          </w:rPr>
          <w:delText>網站設計準則</w:delText>
        </w:r>
        <w:r w:rsidRPr="00F90613" w:rsidDel="0056789E">
          <w:rPr>
            <w:rFonts w:eastAsia="標楷體"/>
          </w:rPr>
          <w:delText xml:space="preserve">. </w:delText>
        </w:r>
        <w:r w:rsidRPr="00F90613" w:rsidDel="0056789E">
          <w:rPr>
            <w:rFonts w:eastAsia="標楷體"/>
          </w:rPr>
          <w:delText>圖書資訊學刊</w:delText>
        </w:r>
        <w:r w:rsidRPr="00F90613" w:rsidDel="0056789E">
          <w:rPr>
            <w:rFonts w:eastAsia="標楷體"/>
          </w:rPr>
          <w:delText>, </w:delText>
        </w:r>
        <w:r w:rsidRPr="00F90613" w:rsidDel="0056789E">
          <w:rPr>
            <w:rFonts w:eastAsia="標楷體"/>
            <w:i/>
            <w:iCs/>
          </w:rPr>
          <w:delText>21</w:delText>
        </w:r>
        <w:r w:rsidRPr="00F90613" w:rsidDel="0056789E">
          <w:rPr>
            <w:rFonts w:eastAsia="標楷體"/>
          </w:rPr>
          <w:delText xml:space="preserve">(2), 47–88. </w:delText>
        </w:r>
        <w:r w:rsidDel="0056789E">
          <w:fldChar w:fldCharType="begin"/>
        </w:r>
        <w:r w:rsidDel="0056789E">
          <w:delInstrText>HYPERLINK "https://jlis.lis.ntu.edu.tw/files/journal/j57-3.pdf?utm_source=chatgpt.com"</w:delInstrText>
        </w:r>
        <w:r w:rsidDel="0056789E">
          <w:fldChar w:fldCharType="separate"/>
        </w:r>
        <w:r w:rsidRPr="00141625" w:rsidDel="0056789E">
          <w:rPr>
            <w:rStyle w:val="af1"/>
            <w:rFonts w:eastAsia="標楷體"/>
          </w:rPr>
          <w:delText>https://jlis.lis.ntu.edu.tw/files/journal/j57-3.pdf?utm_source=chatgpt.com</w:delText>
        </w:r>
        <w:r w:rsidDel="0056789E">
          <w:fldChar w:fldCharType="end"/>
        </w:r>
      </w:del>
    </w:p>
    <w:p w14:paraId="3A4B0F77" w14:textId="23CB370B" w:rsidR="00F90613" w:rsidDel="0056789E" w:rsidRDefault="00F90613">
      <w:pPr>
        <w:numPr>
          <w:ilvl w:val="0"/>
          <w:numId w:val="13"/>
        </w:numPr>
        <w:suppressAutoHyphens w:val="0"/>
        <w:snapToGrid w:val="0"/>
        <w:spacing w:after="160"/>
        <w:ind w:left="0"/>
        <w:rPr>
          <w:del w:id="1403" w:author="茉莉 蔡" w:date="2025-02-13T00:36:00Z"/>
          <w:rFonts w:eastAsia="標楷體"/>
        </w:rPr>
        <w:pPrChange w:id="1404" w:author="茉莉 蔡" w:date="2025-02-13T00:37:00Z">
          <w:pPr>
            <w:numPr>
              <w:numId w:val="13"/>
            </w:numPr>
            <w:tabs>
              <w:tab w:val="num" w:pos="720"/>
            </w:tabs>
            <w:suppressAutoHyphens w:val="0"/>
            <w:snapToGrid w:val="0"/>
            <w:spacing w:after="160"/>
            <w:ind w:left="720" w:hanging="360"/>
          </w:pPr>
        </w:pPrChange>
      </w:pPr>
      <w:del w:id="1405" w:author="茉莉 蔡" w:date="2025-02-13T00:36:00Z">
        <w:r w:rsidRPr="00F90613" w:rsidDel="0056789E">
          <w:rPr>
            <w:rFonts w:eastAsia="標楷體"/>
          </w:rPr>
          <w:delText>李如菁</w:delText>
        </w:r>
        <w:r w:rsidRPr="00F90613" w:rsidDel="0056789E">
          <w:rPr>
            <w:rFonts w:eastAsia="標楷體"/>
          </w:rPr>
          <w:delText xml:space="preserve">. (2018). </w:delText>
        </w:r>
        <w:r w:rsidRPr="00F90613" w:rsidDel="0056789E">
          <w:rPr>
            <w:rFonts w:eastAsia="標楷體"/>
          </w:rPr>
          <w:delText>運用智慧型手機提升博物館學習經驗的策略思考</w:delText>
        </w:r>
        <w:r w:rsidRPr="00F90613" w:rsidDel="0056789E">
          <w:rPr>
            <w:rFonts w:eastAsia="標楷體"/>
          </w:rPr>
          <w:delText>—</w:delText>
        </w:r>
        <w:r w:rsidRPr="00F90613" w:rsidDel="0056789E">
          <w:rPr>
            <w:rFonts w:eastAsia="標楷體"/>
          </w:rPr>
          <w:delText>從互動經驗模式談起</w:delText>
        </w:r>
        <w:r w:rsidRPr="00F90613" w:rsidDel="0056789E">
          <w:rPr>
            <w:rFonts w:eastAsia="標楷體"/>
          </w:rPr>
          <w:delText xml:space="preserve">. </w:delText>
        </w:r>
        <w:r w:rsidRPr="00F90613" w:rsidDel="0056789E">
          <w:rPr>
            <w:rFonts w:eastAsia="標楷體"/>
          </w:rPr>
          <w:delText>臺灣博物季刊</w:delText>
        </w:r>
        <w:r w:rsidRPr="00F90613" w:rsidDel="0056789E">
          <w:rPr>
            <w:rFonts w:eastAsia="標楷體"/>
          </w:rPr>
          <w:delText>, </w:delText>
        </w:r>
        <w:r w:rsidRPr="00F90613" w:rsidDel="0056789E">
          <w:rPr>
            <w:rFonts w:eastAsia="標楷體"/>
            <w:i/>
            <w:iCs/>
          </w:rPr>
          <w:delText>37</w:delText>
        </w:r>
        <w:r w:rsidRPr="00F90613" w:rsidDel="0056789E">
          <w:rPr>
            <w:rFonts w:eastAsia="標楷體"/>
          </w:rPr>
          <w:delText xml:space="preserve">(1), 78–83. </w:delText>
        </w:r>
        <w:r w:rsidDel="0056789E">
          <w:fldChar w:fldCharType="begin"/>
        </w:r>
        <w:r w:rsidDel="0056789E">
          <w:delInstrText>HYPERLINK "https://www.airitilibrary.com/Article/Detail/P20150629002-201803-201805170018-201805170018-78-83"</w:delInstrText>
        </w:r>
        <w:r w:rsidDel="0056789E">
          <w:fldChar w:fldCharType="separate"/>
        </w:r>
        <w:r w:rsidRPr="00141625" w:rsidDel="0056789E">
          <w:rPr>
            <w:rStyle w:val="af1"/>
            <w:rFonts w:eastAsia="標楷體"/>
          </w:rPr>
          <w:delText>https://www.airitilibrary.com/Article/Detail/P20150629002-201803-201805170018-201805170018-78-83</w:delText>
        </w:r>
        <w:r w:rsidDel="0056789E">
          <w:fldChar w:fldCharType="end"/>
        </w:r>
      </w:del>
    </w:p>
    <w:p w14:paraId="7312BC75" w14:textId="1B0D63BA" w:rsidR="00680BF8" w:rsidRPr="00B61AEE" w:rsidRDefault="00033DE3">
      <w:pPr>
        <w:tabs>
          <w:tab w:val="num" w:pos="1440"/>
        </w:tabs>
        <w:snapToGrid w:val="0"/>
        <w:rPr>
          <w:rFonts w:eastAsia="標楷體"/>
        </w:rPr>
        <w:pPrChange w:id="1406" w:author="趙 欣怡" w:date="2025-02-18T09:46:00Z">
          <w:pPr>
            <w:numPr>
              <w:numId w:val="13"/>
            </w:numPr>
            <w:tabs>
              <w:tab w:val="num" w:pos="720"/>
            </w:tabs>
            <w:suppressAutoHyphens w:val="0"/>
            <w:snapToGrid w:val="0"/>
            <w:spacing w:after="160"/>
            <w:ind w:left="720" w:hanging="360"/>
          </w:pPr>
        </w:pPrChange>
      </w:pPr>
      <w:del w:id="1407" w:author="茉莉 蔡" w:date="2025-02-13T00:36:00Z">
        <w:r w:rsidRPr="00033DE3" w:rsidDel="0056789E">
          <w:rPr>
            <w:rFonts w:eastAsia="標楷體"/>
          </w:rPr>
          <w:delText>李有仁、張芳凱</w:delText>
        </w:r>
        <w:r w:rsidRPr="00033DE3" w:rsidDel="0056789E">
          <w:rPr>
            <w:rFonts w:eastAsia="標楷體"/>
          </w:rPr>
          <w:delText xml:space="preserve"> (2016) </w:delText>
        </w:r>
        <w:r w:rsidRPr="00033DE3" w:rsidDel="0056789E">
          <w:rPr>
            <w:rFonts w:eastAsia="標楷體"/>
          </w:rPr>
          <w:delText>。運用智慧型手機應用程式設計博物館行動導覽系統之因素探討。觀光休閒學報，</w:delText>
        </w:r>
        <w:r w:rsidRPr="00033DE3" w:rsidDel="0056789E">
          <w:rPr>
            <w:rFonts w:eastAsia="標楷體"/>
          </w:rPr>
          <w:delText>22:1 2016.04[</w:delText>
        </w:r>
        <w:r w:rsidRPr="00033DE3" w:rsidDel="0056789E">
          <w:rPr>
            <w:rFonts w:eastAsia="標楷體"/>
          </w:rPr>
          <w:delText>民</w:delText>
        </w:r>
        <w:r w:rsidRPr="00033DE3" w:rsidDel="0056789E">
          <w:rPr>
            <w:rFonts w:eastAsia="標楷體"/>
          </w:rPr>
          <w:delText xml:space="preserve">105.04] </w:delText>
        </w:r>
        <w:r w:rsidRPr="00033DE3" w:rsidDel="0056789E">
          <w:rPr>
            <w:rFonts w:eastAsia="標楷體"/>
          </w:rPr>
          <w:delText>，</w:delText>
        </w:r>
        <w:r w:rsidRPr="00033DE3" w:rsidDel="0056789E">
          <w:rPr>
            <w:rFonts w:eastAsia="標楷體"/>
          </w:rPr>
          <w:delText xml:space="preserve"> 61-94</w:delText>
        </w:r>
      </w:del>
    </w:p>
    <w:p w14:paraId="30D4BF5A" w14:textId="77777777" w:rsidR="00F90613" w:rsidRPr="00AA115E" w:rsidDel="00A07D5B" w:rsidRDefault="00F90613" w:rsidP="00F90613">
      <w:pPr>
        <w:suppressAutoHyphens w:val="0"/>
        <w:snapToGrid w:val="0"/>
        <w:spacing w:after="160"/>
        <w:ind w:left="360"/>
        <w:rPr>
          <w:del w:id="1408" w:author="茉莉 蔡" w:date="2025-02-09T21:43:00Z"/>
          <w:rFonts w:eastAsia="標楷體"/>
        </w:rPr>
      </w:pPr>
    </w:p>
    <w:p w14:paraId="6CBDBA6E" w14:textId="77777777" w:rsidR="00AA115E" w:rsidRPr="00EA1089" w:rsidDel="00A07D5B" w:rsidRDefault="00AA115E" w:rsidP="00AA115E">
      <w:pPr>
        <w:suppressAutoHyphens w:val="0"/>
        <w:snapToGrid w:val="0"/>
        <w:spacing w:after="160"/>
        <w:rPr>
          <w:del w:id="1409" w:author="茉莉 蔡" w:date="2025-02-09T21:43:00Z"/>
          <w:rFonts w:eastAsia="標楷體"/>
        </w:rPr>
      </w:pPr>
    </w:p>
    <w:p w14:paraId="45A60CE4" w14:textId="77777777" w:rsidR="001D05D8" w:rsidRPr="00EA1089" w:rsidDel="00A07D5B" w:rsidRDefault="001D05D8" w:rsidP="004B5583">
      <w:pPr>
        <w:snapToGrid w:val="0"/>
        <w:rPr>
          <w:del w:id="1410" w:author="茉莉 蔡" w:date="2025-02-09T21:43:00Z"/>
          <w:rFonts w:ascii="標楷體" w:eastAsia="標楷體" w:hAnsi="標楷體"/>
        </w:rPr>
      </w:pPr>
    </w:p>
    <w:p w14:paraId="0E495548" w14:textId="77777777" w:rsidR="008128B8" w:rsidDel="00A07D5B" w:rsidRDefault="008128B8" w:rsidP="00BD4AA1">
      <w:pPr>
        <w:snapToGrid w:val="0"/>
        <w:spacing w:after="160"/>
        <w:outlineLvl w:val="0"/>
        <w:rPr>
          <w:del w:id="1411" w:author="茉莉 蔡" w:date="2025-02-09T21:43:00Z"/>
          <w:rFonts w:eastAsia="標楷體"/>
          <w:b/>
          <w:bCs/>
          <w:sz w:val="28"/>
        </w:rPr>
      </w:pPr>
      <w:del w:id="1412" w:author="茉莉 蔡" w:date="2025-02-09T21:43:00Z">
        <w:r w:rsidRPr="008128B8" w:rsidDel="00A07D5B">
          <w:rPr>
            <w:rFonts w:eastAsia="標楷體" w:hint="eastAsia"/>
            <w:b/>
            <w:bCs/>
            <w:sz w:val="28"/>
          </w:rPr>
          <w:delText>(</w:delText>
        </w:r>
        <w:r w:rsidRPr="008128B8" w:rsidDel="00A07D5B">
          <w:rPr>
            <w:rFonts w:eastAsia="標楷體" w:hint="eastAsia"/>
            <w:b/>
            <w:bCs/>
            <w:sz w:val="28"/>
          </w:rPr>
          <w:delText>八</w:delText>
        </w:r>
        <w:r w:rsidRPr="008128B8" w:rsidDel="00A07D5B">
          <w:rPr>
            <w:rFonts w:eastAsia="標楷體" w:hint="eastAsia"/>
            <w:b/>
            <w:bCs/>
            <w:sz w:val="28"/>
          </w:rPr>
          <w:delText xml:space="preserve">) </w:delText>
        </w:r>
        <w:r w:rsidRPr="008128B8" w:rsidDel="00A07D5B">
          <w:rPr>
            <w:rFonts w:eastAsia="標楷體" w:hint="eastAsia"/>
            <w:b/>
            <w:bCs/>
            <w:sz w:val="28"/>
          </w:rPr>
          <w:delText>附圖</w:delText>
        </w:r>
      </w:del>
      <w:ins w:id="1413" w:author="趙 欣怡" w:date="2025-02-09T13:39:00Z">
        <w:del w:id="1414" w:author="茉莉 蔡" w:date="2025-02-09T21:43:00Z">
          <w:r w:rsidR="00207CB1" w:rsidDel="00A07D5B">
            <w:rPr>
              <w:rFonts w:eastAsia="標楷體" w:hint="eastAsia"/>
              <w:b/>
              <w:bCs/>
              <w:sz w:val="28"/>
            </w:rPr>
            <w:delText>【請將</w:delText>
          </w:r>
        </w:del>
      </w:ins>
      <w:ins w:id="1415" w:author="趙 欣怡" w:date="2025-02-09T13:40:00Z">
        <w:del w:id="1416" w:author="茉莉 蔡" w:date="2025-02-09T21:43:00Z">
          <w:r w:rsidR="00207CB1" w:rsidDel="00A07D5B">
            <w:rPr>
              <w:rFonts w:eastAsia="標楷體" w:hint="eastAsia"/>
              <w:b/>
              <w:bCs/>
              <w:sz w:val="28"/>
            </w:rPr>
            <w:delText>3</w:delText>
          </w:r>
          <w:r w:rsidR="00207CB1" w:rsidDel="00A07D5B">
            <w:rPr>
              <w:rFonts w:eastAsia="標楷體" w:hint="eastAsia"/>
              <w:b/>
              <w:bCs/>
              <w:sz w:val="28"/>
            </w:rPr>
            <w:delText>張</w:delText>
          </w:r>
        </w:del>
      </w:ins>
      <w:ins w:id="1417" w:author="趙 欣怡" w:date="2025-02-09T13:39:00Z">
        <w:del w:id="1418" w:author="茉莉 蔡" w:date="2025-02-09T21:43:00Z">
          <w:r w:rsidR="00207CB1" w:rsidDel="00A07D5B">
            <w:rPr>
              <w:rFonts w:eastAsia="標楷體" w:hint="eastAsia"/>
              <w:b/>
              <w:bCs/>
              <w:sz w:val="28"/>
            </w:rPr>
            <w:delText>附圖嵌入計畫正文內容中並加上文字說明於正文】</w:delText>
          </w:r>
        </w:del>
      </w:ins>
    </w:p>
    <w:p w14:paraId="2E596574" w14:textId="77777777" w:rsidR="008128B8" w:rsidDel="00A07D5B" w:rsidRDefault="008128B8" w:rsidP="00BD4AA1">
      <w:pPr>
        <w:snapToGrid w:val="0"/>
        <w:ind w:firstLine="482"/>
        <w:outlineLvl w:val="1"/>
        <w:rPr>
          <w:del w:id="1419" w:author="茉莉 蔡" w:date="2025-02-09T21:43:00Z"/>
          <w:rFonts w:ascii="標楷體" w:eastAsia="標楷體" w:hAnsi="標楷體"/>
          <w:sz w:val="28"/>
        </w:rPr>
      </w:pPr>
      <w:del w:id="1420" w:author="茉莉 蔡" w:date="2025-02-09T21:43:00Z">
        <w:r w:rsidRPr="008128B8" w:rsidDel="00A07D5B">
          <w:rPr>
            <w:rFonts w:ascii="標楷體" w:eastAsia="標楷體" w:hAnsi="標楷體" w:hint="eastAsia"/>
            <w:sz w:val="28"/>
          </w:rPr>
          <w:delText>1. 系統架構圖（導覽裝置的感測器與語音互動模組</w:delText>
        </w:r>
        <w:r w:rsidR="00004025" w:rsidRPr="008128B8" w:rsidDel="00A07D5B">
          <w:rPr>
            <w:rFonts w:ascii="標楷體" w:eastAsia="標楷體" w:hAnsi="標楷體" w:hint="eastAsia"/>
            <w:sz w:val="28"/>
          </w:rPr>
          <w:delText>示意</w:delText>
        </w:r>
        <w:r w:rsidRPr="008128B8" w:rsidDel="00A07D5B">
          <w:rPr>
            <w:rFonts w:ascii="標楷體" w:eastAsia="標楷體" w:hAnsi="標楷體" w:hint="eastAsia"/>
            <w:sz w:val="28"/>
          </w:rPr>
          <w:delText>）</w:delText>
        </w:r>
      </w:del>
      <w:ins w:id="1421" w:author="趙 欣怡" w:date="2025-02-09T13:51:00Z">
        <w:del w:id="1422" w:author="茉莉 蔡" w:date="2025-02-09T21:43:00Z">
          <w:r w:rsidR="00207CB1" w:rsidDel="00A07D5B">
            <w:rPr>
              <w:rFonts w:ascii="標楷體" w:eastAsia="標楷體" w:hAnsi="標楷體" w:hint="eastAsia"/>
              <w:sz w:val="28"/>
            </w:rPr>
            <w:delText>【</w:delText>
          </w:r>
        </w:del>
      </w:ins>
      <w:ins w:id="1423" w:author="趙 欣怡" w:date="2025-02-09T13:52:00Z">
        <w:del w:id="1424" w:author="茉莉 蔡" w:date="2025-02-09T21:43:00Z">
          <w:r w:rsidR="00207CB1" w:rsidDel="00A07D5B">
            <w:rPr>
              <w:rFonts w:ascii="標楷體" w:eastAsia="標楷體" w:hAnsi="標楷體" w:hint="eastAsia"/>
              <w:sz w:val="28"/>
            </w:rPr>
            <w:delText>這部分也是茉莉自己畫的嗎?】</w:delText>
          </w:r>
        </w:del>
      </w:ins>
    </w:p>
    <w:p w14:paraId="3695D2C1" w14:textId="77777777" w:rsidR="00BF24C6" w:rsidDel="00A07D5B" w:rsidRDefault="00BF24C6" w:rsidP="00C937DF">
      <w:pPr>
        <w:snapToGrid w:val="0"/>
        <w:rPr>
          <w:del w:id="1425" w:author="茉莉 蔡" w:date="2025-02-09T21:43:00Z"/>
          <w:rFonts w:ascii="標楷體" w:eastAsia="標楷體" w:hAnsi="標楷體"/>
          <w:sz w:val="28"/>
        </w:rPr>
      </w:pPr>
    </w:p>
    <w:p w14:paraId="2CC3181F" w14:textId="093B7443" w:rsidR="00BF24C6" w:rsidDel="00A07D5B" w:rsidRDefault="007829CF" w:rsidP="00BF24C6">
      <w:pPr>
        <w:snapToGrid w:val="0"/>
        <w:ind w:firstLine="482"/>
        <w:rPr>
          <w:del w:id="1426" w:author="茉莉 蔡" w:date="2025-02-09T21:43:00Z"/>
          <w:rFonts w:ascii="標楷體" w:eastAsia="標楷體" w:hAnsi="標楷體"/>
          <w:sz w:val="28"/>
        </w:rPr>
      </w:pPr>
      <w:del w:id="1427" w:author="茉莉 蔡" w:date="2025-02-09T20:52:00Z">
        <w:r w:rsidDel="003F62F2">
          <w:rPr>
            <w:rFonts w:ascii="標楷體" w:eastAsia="標楷體" w:hAnsi="標楷體"/>
            <w:noProof/>
            <w:sz w:val="28"/>
          </w:rPr>
          <w:drawing>
            <wp:inline distT="0" distB="0" distL="0" distR="0" wp14:anchorId="6228B1AF" wp14:editId="509F4589">
              <wp:extent cx="5356860" cy="6080760"/>
              <wp:effectExtent l="0" t="0" r="0" b="0"/>
              <wp:docPr id="1"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56860" cy="6080760"/>
                      </a:xfrm>
                      <a:prstGeom prst="rect">
                        <a:avLst/>
                      </a:prstGeom>
                      <a:noFill/>
                      <a:ln>
                        <a:noFill/>
                      </a:ln>
                    </pic:spPr>
                  </pic:pic>
                </a:graphicData>
              </a:graphic>
            </wp:inline>
          </w:drawing>
        </w:r>
      </w:del>
    </w:p>
    <w:p w14:paraId="53812737" w14:textId="77777777" w:rsidR="00BF24C6" w:rsidDel="00A07D5B" w:rsidRDefault="00BF24C6" w:rsidP="00BF24C6">
      <w:pPr>
        <w:snapToGrid w:val="0"/>
        <w:ind w:firstLine="482"/>
        <w:rPr>
          <w:del w:id="1428" w:author="茉莉 蔡" w:date="2025-02-09T21:43:00Z"/>
          <w:rFonts w:ascii="標楷體" w:eastAsia="標楷體" w:hAnsi="標楷體"/>
          <w:sz w:val="28"/>
        </w:rPr>
      </w:pPr>
    </w:p>
    <w:p w14:paraId="1CCA4D89" w14:textId="77777777" w:rsidR="00BF24C6" w:rsidDel="00A07D5B" w:rsidRDefault="00BF24C6" w:rsidP="00BF24C6">
      <w:pPr>
        <w:snapToGrid w:val="0"/>
        <w:ind w:firstLine="482"/>
        <w:rPr>
          <w:del w:id="1429" w:author="茉莉 蔡" w:date="2025-02-09T21:43:00Z"/>
          <w:rFonts w:ascii="標楷體" w:eastAsia="標楷體" w:hAnsi="標楷體"/>
          <w:sz w:val="28"/>
        </w:rPr>
      </w:pPr>
    </w:p>
    <w:p w14:paraId="180D5178" w14:textId="77777777" w:rsidR="00C937DF" w:rsidDel="00A07D5B" w:rsidRDefault="00C937DF" w:rsidP="00BF24C6">
      <w:pPr>
        <w:snapToGrid w:val="0"/>
        <w:ind w:firstLine="482"/>
        <w:rPr>
          <w:del w:id="1430" w:author="茉莉 蔡" w:date="2025-02-09T21:43:00Z"/>
          <w:rFonts w:ascii="標楷體" w:eastAsia="標楷體" w:hAnsi="標楷體"/>
          <w:sz w:val="28"/>
        </w:rPr>
      </w:pPr>
    </w:p>
    <w:p w14:paraId="51FB341F" w14:textId="77777777" w:rsidR="00BF24C6" w:rsidRPr="008128B8" w:rsidDel="00A07D5B" w:rsidRDefault="00BF24C6" w:rsidP="00BF24C6">
      <w:pPr>
        <w:snapToGrid w:val="0"/>
        <w:ind w:firstLine="482"/>
        <w:rPr>
          <w:del w:id="1431" w:author="茉莉 蔡" w:date="2025-02-09T21:43:00Z"/>
          <w:rFonts w:ascii="標楷體" w:eastAsia="標楷體" w:hAnsi="標楷體"/>
          <w:sz w:val="28"/>
        </w:rPr>
      </w:pPr>
    </w:p>
    <w:p w14:paraId="2D0B66B3" w14:textId="77777777" w:rsidR="00C937DF" w:rsidDel="00A07D5B" w:rsidRDefault="008128B8" w:rsidP="00C937DF">
      <w:pPr>
        <w:snapToGrid w:val="0"/>
        <w:ind w:firstLine="482"/>
        <w:outlineLvl w:val="1"/>
        <w:rPr>
          <w:del w:id="1432" w:author="茉莉 蔡" w:date="2025-02-09T21:43:00Z"/>
          <w:rFonts w:ascii="標楷體" w:eastAsia="標楷體" w:hAnsi="標楷體"/>
          <w:sz w:val="28"/>
        </w:rPr>
      </w:pPr>
      <w:del w:id="1433" w:author="茉莉 蔡" w:date="2025-02-09T21:43:00Z">
        <w:r w:rsidRPr="008128B8" w:rsidDel="00A07D5B">
          <w:rPr>
            <w:rFonts w:ascii="標楷體" w:eastAsia="標楷體" w:hAnsi="標楷體" w:hint="eastAsia"/>
            <w:sz w:val="28"/>
          </w:rPr>
          <w:delText>2. 場域規劃</w:delText>
        </w:r>
        <w:r w:rsidR="00004025" w:rsidDel="00A07D5B">
          <w:rPr>
            <w:rFonts w:ascii="標楷體" w:eastAsia="標楷體" w:hAnsi="標楷體" w:hint="eastAsia"/>
            <w:sz w:val="28"/>
          </w:rPr>
          <w:delText>示意</w:delText>
        </w:r>
        <w:r w:rsidRPr="008128B8" w:rsidDel="00A07D5B">
          <w:rPr>
            <w:rFonts w:ascii="標楷體" w:eastAsia="標楷體" w:hAnsi="標楷體" w:hint="eastAsia"/>
            <w:sz w:val="28"/>
          </w:rPr>
          <w:delText>圖（展覽區域與人流分析攝影機配置）</w:delText>
        </w:r>
      </w:del>
      <w:ins w:id="1434" w:author="趙 欣怡" w:date="2025-02-09T13:51:00Z">
        <w:del w:id="1435" w:author="茉莉 蔡" w:date="2025-02-09T21:43:00Z">
          <w:r w:rsidR="00207CB1" w:rsidDel="00A07D5B">
            <w:rPr>
              <w:rFonts w:ascii="標楷體" w:eastAsia="標楷體" w:hAnsi="標楷體" w:hint="eastAsia"/>
              <w:sz w:val="28"/>
            </w:rPr>
            <w:delText>【這是甚麼展場空間?</w:delText>
          </w:r>
        </w:del>
      </w:ins>
      <w:ins w:id="1436" w:author="趙 欣怡" w:date="2025-02-09T13:52:00Z">
        <w:del w:id="1437" w:author="茉莉 蔡" w:date="2025-02-09T21:43:00Z">
          <w:r w:rsidR="00207CB1" w:rsidDel="00A07D5B">
            <w:rPr>
              <w:rFonts w:ascii="標楷體" w:eastAsia="標楷體" w:hAnsi="標楷體" w:hint="eastAsia"/>
              <w:sz w:val="28"/>
            </w:rPr>
            <w:delText>需要補充來源</w:delText>
          </w:r>
        </w:del>
      </w:ins>
      <w:ins w:id="1438" w:author="趙 欣怡" w:date="2025-02-09T13:51:00Z">
        <w:del w:id="1439" w:author="茉莉 蔡" w:date="2025-02-09T21:43:00Z">
          <w:r w:rsidR="00207CB1" w:rsidDel="00A07D5B">
            <w:rPr>
              <w:rFonts w:ascii="標楷體" w:eastAsia="標楷體" w:hAnsi="標楷體" w:hint="eastAsia"/>
              <w:sz w:val="28"/>
            </w:rPr>
            <w:delText>】</w:delText>
          </w:r>
        </w:del>
      </w:ins>
    </w:p>
    <w:p w14:paraId="296FA7E9" w14:textId="77777777" w:rsidR="00BF24C6" w:rsidDel="00A07D5B" w:rsidRDefault="00BF24C6" w:rsidP="00BF24C6">
      <w:pPr>
        <w:snapToGrid w:val="0"/>
        <w:ind w:firstLine="482"/>
        <w:rPr>
          <w:del w:id="1440" w:author="茉莉 蔡" w:date="2025-02-09T21:43:00Z"/>
          <w:rFonts w:ascii="標楷體" w:eastAsia="標楷體" w:hAnsi="標楷體"/>
          <w:sz w:val="28"/>
        </w:rPr>
      </w:pPr>
    </w:p>
    <w:p w14:paraId="3B89690A" w14:textId="547A3ED3" w:rsidR="00BF24C6" w:rsidDel="00A07D5B" w:rsidRDefault="007829CF">
      <w:pPr>
        <w:snapToGrid w:val="0"/>
        <w:rPr>
          <w:del w:id="1441" w:author="茉莉 蔡" w:date="2025-02-09T21:43:00Z"/>
          <w:rFonts w:ascii="標楷體" w:eastAsia="標楷體" w:hAnsi="標楷體"/>
          <w:sz w:val="28"/>
        </w:rPr>
        <w:pPrChange w:id="1442" w:author="茉莉 蔡" w:date="2025-02-09T21:43:00Z">
          <w:pPr>
            <w:snapToGrid w:val="0"/>
            <w:ind w:firstLine="482"/>
          </w:pPr>
        </w:pPrChange>
      </w:pPr>
      <w:del w:id="1443" w:author="茉莉 蔡" w:date="2025-02-09T21:43:00Z">
        <w:r w:rsidDel="00A07D5B">
          <w:rPr>
            <w:rFonts w:ascii="標楷體" w:eastAsia="標楷體" w:hAnsi="標楷體"/>
            <w:noProof/>
            <w:sz w:val="28"/>
          </w:rPr>
          <w:drawing>
            <wp:inline distT="0" distB="0" distL="0" distR="0" wp14:anchorId="4E357BD6" wp14:editId="57C96F6E">
              <wp:extent cx="5219700" cy="3688080"/>
              <wp:effectExtent l="0" t="0" r="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219700" cy="3688080"/>
                      </a:xfrm>
                      <a:prstGeom prst="rect">
                        <a:avLst/>
                      </a:prstGeom>
                      <a:noFill/>
                      <a:ln>
                        <a:noFill/>
                      </a:ln>
                    </pic:spPr>
                  </pic:pic>
                </a:graphicData>
              </a:graphic>
            </wp:inline>
          </w:drawing>
        </w:r>
      </w:del>
    </w:p>
    <w:p w14:paraId="218F84D8" w14:textId="77777777" w:rsidR="00BF24C6" w:rsidDel="00A07D5B" w:rsidRDefault="00BF24C6">
      <w:pPr>
        <w:snapToGrid w:val="0"/>
        <w:rPr>
          <w:del w:id="1444" w:author="茉莉 蔡" w:date="2025-02-09T21:43:00Z"/>
          <w:rFonts w:ascii="標楷體" w:eastAsia="標楷體" w:hAnsi="標楷體"/>
          <w:sz w:val="28"/>
        </w:rPr>
        <w:pPrChange w:id="1445" w:author="茉莉 蔡" w:date="2025-02-09T21:43:00Z">
          <w:pPr>
            <w:snapToGrid w:val="0"/>
            <w:ind w:firstLine="482"/>
          </w:pPr>
        </w:pPrChange>
      </w:pPr>
    </w:p>
    <w:p w14:paraId="19E80EA4" w14:textId="77777777" w:rsidR="00C937DF" w:rsidDel="00A07D5B" w:rsidRDefault="00C937DF">
      <w:pPr>
        <w:snapToGrid w:val="0"/>
        <w:rPr>
          <w:del w:id="1446" w:author="茉莉 蔡" w:date="2025-02-09T21:43:00Z"/>
          <w:rFonts w:ascii="標楷體" w:eastAsia="標楷體" w:hAnsi="標楷體"/>
          <w:sz w:val="28"/>
        </w:rPr>
        <w:pPrChange w:id="1447" w:author="茉莉 蔡" w:date="2025-02-09T21:43:00Z">
          <w:pPr>
            <w:snapToGrid w:val="0"/>
            <w:ind w:firstLine="482"/>
          </w:pPr>
        </w:pPrChange>
      </w:pPr>
    </w:p>
    <w:p w14:paraId="76865795" w14:textId="77777777" w:rsidR="00C937DF" w:rsidDel="00A07D5B" w:rsidRDefault="00C937DF">
      <w:pPr>
        <w:snapToGrid w:val="0"/>
        <w:rPr>
          <w:del w:id="1448" w:author="茉莉 蔡" w:date="2025-02-09T21:43:00Z"/>
          <w:rFonts w:ascii="標楷體" w:eastAsia="標楷體" w:hAnsi="標楷體"/>
          <w:sz w:val="28"/>
        </w:rPr>
        <w:pPrChange w:id="1449" w:author="茉莉 蔡" w:date="2025-02-09T21:43:00Z">
          <w:pPr>
            <w:snapToGrid w:val="0"/>
            <w:ind w:firstLine="482"/>
          </w:pPr>
        </w:pPrChange>
      </w:pPr>
    </w:p>
    <w:p w14:paraId="1ADADD33" w14:textId="77777777" w:rsidR="00C937DF" w:rsidRPr="008128B8" w:rsidDel="00A07D5B" w:rsidRDefault="00C937DF">
      <w:pPr>
        <w:snapToGrid w:val="0"/>
        <w:rPr>
          <w:del w:id="1450" w:author="茉莉 蔡" w:date="2025-02-09T21:43:00Z"/>
          <w:rFonts w:ascii="標楷體" w:eastAsia="標楷體" w:hAnsi="標楷體"/>
          <w:sz w:val="28"/>
        </w:rPr>
        <w:pPrChange w:id="1451" w:author="茉莉 蔡" w:date="2025-02-09T21:43:00Z">
          <w:pPr>
            <w:snapToGrid w:val="0"/>
            <w:ind w:firstLine="482"/>
          </w:pPr>
        </w:pPrChange>
      </w:pPr>
    </w:p>
    <w:p w14:paraId="5964C0EC" w14:textId="77777777" w:rsidR="002C6985" w:rsidDel="00A07D5B" w:rsidRDefault="008128B8">
      <w:pPr>
        <w:snapToGrid w:val="0"/>
        <w:outlineLvl w:val="1"/>
        <w:rPr>
          <w:del w:id="1452" w:author="茉莉 蔡" w:date="2025-02-09T21:43:00Z"/>
          <w:rFonts w:ascii="標楷體" w:eastAsia="標楷體" w:hAnsi="標楷體"/>
          <w:sz w:val="28"/>
        </w:rPr>
        <w:pPrChange w:id="1453" w:author="茉莉 蔡" w:date="2025-02-09T21:43:00Z">
          <w:pPr>
            <w:snapToGrid w:val="0"/>
            <w:ind w:firstLine="482"/>
            <w:outlineLvl w:val="1"/>
          </w:pPr>
        </w:pPrChange>
      </w:pPr>
      <w:del w:id="1454" w:author="茉莉 蔡" w:date="2025-02-09T21:43:00Z">
        <w:r w:rsidRPr="008128B8" w:rsidDel="00A07D5B">
          <w:rPr>
            <w:rFonts w:ascii="標楷體" w:eastAsia="標楷體" w:hAnsi="標楷體" w:hint="eastAsia"/>
            <w:sz w:val="28"/>
          </w:rPr>
          <w:delText>3. 功能示意圖（觸控螢幕、語音模組、攝影機設置方式）</w:delText>
        </w:r>
      </w:del>
      <w:ins w:id="1455" w:author="趙 欣怡" w:date="2025-02-09T13:51:00Z">
        <w:del w:id="1456" w:author="茉莉 蔡" w:date="2025-02-09T21:43:00Z">
          <w:r w:rsidR="00207CB1" w:rsidDel="00A07D5B">
            <w:rPr>
              <w:rFonts w:ascii="標楷體" w:eastAsia="標楷體" w:hAnsi="標楷體" w:hint="eastAsia"/>
              <w:sz w:val="28"/>
            </w:rPr>
            <w:delText>【圖說要說明事由本研究設計繪製】</w:delText>
          </w:r>
        </w:del>
      </w:ins>
    </w:p>
    <w:p w14:paraId="0949FDF2" w14:textId="77777777" w:rsidR="00BF24C6" w:rsidDel="00A07D5B" w:rsidRDefault="00BF24C6">
      <w:pPr>
        <w:snapToGrid w:val="0"/>
        <w:rPr>
          <w:del w:id="1457" w:author="茉莉 蔡" w:date="2025-02-09T21:43:00Z"/>
          <w:rFonts w:ascii="標楷體" w:eastAsia="標楷體" w:hAnsi="標楷體"/>
          <w:sz w:val="28"/>
        </w:rPr>
        <w:pPrChange w:id="1458" w:author="茉莉 蔡" w:date="2025-02-09T21:43:00Z">
          <w:pPr>
            <w:snapToGrid w:val="0"/>
            <w:ind w:firstLine="482"/>
          </w:pPr>
        </w:pPrChange>
      </w:pPr>
    </w:p>
    <w:p w14:paraId="769FE914" w14:textId="43EFBADD" w:rsidR="00BF24C6" w:rsidRPr="00BF24C6" w:rsidDel="00A07D5B" w:rsidRDefault="007829CF">
      <w:pPr>
        <w:snapToGrid w:val="0"/>
        <w:rPr>
          <w:del w:id="1459" w:author="茉莉 蔡" w:date="2025-02-09T21:43:00Z"/>
          <w:rFonts w:ascii="標楷體" w:eastAsia="標楷體" w:hAnsi="標楷體"/>
          <w:sz w:val="28"/>
        </w:rPr>
        <w:pPrChange w:id="1460" w:author="茉莉 蔡" w:date="2025-02-09T21:43:00Z">
          <w:pPr>
            <w:snapToGrid w:val="0"/>
            <w:ind w:firstLine="482"/>
          </w:pPr>
        </w:pPrChange>
      </w:pPr>
      <w:del w:id="1461" w:author="茉莉 蔡" w:date="2025-02-09T21:43:00Z">
        <w:r w:rsidDel="00A07D5B">
          <w:rPr>
            <w:rFonts w:ascii="標楷體" w:eastAsia="標楷體" w:hAnsi="標楷體"/>
            <w:noProof/>
            <w:sz w:val="28"/>
          </w:rPr>
          <w:drawing>
            <wp:inline distT="0" distB="0" distL="0" distR="0" wp14:anchorId="74DCA4D8" wp14:editId="21AEA4A9">
              <wp:extent cx="5364480" cy="2529840"/>
              <wp:effectExtent l="0" t="0" r="0" b="0"/>
              <wp:docPr id="3"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64480" cy="2529840"/>
                      </a:xfrm>
                      <a:prstGeom prst="rect">
                        <a:avLst/>
                      </a:prstGeom>
                      <a:noFill/>
                      <a:ln>
                        <a:noFill/>
                      </a:ln>
                    </pic:spPr>
                  </pic:pic>
                </a:graphicData>
              </a:graphic>
            </wp:inline>
          </w:drawing>
        </w:r>
      </w:del>
    </w:p>
    <w:p w14:paraId="6FBD9EFF" w14:textId="77777777" w:rsidR="00BB4D58" w:rsidRPr="00DB76C0" w:rsidRDefault="001D05D8" w:rsidP="004B5583">
      <w:pPr>
        <w:snapToGrid w:val="0"/>
        <w:rPr>
          <w:rFonts w:ascii="標楷體" w:eastAsia="標楷體"/>
          <w:b/>
          <w:bCs/>
          <w:sz w:val="28"/>
        </w:rPr>
      </w:pPr>
      <w:r>
        <w:rPr>
          <w:rFonts w:eastAsia="標楷體"/>
          <w:sz w:val="28"/>
        </w:rPr>
        <w:br w:type="page"/>
      </w:r>
      <w:r w:rsidR="00566AFC" w:rsidRPr="00DB76C0">
        <w:rPr>
          <w:rFonts w:eastAsia="標楷體" w:hint="eastAsia"/>
          <w:b/>
          <w:bCs/>
          <w:noProof/>
          <w:sz w:val="28"/>
        </w:rPr>
        <w:lastRenderedPageBreak/>
        <w:t>三、</w:t>
      </w:r>
      <w:r w:rsidR="00BB4D58" w:rsidRPr="00DB76C0">
        <w:rPr>
          <w:rFonts w:eastAsia="標楷體" w:hint="eastAsia"/>
          <w:b/>
          <w:bCs/>
          <w:noProof/>
          <w:sz w:val="28"/>
        </w:rPr>
        <w:t>耗材、</w:t>
      </w:r>
      <w:r w:rsidR="00BB4D58" w:rsidRPr="00DB76C0">
        <w:rPr>
          <w:rFonts w:ascii="標楷體" w:eastAsia="標楷體" w:hint="eastAsia"/>
          <w:b/>
          <w:bCs/>
          <w:sz w:val="28"/>
        </w:rPr>
        <w:t>物品、圖書</w:t>
      </w:r>
      <w:r w:rsidR="00BB4D58" w:rsidRPr="00DB76C0">
        <w:rPr>
          <w:rFonts w:eastAsia="標楷體" w:hint="eastAsia"/>
          <w:b/>
          <w:bCs/>
          <w:noProof/>
          <w:sz w:val="28"/>
        </w:rPr>
        <w:t>及雜項費用：</w:t>
      </w:r>
    </w:p>
    <w:p w14:paraId="58898ADB" w14:textId="77777777" w:rsidR="00BB4D58" w:rsidRPr="008F041C" w:rsidRDefault="00BB4D58" w:rsidP="004B5583">
      <w:pPr>
        <w:numPr>
          <w:ilvl w:val="0"/>
          <w:numId w:val="1"/>
        </w:numPr>
        <w:suppressAutoHyphens w:val="0"/>
        <w:snapToGrid w:val="0"/>
        <w:jc w:val="both"/>
        <w:rPr>
          <w:rFonts w:eastAsia="標楷體"/>
        </w:rPr>
      </w:pPr>
      <w:r w:rsidRPr="008F041C">
        <w:rPr>
          <w:rFonts w:eastAsia="標楷體" w:hAnsi="標楷體"/>
        </w:rPr>
        <w:t>凡執行研究計畫所需之耗材、物品、圖書及雜項費用，均可填入本表內。</w:t>
      </w:r>
    </w:p>
    <w:p w14:paraId="2FA0D4E4" w14:textId="77777777" w:rsidR="00BB4D58" w:rsidRPr="00F94762" w:rsidRDefault="00BB4D58" w:rsidP="004B5583">
      <w:pPr>
        <w:numPr>
          <w:ilvl w:val="0"/>
          <w:numId w:val="1"/>
        </w:numPr>
        <w:suppressAutoHyphens w:val="0"/>
        <w:snapToGrid w:val="0"/>
        <w:jc w:val="both"/>
        <w:rPr>
          <w:rFonts w:eastAsia="標楷體"/>
        </w:rPr>
      </w:pPr>
      <w:r w:rsidRPr="008F041C">
        <w:rPr>
          <w:rFonts w:eastAsia="標楷體" w:hAnsi="標楷體"/>
        </w:rPr>
        <w:t>說明欄請就該項目之規格、用途等相關資料詳細填寫，以利審查。</w:t>
      </w:r>
    </w:p>
    <w:p w14:paraId="481406CB" w14:textId="77777777" w:rsidR="00F94762" w:rsidRPr="008F041C" w:rsidRDefault="00FA3D28" w:rsidP="004B5583">
      <w:pPr>
        <w:numPr>
          <w:ilvl w:val="0"/>
          <w:numId w:val="1"/>
        </w:numPr>
        <w:suppressAutoHyphens w:val="0"/>
        <w:snapToGrid w:val="0"/>
        <w:jc w:val="both"/>
        <w:rPr>
          <w:rFonts w:eastAsia="標楷體"/>
        </w:rPr>
      </w:pPr>
      <w:r w:rsidRPr="00FA3D28">
        <w:rPr>
          <w:rFonts w:ascii="標楷體" w:eastAsia="標楷體" w:hAnsi="標楷體" w:hint="eastAsia"/>
        </w:rPr>
        <w:t>依研究計畫實際需求擇優補助，</w:t>
      </w:r>
      <w:r w:rsidR="00F94762" w:rsidRPr="00F94762">
        <w:rPr>
          <w:rFonts w:eastAsia="標楷體" w:hint="eastAsia"/>
        </w:rPr>
        <w:t>每一計畫最高以補助新臺幣</w:t>
      </w:r>
      <w:r w:rsidR="00F94762" w:rsidRPr="00F94762">
        <w:rPr>
          <w:rFonts w:eastAsia="標楷體" w:hint="eastAsia"/>
        </w:rPr>
        <w:t>20,000</w:t>
      </w:r>
      <w:r w:rsidR="00F94762" w:rsidRPr="00F94762">
        <w:rPr>
          <w:rFonts w:eastAsia="標楷體" w:hint="eastAsia"/>
        </w:rPr>
        <w:t>元為限。</w:t>
      </w:r>
    </w:p>
    <w:p w14:paraId="43557D07" w14:textId="77777777" w:rsidR="00BB4D58" w:rsidRPr="008F041C" w:rsidRDefault="00BB4D58" w:rsidP="004B5583">
      <w:pPr>
        <w:suppressAutoHyphens w:val="0"/>
        <w:snapToGrid w:val="0"/>
        <w:ind w:rightChars="124" w:right="298" w:firstLineChars="2000" w:firstLine="4800"/>
        <w:jc w:val="right"/>
        <w:rPr>
          <w:rFonts w:eastAsia="標楷體" w:hAnsi="標楷體"/>
        </w:rPr>
      </w:pPr>
    </w:p>
    <w:p w14:paraId="41AA42DF" w14:textId="77777777" w:rsidR="00BB4D58" w:rsidRPr="008F041C" w:rsidRDefault="00BB4D58" w:rsidP="004B5583">
      <w:pPr>
        <w:suppressAutoHyphens w:val="0"/>
        <w:snapToGrid w:val="0"/>
        <w:ind w:rightChars="124" w:right="298" w:firstLineChars="2000" w:firstLine="4800"/>
        <w:jc w:val="right"/>
        <w:rPr>
          <w:rFonts w:ascii="標楷體" w:eastAsia="標楷體"/>
        </w:rPr>
      </w:pPr>
      <w:r w:rsidRPr="008F041C">
        <w:rPr>
          <w:rFonts w:eastAsia="標楷體" w:hint="eastAsia"/>
        </w:rPr>
        <w:t>金額單位：新臺幣元</w:t>
      </w:r>
    </w:p>
    <w:tbl>
      <w:tblPr>
        <w:tblW w:w="9932"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2160"/>
        <w:gridCol w:w="2291"/>
        <w:gridCol w:w="927"/>
        <w:gridCol w:w="928"/>
        <w:gridCol w:w="918"/>
        <w:gridCol w:w="10"/>
        <w:gridCol w:w="928"/>
        <w:gridCol w:w="1770"/>
      </w:tblGrid>
      <w:tr w:rsidR="00BB4D58" w:rsidRPr="008F041C" w14:paraId="7F9978D1" w14:textId="77777777" w:rsidTr="00C05838">
        <w:trPr>
          <w:trHeight w:hRule="exact" w:val="680"/>
          <w:jc w:val="center"/>
        </w:trPr>
        <w:tc>
          <w:tcPr>
            <w:tcW w:w="2160" w:type="dxa"/>
            <w:vAlign w:val="center"/>
          </w:tcPr>
          <w:p w14:paraId="3BD429DF" w14:textId="77777777" w:rsidR="00BB4D58" w:rsidRPr="008F041C" w:rsidRDefault="00BB4D58" w:rsidP="004B5583">
            <w:pPr>
              <w:suppressAutoHyphens w:val="0"/>
              <w:snapToGrid w:val="0"/>
              <w:jc w:val="center"/>
              <w:rPr>
                <w:rFonts w:ascii="標楷體" w:eastAsia="標楷體"/>
              </w:rPr>
            </w:pPr>
            <w:r w:rsidRPr="008F041C">
              <w:rPr>
                <w:rFonts w:ascii="標楷體" w:eastAsia="標楷體" w:hint="eastAsia"/>
              </w:rPr>
              <w:t>項</w:t>
            </w:r>
            <w:r w:rsidRPr="008F041C">
              <w:rPr>
                <w:rFonts w:ascii="標楷體" w:eastAsia="標楷體"/>
              </w:rPr>
              <w:t xml:space="preserve"> </w:t>
            </w:r>
            <w:r w:rsidRPr="008F041C">
              <w:rPr>
                <w:rFonts w:ascii="標楷體" w:eastAsia="標楷體" w:hint="eastAsia"/>
              </w:rPr>
              <w:t>目</w:t>
            </w:r>
            <w:r w:rsidRPr="008F041C">
              <w:rPr>
                <w:rFonts w:ascii="標楷體" w:eastAsia="標楷體"/>
              </w:rPr>
              <w:t xml:space="preserve"> </w:t>
            </w:r>
            <w:r w:rsidRPr="008F041C">
              <w:rPr>
                <w:rFonts w:ascii="標楷體" w:eastAsia="標楷體" w:hint="eastAsia"/>
              </w:rPr>
              <w:t>名</w:t>
            </w:r>
            <w:r w:rsidRPr="008F041C">
              <w:rPr>
                <w:rFonts w:ascii="標楷體" w:eastAsia="標楷體"/>
              </w:rPr>
              <w:t xml:space="preserve"> </w:t>
            </w:r>
            <w:r w:rsidRPr="008F041C">
              <w:rPr>
                <w:rFonts w:ascii="標楷體" w:eastAsia="標楷體" w:hint="eastAsia"/>
              </w:rPr>
              <w:t>稱</w:t>
            </w:r>
          </w:p>
        </w:tc>
        <w:tc>
          <w:tcPr>
            <w:tcW w:w="2291" w:type="dxa"/>
            <w:vAlign w:val="center"/>
          </w:tcPr>
          <w:p w14:paraId="55572714" w14:textId="77777777" w:rsidR="00BB4D58" w:rsidRPr="008F041C" w:rsidRDefault="00BB4D58" w:rsidP="004B5583">
            <w:pPr>
              <w:suppressAutoHyphens w:val="0"/>
              <w:snapToGrid w:val="0"/>
              <w:jc w:val="center"/>
              <w:rPr>
                <w:rFonts w:ascii="標楷體" w:eastAsia="標楷體"/>
              </w:rPr>
            </w:pPr>
            <w:r w:rsidRPr="008F041C">
              <w:rPr>
                <w:rFonts w:ascii="標楷體" w:eastAsia="標楷體" w:hint="eastAsia"/>
              </w:rPr>
              <w:t>說明</w:t>
            </w:r>
          </w:p>
        </w:tc>
        <w:tc>
          <w:tcPr>
            <w:tcW w:w="927" w:type="dxa"/>
            <w:vAlign w:val="center"/>
          </w:tcPr>
          <w:p w14:paraId="0B8306A8" w14:textId="77777777" w:rsidR="00BB4D58" w:rsidRPr="008F041C" w:rsidRDefault="00BB4D58" w:rsidP="004B5583">
            <w:pPr>
              <w:suppressAutoHyphens w:val="0"/>
              <w:snapToGrid w:val="0"/>
              <w:jc w:val="center"/>
              <w:rPr>
                <w:rFonts w:ascii="標楷體" w:eastAsia="標楷體"/>
              </w:rPr>
            </w:pPr>
            <w:r w:rsidRPr="008F041C">
              <w:rPr>
                <w:rFonts w:ascii="標楷體" w:eastAsia="標楷體" w:hint="eastAsia"/>
              </w:rPr>
              <w:t>單位</w:t>
            </w:r>
          </w:p>
        </w:tc>
        <w:tc>
          <w:tcPr>
            <w:tcW w:w="928" w:type="dxa"/>
            <w:vAlign w:val="center"/>
          </w:tcPr>
          <w:p w14:paraId="3CA30D15" w14:textId="77777777" w:rsidR="00BB4D58" w:rsidRPr="008F041C" w:rsidRDefault="00BB4D58" w:rsidP="004B5583">
            <w:pPr>
              <w:suppressAutoHyphens w:val="0"/>
              <w:snapToGrid w:val="0"/>
              <w:jc w:val="center"/>
              <w:rPr>
                <w:rFonts w:ascii="標楷體" w:eastAsia="標楷體"/>
              </w:rPr>
            </w:pPr>
            <w:r w:rsidRPr="008F041C">
              <w:rPr>
                <w:rFonts w:ascii="標楷體" w:eastAsia="標楷體" w:hint="eastAsia"/>
              </w:rPr>
              <w:t>數量</w:t>
            </w:r>
          </w:p>
        </w:tc>
        <w:tc>
          <w:tcPr>
            <w:tcW w:w="928" w:type="dxa"/>
            <w:gridSpan w:val="2"/>
            <w:vAlign w:val="center"/>
          </w:tcPr>
          <w:p w14:paraId="5639C55B" w14:textId="77777777" w:rsidR="00BB4D58" w:rsidRPr="008F041C" w:rsidRDefault="00BB4D58" w:rsidP="004B5583">
            <w:pPr>
              <w:suppressAutoHyphens w:val="0"/>
              <w:snapToGrid w:val="0"/>
              <w:jc w:val="center"/>
              <w:rPr>
                <w:rFonts w:ascii="標楷體" w:eastAsia="標楷體"/>
              </w:rPr>
            </w:pPr>
            <w:r w:rsidRPr="008F041C">
              <w:rPr>
                <w:rFonts w:ascii="標楷體" w:eastAsia="標楷體" w:hint="eastAsia"/>
              </w:rPr>
              <w:t>單價</w:t>
            </w:r>
          </w:p>
        </w:tc>
        <w:tc>
          <w:tcPr>
            <w:tcW w:w="928" w:type="dxa"/>
            <w:vAlign w:val="center"/>
          </w:tcPr>
          <w:p w14:paraId="01550F07" w14:textId="77777777" w:rsidR="00BB4D58" w:rsidRPr="008F041C" w:rsidRDefault="00BB4D58" w:rsidP="004B5583">
            <w:pPr>
              <w:suppressAutoHyphens w:val="0"/>
              <w:snapToGrid w:val="0"/>
              <w:jc w:val="center"/>
              <w:rPr>
                <w:rFonts w:ascii="標楷體" w:eastAsia="標楷體"/>
              </w:rPr>
            </w:pPr>
            <w:r w:rsidRPr="008F041C">
              <w:rPr>
                <w:rFonts w:ascii="標楷體" w:eastAsia="標楷體" w:hint="eastAsia"/>
              </w:rPr>
              <w:t>金額</w:t>
            </w:r>
          </w:p>
        </w:tc>
        <w:tc>
          <w:tcPr>
            <w:tcW w:w="1770" w:type="dxa"/>
            <w:vAlign w:val="center"/>
          </w:tcPr>
          <w:p w14:paraId="372E204A" w14:textId="77777777" w:rsidR="00BB4D58" w:rsidRPr="008F041C" w:rsidRDefault="00BB4D58" w:rsidP="004B5583">
            <w:pPr>
              <w:suppressAutoHyphens w:val="0"/>
              <w:snapToGrid w:val="0"/>
              <w:jc w:val="center"/>
              <w:rPr>
                <w:rFonts w:ascii="標楷體" w:eastAsia="標楷體"/>
              </w:rPr>
            </w:pPr>
            <w:r w:rsidRPr="008F041C">
              <w:rPr>
                <w:rFonts w:ascii="標楷體" w:eastAsia="標楷體" w:hint="eastAsia"/>
              </w:rPr>
              <w:t>備註</w:t>
            </w:r>
          </w:p>
        </w:tc>
      </w:tr>
      <w:tr w:rsidR="00B97921" w:rsidRPr="008F041C" w14:paraId="77A7E07F" w14:textId="77777777" w:rsidTr="001B439E">
        <w:trPr>
          <w:trHeight w:hRule="exact" w:val="680"/>
          <w:jc w:val="center"/>
        </w:trPr>
        <w:tc>
          <w:tcPr>
            <w:tcW w:w="2160" w:type="dxa"/>
            <w:vAlign w:val="center"/>
          </w:tcPr>
          <w:p w14:paraId="3DBCEF99" w14:textId="77777777" w:rsidR="00B97921" w:rsidRPr="001B439E" w:rsidRDefault="00B97921" w:rsidP="00B97921">
            <w:pPr>
              <w:suppressAutoHyphens w:val="0"/>
              <w:snapToGrid w:val="0"/>
              <w:jc w:val="center"/>
              <w:rPr>
                <w:rFonts w:ascii="標楷體" w:eastAsia="標楷體"/>
              </w:rPr>
            </w:pPr>
            <w:r w:rsidRPr="001B439E">
              <w:rPr>
                <w:rFonts w:ascii="標楷體" w:eastAsia="標楷體"/>
              </w:rPr>
              <w:t>主控板</w:t>
            </w:r>
            <w:r>
              <w:rPr>
                <w:rFonts w:ascii="標楷體" w:eastAsia="標楷體" w:hint="eastAsia"/>
              </w:rPr>
              <w:t>(</w:t>
            </w:r>
            <w:r w:rsidRPr="001B439E">
              <w:rPr>
                <w:rFonts w:ascii="標楷體" w:eastAsia="標楷體"/>
              </w:rPr>
              <w:t>ESP32-WROOM-32</w:t>
            </w:r>
            <w:r>
              <w:rPr>
                <w:rFonts w:ascii="標楷體" w:eastAsia="標楷體" w:hint="eastAsia"/>
              </w:rPr>
              <w:t>)</w:t>
            </w:r>
          </w:p>
        </w:tc>
        <w:tc>
          <w:tcPr>
            <w:tcW w:w="2291" w:type="dxa"/>
            <w:vAlign w:val="center"/>
          </w:tcPr>
          <w:p w14:paraId="14409C39" w14:textId="77777777" w:rsidR="00B97921" w:rsidRPr="008F041C" w:rsidRDefault="00B97921" w:rsidP="00B97921">
            <w:pPr>
              <w:suppressAutoHyphens w:val="0"/>
              <w:snapToGrid w:val="0"/>
              <w:jc w:val="both"/>
              <w:rPr>
                <w:rFonts w:ascii="標楷體" w:eastAsia="標楷體"/>
              </w:rPr>
            </w:pPr>
            <w:proofErr w:type="spellStart"/>
            <w:r w:rsidRPr="001B439E">
              <w:rPr>
                <w:rFonts w:ascii="標楷體" w:eastAsia="標楷體"/>
              </w:rPr>
              <w:t>WiFi</w:t>
            </w:r>
            <w:proofErr w:type="spellEnd"/>
            <w:r w:rsidRPr="001B439E">
              <w:rPr>
                <w:rFonts w:ascii="標楷體" w:eastAsia="標楷體"/>
              </w:rPr>
              <w:t xml:space="preserve"> + BLE 雙模，適合 IoT 設計</w:t>
            </w:r>
          </w:p>
        </w:tc>
        <w:tc>
          <w:tcPr>
            <w:tcW w:w="927" w:type="dxa"/>
            <w:vAlign w:val="center"/>
          </w:tcPr>
          <w:p w14:paraId="0DB5EFCE" w14:textId="77777777" w:rsidR="00B97921" w:rsidRPr="008F041C" w:rsidRDefault="00B97921" w:rsidP="00B97921">
            <w:pPr>
              <w:suppressAutoHyphens w:val="0"/>
              <w:snapToGrid w:val="0"/>
              <w:jc w:val="center"/>
              <w:rPr>
                <w:rFonts w:ascii="標楷體" w:eastAsia="標楷體"/>
              </w:rPr>
            </w:pPr>
            <w:r>
              <w:rPr>
                <w:rFonts w:ascii="標楷體" w:eastAsia="標楷體" w:hint="eastAsia"/>
              </w:rPr>
              <w:t>個</w:t>
            </w:r>
          </w:p>
        </w:tc>
        <w:tc>
          <w:tcPr>
            <w:tcW w:w="928" w:type="dxa"/>
            <w:vAlign w:val="center"/>
          </w:tcPr>
          <w:p w14:paraId="17BD750D" w14:textId="77777777" w:rsidR="00B97921" w:rsidRPr="008F041C" w:rsidRDefault="00D71AC9" w:rsidP="00B97921">
            <w:pPr>
              <w:suppressAutoHyphens w:val="0"/>
              <w:snapToGrid w:val="0"/>
              <w:jc w:val="center"/>
              <w:rPr>
                <w:rFonts w:ascii="標楷體" w:eastAsia="標楷體"/>
              </w:rPr>
            </w:pPr>
            <w:r>
              <w:rPr>
                <w:rFonts w:ascii="標楷體" w:eastAsia="標楷體" w:hint="eastAsia"/>
              </w:rPr>
              <w:t>4</w:t>
            </w:r>
          </w:p>
        </w:tc>
        <w:tc>
          <w:tcPr>
            <w:tcW w:w="928" w:type="dxa"/>
            <w:gridSpan w:val="2"/>
            <w:vAlign w:val="center"/>
          </w:tcPr>
          <w:p w14:paraId="5A402493" w14:textId="77777777" w:rsidR="00B97921" w:rsidRPr="008F041C" w:rsidRDefault="00B97921" w:rsidP="00B97921">
            <w:pPr>
              <w:suppressAutoHyphens w:val="0"/>
              <w:snapToGrid w:val="0"/>
              <w:jc w:val="center"/>
              <w:rPr>
                <w:rFonts w:ascii="標楷體" w:eastAsia="標楷體"/>
              </w:rPr>
            </w:pPr>
            <w:r>
              <w:rPr>
                <w:rFonts w:ascii="標楷體" w:eastAsia="標楷體" w:hint="eastAsia"/>
              </w:rPr>
              <w:t>250</w:t>
            </w:r>
          </w:p>
        </w:tc>
        <w:tc>
          <w:tcPr>
            <w:tcW w:w="928" w:type="dxa"/>
            <w:vAlign w:val="center"/>
          </w:tcPr>
          <w:p w14:paraId="69C805B9" w14:textId="77777777" w:rsidR="00B97921" w:rsidRPr="008F041C" w:rsidRDefault="00D71AC9" w:rsidP="00B97921">
            <w:pPr>
              <w:suppressAutoHyphens w:val="0"/>
              <w:snapToGrid w:val="0"/>
              <w:jc w:val="center"/>
              <w:rPr>
                <w:rFonts w:ascii="標楷體" w:eastAsia="標楷體"/>
              </w:rPr>
            </w:pPr>
            <w:r>
              <w:rPr>
                <w:rFonts w:ascii="標楷體" w:eastAsia="標楷體" w:hint="eastAsia"/>
              </w:rPr>
              <w:t>1000</w:t>
            </w:r>
          </w:p>
        </w:tc>
        <w:tc>
          <w:tcPr>
            <w:tcW w:w="1770" w:type="dxa"/>
            <w:vMerge w:val="restart"/>
            <w:vAlign w:val="center"/>
          </w:tcPr>
          <w:p w14:paraId="399080BF" w14:textId="77777777" w:rsidR="00B97921" w:rsidRPr="008F041C" w:rsidRDefault="00B97921" w:rsidP="00B97921">
            <w:pPr>
              <w:suppressAutoHyphens w:val="0"/>
              <w:snapToGrid w:val="0"/>
              <w:jc w:val="center"/>
              <w:rPr>
                <w:rFonts w:ascii="標楷體" w:eastAsia="標楷體"/>
              </w:rPr>
            </w:pPr>
            <w:r w:rsidRPr="001B439E">
              <w:rPr>
                <w:rFonts w:ascii="標楷體" w:eastAsia="標楷體"/>
              </w:rPr>
              <w:t>主要硬體設備</w:t>
            </w:r>
          </w:p>
        </w:tc>
      </w:tr>
      <w:tr w:rsidR="00B97921" w:rsidRPr="008F041C" w14:paraId="23DAA144" w14:textId="77777777" w:rsidTr="001B439E">
        <w:trPr>
          <w:trHeight w:val="714"/>
          <w:jc w:val="center"/>
        </w:trPr>
        <w:tc>
          <w:tcPr>
            <w:tcW w:w="2160" w:type="dxa"/>
            <w:vAlign w:val="center"/>
          </w:tcPr>
          <w:p w14:paraId="7E5C626B" w14:textId="77777777" w:rsidR="00B97921" w:rsidRDefault="00B97921" w:rsidP="00B97921">
            <w:pPr>
              <w:suppressAutoHyphens w:val="0"/>
              <w:snapToGrid w:val="0"/>
              <w:jc w:val="center"/>
              <w:rPr>
                <w:rFonts w:ascii="標楷體" w:eastAsia="標楷體"/>
              </w:rPr>
            </w:pPr>
            <w:r w:rsidRPr="001B439E">
              <w:rPr>
                <w:rFonts w:ascii="標楷體" w:eastAsia="標楷體"/>
              </w:rPr>
              <w:t>觸控螢幕</w:t>
            </w:r>
          </w:p>
          <w:p w14:paraId="39388D7F" w14:textId="77777777" w:rsidR="00B97921" w:rsidRPr="008F041C" w:rsidRDefault="00B97921" w:rsidP="00B97921">
            <w:pPr>
              <w:suppressAutoHyphens w:val="0"/>
              <w:snapToGrid w:val="0"/>
              <w:jc w:val="center"/>
              <w:rPr>
                <w:rFonts w:ascii="標楷體" w:eastAsia="標楷體"/>
              </w:rPr>
            </w:pPr>
            <w:r>
              <w:rPr>
                <w:rFonts w:ascii="標楷體" w:eastAsia="標楷體" w:hint="eastAsia"/>
              </w:rPr>
              <w:t>(</w:t>
            </w:r>
            <w:proofErr w:type="spellStart"/>
            <w:r w:rsidRPr="001B439E">
              <w:rPr>
                <w:rFonts w:ascii="標楷體" w:eastAsia="標楷體"/>
              </w:rPr>
              <w:t>Nextion</w:t>
            </w:r>
            <w:proofErr w:type="spellEnd"/>
            <w:r w:rsidRPr="001B439E">
              <w:rPr>
                <w:rFonts w:ascii="標楷體" w:eastAsia="標楷體"/>
              </w:rPr>
              <w:t xml:space="preserve"> 7 吋 HMI</w:t>
            </w:r>
            <w:r>
              <w:rPr>
                <w:rFonts w:ascii="標楷體" w:eastAsia="標楷體" w:hint="eastAsia"/>
              </w:rPr>
              <w:t>)</w:t>
            </w:r>
          </w:p>
        </w:tc>
        <w:tc>
          <w:tcPr>
            <w:tcW w:w="2291" w:type="dxa"/>
            <w:vAlign w:val="center"/>
          </w:tcPr>
          <w:p w14:paraId="499906E5" w14:textId="77777777" w:rsidR="00B97921" w:rsidRPr="008F041C" w:rsidRDefault="00B97921" w:rsidP="00B97921">
            <w:pPr>
              <w:suppressAutoHyphens w:val="0"/>
              <w:snapToGrid w:val="0"/>
              <w:jc w:val="both"/>
              <w:rPr>
                <w:rFonts w:ascii="標楷體" w:eastAsia="標楷體"/>
              </w:rPr>
            </w:pPr>
            <w:r w:rsidRPr="001B439E">
              <w:rPr>
                <w:rFonts w:ascii="標楷體" w:eastAsia="標楷體"/>
              </w:rPr>
              <w:t>內建 MCU，可獨立運行 UI</w:t>
            </w:r>
          </w:p>
        </w:tc>
        <w:tc>
          <w:tcPr>
            <w:tcW w:w="927" w:type="dxa"/>
            <w:vAlign w:val="center"/>
          </w:tcPr>
          <w:p w14:paraId="0EAA5D28" w14:textId="77777777" w:rsidR="00B97921" w:rsidRPr="008F041C" w:rsidRDefault="000F3969" w:rsidP="00B97921">
            <w:pPr>
              <w:suppressAutoHyphens w:val="0"/>
              <w:snapToGrid w:val="0"/>
              <w:jc w:val="center"/>
              <w:rPr>
                <w:rFonts w:ascii="標楷體" w:eastAsia="標楷體"/>
              </w:rPr>
            </w:pPr>
            <w:r>
              <w:rPr>
                <w:rFonts w:ascii="標楷體" w:eastAsia="標楷體" w:hint="eastAsia"/>
              </w:rPr>
              <w:t>個</w:t>
            </w:r>
          </w:p>
        </w:tc>
        <w:tc>
          <w:tcPr>
            <w:tcW w:w="928" w:type="dxa"/>
            <w:vAlign w:val="center"/>
          </w:tcPr>
          <w:p w14:paraId="38C47277" w14:textId="77777777" w:rsidR="00B97921" w:rsidRPr="008F041C" w:rsidRDefault="00D11105" w:rsidP="00B97921">
            <w:pPr>
              <w:suppressAutoHyphens w:val="0"/>
              <w:snapToGrid w:val="0"/>
              <w:jc w:val="center"/>
              <w:rPr>
                <w:rFonts w:ascii="標楷體" w:eastAsia="標楷體"/>
              </w:rPr>
            </w:pPr>
            <w:r>
              <w:rPr>
                <w:rFonts w:ascii="標楷體" w:eastAsia="標楷體" w:hint="eastAsia"/>
              </w:rPr>
              <w:t>1</w:t>
            </w:r>
          </w:p>
        </w:tc>
        <w:tc>
          <w:tcPr>
            <w:tcW w:w="928" w:type="dxa"/>
            <w:gridSpan w:val="2"/>
            <w:vAlign w:val="center"/>
          </w:tcPr>
          <w:p w14:paraId="63681C24" w14:textId="77777777" w:rsidR="00B97921" w:rsidRPr="008F041C" w:rsidRDefault="00B97921" w:rsidP="00B97921">
            <w:pPr>
              <w:suppressAutoHyphens w:val="0"/>
              <w:snapToGrid w:val="0"/>
              <w:jc w:val="center"/>
              <w:rPr>
                <w:rFonts w:ascii="標楷體" w:eastAsia="標楷體"/>
              </w:rPr>
            </w:pPr>
            <w:r>
              <w:rPr>
                <w:rFonts w:ascii="標楷體" w:eastAsia="標楷體" w:hint="eastAsia"/>
              </w:rPr>
              <w:t>2200</w:t>
            </w:r>
          </w:p>
        </w:tc>
        <w:tc>
          <w:tcPr>
            <w:tcW w:w="928" w:type="dxa"/>
            <w:vAlign w:val="center"/>
          </w:tcPr>
          <w:p w14:paraId="2C0C73E9" w14:textId="77777777" w:rsidR="00B97921" w:rsidRPr="008F041C" w:rsidRDefault="00D11105" w:rsidP="00B97921">
            <w:pPr>
              <w:suppressAutoHyphens w:val="0"/>
              <w:snapToGrid w:val="0"/>
              <w:jc w:val="center"/>
              <w:rPr>
                <w:rFonts w:ascii="標楷體" w:eastAsia="標楷體"/>
              </w:rPr>
            </w:pPr>
            <w:r>
              <w:rPr>
                <w:rFonts w:ascii="標楷體" w:eastAsia="標楷體" w:hint="eastAsia"/>
              </w:rPr>
              <w:t>2200</w:t>
            </w:r>
          </w:p>
        </w:tc>
        <w:tc>
          <w:tcPr>
            <w:tcW w:w="1770" w:type="dxa"/>
            <w:vMerge/>
            <w:vAlign w:val="center"/>
          </w:tcPr>
          <w:p w14:paraId="74C77B85" w14:textId="77777777" w:rsidR="00B97921" w:rsidRPr="008F041C" w:rsidRDefault="00B97921" w:rsidP="00B97921">
            <w:pPr>
              <w:suppressAutoHyphens w:val="0"/>
              <w:snapToGrid w:val="0"/>
              <w:jc w:val="center"/>
              <w:rPr>
                <w:rFonts w:ascii="標楷體" w:eastAsia="標楷體"/>
              </w:rPr>
            </w:pPr>
          </w:p>
        </w:tc>
      </w:tr>
      <w:tr w:rsidR="00B97921" w:rsidRPr="008F041C" w14:paraId="617A3C5D" w14:textId="77777777" w:rsidTr="001B439E">
        <w:trPr>
          <w:trHeight w:val="683"/>
          <w:jc w:val="center"/>
        </w:trPr>
        <w:tc>
          <w:tcPr>
            <w:tcW w:w="2160" w:type="dxa"/>
            <w:vAlign w:val="center"/>
          </w:tcPr>
          <w:p w14:paraId="1569829A" w14:textId="77777777" w:rsidR="00B97921" w:rsidRPr="001B439E" w:rsidRDefault="00B97921" w:rsidP="00B97921">
            <w:pPr>
              <w:suppressAutoHyphens w:val="0"/>
              <w:snapToGrid w:val="0"/>
              <w:jc w:val="center"/>
              <w:rPr>
                <w:rFonts w:ascii="標楷體" w:eastAsia="標楷體"/>
              </w:rPr>
            </w:pPr>
            <w:r w:rsidRPr="001B439E">
              <w:rPr>
                <w:rFonts w:ascii="標楷體" w:eastAsia="標楷體"/>
              </w:rPr>
              <w:t>語音模組</w:t>
            </w:r>
            <w:r>
              <w:rPr>
                <w:rFonts w:ascii="標楷體" w:eastAsia="標楷體" w:hint="eastAsia"/>
              </w:rPr>
              <w:t>(</w:t>
            </w:r>
            <w:proofErr w:type="spellStart"/>
            <w:r w:rsidRPr="001B439E">
              <w:rPr>
                <w:rFonts w:ascii="標楷體" w:eastAsia="標楷體"/>
              </w:rPr>
              <w:t>DFPlayer</w:t>
            </w:r>
            <w:proofErr w:type="spellEnd"/>
            <w:r w:rsidRPr="001B439E">
              <w:rPr>
                <w:rFonts w:ascii="標楷體" w:eastAsia="標楷體"/>
              </w:rPr>
              <w:t xml:space="preserve"> Mini + 3W 喇叭</w:t>
            </w:r>
            <w:r>
              <w:rPr>
                <w:rFonts w:ascii="標楷體" w:eastAsia="標楷體" w:hint="eastAsia"/>
              </w:rPr>
              <w:t>)</w:t>
            </w:r>
          </w:p>
        </w:tc>
        <w:tc>
          <w:tcPr>
            <w:tcW w:w="2291" w:type="dxa"/>
            <w:vAlign w:val="center"/>
          </w:tcPr>
          <w:p w14:paraId="0BC3F9B5" w14:textId="77777777" w:rsidR="00B97921" w:rsidRPr="001B439E" w:rsidRDefault="00B97921" w:rsidP="00B97921">
            <w:pPr>
              <w:suppressAutoHyphens w:val="0"/>
              <w:snapToGrid w:val="0"/>
              <w:jc w:val="both"/>
              <w:rPr>
                <w:rFonts w:ascii="標楷體" w:eastAsia="標楷體"/>
              </w:rPr>
            </w:pPr>
            <w:r w:rsidRPr="001B439E">
              <w:rPr>
                <w:rFonts w:ascii="標楷體" w:eastAsia="標楷體"/>
              </w:rPr>
              <w:t>低功耗 MP3 播放，可存儲語音導覽</w:t>
            </w:r>
          </w:p>
        </w:tc>
        <w:tc>
          <w:tcPr>
            <w:tcW w:w="927" w:type="dxa"/>
            <w:vAlign w:val="center"/>
          </w:tcPr>
          <w:p w14:paraId="784F4B39" w14:textId="77777777" w:rsidR="00B97921" w:rsidRPr="008F041C" w:rsidRDefault="00AE7868" w:rsidP="00B97921">
            <w:pPr>
              <w:suppressAutoHyphens w:val="0"/>
              <w:snapToGrid w:val="0"/>
              <w:jc w:val="center"/>
              <w:rPr>
                <w:rFonts w:ascii="標楷體" w:eastAsia="標楷體"/>
              </w:rPr>
            </w:pPr>
            <w:r>
              <w:rPr>
                <w:rFonts w:ascii="標楷體" w:eastAsia="標楷體" w:hint="eastAsia"/>
              </w:rPr>
              <w:t>組</w:t>
            </w:r>
          </w:p>
        </w:tc>
        <w:tc>
          <w:tcPr>
            <w:tcW w:w="928" w:type="dxa"/>
            <w:vAlign w:val="center"/>
          </w:tcPr>
          <w:p w14:paraId="1505CBEF" w14:textId="77777777" w:rsidR="00B97921" w:rsidRPr="008F041C" w:rsidRDefault="00B97921" w:rsidP="00B97921">
            <w:pPr>
              <w:suppressAutoHyphens w:val="0"/>
              <w:snapToGrid w:val="0"/>
              <w:jc w:val="center"/>
              <w:rPr>
                <w:rFonts w:ascii="標楷體" w:eastAsia="標楷體"/>
              </w:rPr>
            </w:pPr>
            <w:r>
              <w:rPr>
                <w:rFonts w:ascii="標楷體" w:eastAsia="標楷體" w:hint="eastAsia"/>
              </w:rPr>
              <w:t>3</w:t>
            </w:r>
          </w:p>
        </w:tc>
        <w:tc>
          <w:tcPr>
            <w:tcW w:w="928" w:type="dxa"/>
            <w:gridSpan w:val="2"/>
            <w:vAlign w:val="center"/>
          </w:tcPr>
          <w:p w14:paraId="1A6D5DFA" w14:textId="77777777" w:rsidR="00B97921" w:rsidRPr="008F041C" w:rsidRDefault="00B97921" w:rsidP="00B97921">
            <w:pPr>
              <w:suppressAutoHyphens w:val="0"/>
              <w:snapToGrid w:val="0"/>
              <w:jc w:val="center"/>
              <w:rPr>
                <w:rFonts w:ascii="標楷體" w:eastAsia="標楷體"/>
              </w:rPr>
            </w:pPr>
            <w:r>
              <w:rPr>
                <w:rFonts w:ascii="標楷體" w:eastAsia="標楷體" w:hint="eastAsia"/>
              </w:rPr>
              <w:t>150</w:t>
            </w:r>
          </w:p>
        </w:tc>
        <w:tc>
          <w:tcPr>
            <w:tcW w:w="928" w:type="dxa"/>
            <w:vAlign w:val="center"/>
          </w:tcPr>
          <w:p w14:paraId="70BB049A" w14:textId="77777777" w:rsidR="00B97921" w:rsidRPr="008F041C" w:rsidRDefault="00D11105" w:rsidP="00B97921">
            <w:pPr>
              <w:suppressAutoHyphens w:val="0"/>
              <w:snapToGrid w:val="0"/>
              <w:jc w:val="center"/>
              <w:rPr>
                <w:rFonts w:ascii="標楷體" w:eastAsia="標楷體"/>
              </w:rPr>
            </w:pPr>
            <w:r>
              <w:rPr>
                <w:rFonts w:ascii="標楷體" w:eastAsia="標楷體" w:hint="eastAsia"/>
              </w:rPr>
              <w:t>450</w:t>
            </w:r>
          </w:p>
        </w:tc>
        <w:tc>
          <w:tcPr>
            <w:tcW w:w="1770" w:type="dxa"/>
            <w:vMerge/>
            <w:vAlign w:val="center"/>
          </w:tcPr>
          <w:p w14:paraId="51AC7E68" w14:textId="77777777" w:rsidR="00B97921" w:rsidRPr="008F041C" w:rsidRDefault="00B97921" w:rsidP="00B97921">
            <w:pPr>
              <w:suppressAutoHyphens w:val="0"/>
              <w:snapToGrid w:val="0"/>
              <w:jc w:val="center"/>
              <w:rPr>
                <w:rFonts w:ascii="標楷體" w:eastAsia="標楷體"/>
              </w:rPr>
            </w:pPr>
          </w:p>
        </w:tc>
      </w:tr>
      <w:tr w:rsidR="00B97921" w:rsidRPr="008F041C" w14:paraId="5C561DF6" w14:textId="77777777" w:rsidTr="001B439E">
        <w:trPr>
          <w:trHeight w:val="709"/>
          <w:jc w:val="center"/>
        </w:trPr>
        <w:tc>
          <w:tcPr>
            <w:tcW w:w="2160" w:type="dxa"/>
            <w:vAlign w:val="center"/>
          </w:tcPr>
          <w:p w14:paraId="296A9ACC" w14:textId="77777777" w:rsidR="00B97921" w:rsidRPr="001B439E" w:rsidRDefault="00B97921" w:rsidP="00B97921">
            <w:pPr>
              <w:suppressAutoHyphens w:val="0"/>
              <w:snapToGrid w:val="0"/>
              <w:jc w:val="center"/>
              <w:rPr>
                <w:rFonts w:ascii="標楷體" w:eastAsia="標楷體"/>
              </w:rPr>
            </w:pPr>
            <w:r w:rsidRPr="001B439E">
              <w:rPr>
                <w:rFonts w:ascii="標楷體" w:eastAsia="標楷體"/>
              </w:rPr>
              <w:t>攝影機</w:t>
            </w:r>
            <w:r>
              <w:rPr>
                <w:rFonts w:ascii="標楷體" w:eastAsia="標楷體" w:hint="eastAsia"/>
              </w:rPr>
              <w:t>(</w:t>
            </w:r>
            <w:r w:rsidRPr="001B439E">
              <w:rPr>
                <w:rFonts w:ascii="標楷體" w:eastAsia="標楷體"/>
              </w:rPr>
              <w:t>OV5640 Camera Module</w:t>
            </w:r>
            <w:r>
              <w:rPr>
                <w:rFonts w:ascii="標楷體" w:eastAsia="標楷體" w:hint="eastAsia"/>
              </w:rPr>
              <w:t>)</w:t>
            </w:r>
          </w:p>
        </w:tc>
        <w:tc>
          <w:tcPr>
            <w:tcW w:w="2291" w:type="dxa"/>
            <w:vAlign w:val="center"/>
          </w:tcPr>
          <w:p w14:paraId="79C143DF" w14:textId="77777777" w:rsidR="00B97921" w:rsidRPr="001B439E" w:rsidRDefault="00B97921" w:rsidP="00B97921">
            <w:pPr>
              <w:suppressAutoHyphens w:val="0"/>
              <w:snapToGrid w:val="0"/>
              <w:jc w:val="both"/>
              <w:rPr>
                <w:rFonts w:ascii="標楷體" w:eastAsia="標楷體"/>
              </w:rPr>
            </w:pPr>
            <w:r w:rsidRPr="001B439E">
              <w:rPr>
                <w:rFonts w:ascii="標楷體" w:eastAsia="標楷體"/>
              </w:rPr>
              <w:t>500 萬畫素，適合影像分析</w:t>
            </w:r>
          </w:p>
        </w:tc>
        <w:tc>
          <w:tcPr>
            <w:tcW w:w="927" w:type="dxa"/>
            <w:vAlign w:val="center"/>
          </w:tcPr>
          <w:p w14:paraId="0655B1F5" w14:textId="77777777" w:rsidR="00B97921" w:rsidRPr="008F041C" w:rsidRDefault="000F3969" w:rsidP="00B97921">
            <w:pPr>
              <w:suppressAutoHyphens w:val="0"/>
              <w:snapToGrid w:val="0"/>
              <w:jc w:val="center"/>
              <w:rPr>
                <w:rFonts w:ascii="標楷體" w:eastAsia="標楷體"/>
              </w:rPr>
            </w:pPr>
            <w:r>
              <w:rPr>
                <w:rFonts w:ascii="標楷體" w:eastAsia="標楷體" w:hint="eastAsia"/>
              </w:rPr>
              <w:t>個</w:t>
            </w:r>
          </w:p>
        </w:tc>
        <w:tc>
          <w:tcPr>
            <w:tcW w:w="928" w:type="dxa"/>
            <w:vAlign w:val="center"/>
          </w:tcPr>
          <w:p w14:paraId="2098C5DE" w14:textId="77777777" w:rsidR="00B97921" w:rsidRPr="008F041C" w:rsidRDefault="00AE7868" w:rsidP="00B97921">
            <w:pPr>
              <w:suppressAutoHyphens w:val="0"/>
              <w:snapToGrid w:val="0"/>
              <w:jc w:val="center"/>
              <w:rPr>
                <w:rFonts w:ascii="標楷體" w:eastAsia="標楷體"/>
              </w:rPr>
            </w:pPr>
            <w:r>
              <w:rPr>
                <w:rFonts w:ascii="標楷體" w:eastAsia="標楷體" w:hint="eastAsia"/>
              </w:rPr>
              <w:t>5</w:t>
            </w:r>
          </w:p>
        </w:tc>
        <w:tc>
          <w:tcPr>
            <w:tcW w:w="928" w:type="dxa"/>
            <w:gridSpan w:val="2"/>
            <w:vAlign w:val="center"/>
          </w:tcPr>
          <w:p w14:paraId="1FEBA287" w14:textId="77777777" w:rsidR="00B97921" w:rsidRPr="008F041C" w:rsidRDefault="00AE7868" w:rsidP="00B97921">
            <w:pPr>
              <w:suppressAutoHyphens w:val="0"/>
              <w:snapToGrid w:val="0"/>
              <w:jc w:val="center"/>
              <w:rPr>
                <w:rFonts w:ascii="標楷體" w:eastAsia="標楷體"/>
              </w:rPr>
            </w:pPr>
            <w:r>
              <w:rPr>
                <w:rFonts w:ascii="標楷體" w:eastAsia="標楷體" w:hint="eastAsia"/>
              </w:rPr>
              <w:t>750</w:t>
            </w:r>
          </w:p>
        </w:tc>
        <w:tc>
          <w:tcPr>
            <w:tcW w:w="928" w:type="dxa"/>
            <w:vAlign w:val="center"/>
          </w:tcPr>
          <w:p w14:paraId="2DC6D675" w14:textId="77777777" w:rsidR="00B97921" w:rsidRPr="008F041C" w:rsidRDefault="00AE7868" w:rsidP="00B97921">
            <w:pPr>
              <w:suppressAutoHyphens w:val="0"/>
              <w:snapToGrid w:val="0"/>
              <w:jc w:val="center"/>
              <w:rPr>
                <w:rFonts w:ascii="標楷體" w:eastAsia="標楷體"/>
              </w:rPr>
            </w:pPr>
            <w:r>
              <w:rPr>
                <w:rFonts w:ascii="標楷體" w:eastAsia="標楷體" w:hint="eastAsia"/>
              </w:rPr>
              <w:t>3750</w:t>
            </w:r>
          </w:p>
        </w:tc>
        <w:tc>
          <w:tcPr>
            <w:tcW w:w="1770" w:type="dxa"/>
            <w:vMerge/>
            <w:vAlign w:val="center"/>
          </w:tcPr>
          <w:p w14:paraId="401E0FEF" w14:textId="77777777" w:rsidR="00B97921" w:rsidRPr="008F041C" w:rsidRDefault="00B97921" w:rsidP="00B97921">
            <w:pPr>
              <w:suppressAutoHyphens w:val="0"/>
              <w:snapToGrid w:val="0"/>
              <w:jc w:val="center"/>
              <w:rPr>
                <w:rFonts w:ascii="標楷體" w:eastAsia="標楷體"/>
              </w:rPr>
            </w:pPr>
          </w:p>
        </w:tc>
      </w:tr>
      <w:tr w:rsidR="00AE7868" w:rsidRPr="008F041C" w14:paraId="39347641" w14:textId="77777777" w:rsidTr="001B439E">
        <w:trPr>
          <w:trHeight w:val="709"/>
          <w:jc w:val="center"/>
        </w:trPr>
        <w:tc>
          <w:tcPr>
            <w:tcW w:w="2160" w:type="dxa"/>
            <w:vAlign w:val="center"/>
          </w:tcPr>
          <w:p w14:paraId="6EC853E9" w14:textId="77777777" w:rsidR="00AE7868" w:rsidRPr="001B439E" w:rsidRDefault="00AE7868" w:rsidP="00B97921">
            <w:pPr>
              <w:suppressAutoHyphens w:val="0"/>
              <w:snapToGrid w:val="0"/>
              <w:jc w:val="center"/>
              <w:rPr>
                <w:rFonts w:ascii="標楷體" w:eastAsia="標楷體"/>
              </w:rPr>
            </w:pPr>
            <w:r w:rsidRPr="00AE7868">
              <w:rPr>
                <w:rFonts w:ascii="標楷體" w:eastAsia="標楷體"/>
              </w:rPr>
              <w:t>感測器</w:t>
            </w:r>
            <w:r>
              <w:rPr>
                <w:rFonts w:ascii="標楷體" w:eastAsia="標楷體" w:hint="eastAsia"/>
              </w:rPr>
              <w:t>(</w:t>
            </w:r>
            <w:r w:rsidRPr="00AE7868">
              <w:rPr>
                <w:rFonts w:ascii="標楷體" w:eastAsia="標楷體"/>
              </w:rPr>
              <w:t>VL53L0X</w:t>
            </w:r>
            <w:r>
              <w:rPr>
                <w:rFonts w:ascii="標楷體" w:eastAsia="標楷體" w:hint="eastAsia"/>
              </w:rPr>
              <w:t>)</w:t>
            </w:r>
          </w:p>
        </w:tc>
        <w:tc>
          <w:tcPr>
            <w:tcW w:w="2291" w:type="dxa"/>
            <w:vAlign w:val="center"/>
          </w:tcPr>
          <w:p w14:paraId="164800EA" w14:textId="77777777" w:rsidR="00AE7868" w:rsidRPr="001B439E" w:rsidRDefault="00AE7868" w:rsidP="00B97921">
            <w:pPr>
              <w:suppressAutoHyphens w:val="0"/>
              <w:snapToGrid w:val="0"/>
              <w:jc w:val="both"/>
              <w:rPr>
                <w:rFonts w:ascii="標楷體" w:eastAsia="標楷體"/>
              </w:rPr>
            </w:pPr>
            <w:r w:rsidRPr="00AE7868">
              <w:rPr>
                <w:rFonts w:ascii="標楷體" w:eastAsia="標楷體"/>
              </w:rPr>
              <w:t>雷射測距感測器</w:t>
            </w:r>
          </w:p>
        </w:tc>
        <w:tc>
          <w:tcPr>
            <w:tcW w:w="927" w:type="dxa"/>
            <w:vAlign w:val="center"/>
          </w:tcPr>
          <w:p w14:paraId="6357E0CE" w14:textId="77777777" w:rsidR="00AE7868" w:rsidRDefault="00AE7868" w:rsidP="00B97921">
            <w:pPr>
              <w:suppressAutoHyphens w:val="0"/>
              <w:snapToGrid w:val="0"/>
              <w:jc w:val="center"/>
              <w:rPr>
                <w:rFonts w:ascii="標楷體" w:eastAsia="標楷體"/>
              </w:rPr>
            </w:pPr>
            <w:r>
              <w:rPr>
                <w:rFonts w:ascii="標楷體" w:eastAsia="標楷體" w:hint="eastAsia"/>
              </w:rPr>
              <w:t>個</w:t>
            </w:r>
          </w:p>
        </w:tc>
        <w:tc>
          <w:tcPr>
            <w:tcW w:w="928" w:type="dxa"/>
            <w:vAlign w:val="center"/>
          </w:tcPr>
          <w:p w14:paraId="3D5829D6" w14:textId="77777777" w:rsidR="00AE7868" w:rsidRDefault="00AE7868" w:rsidP="00B97921">
            <w:pPr>
              <w:suppressAutoHyphens w:val="0"/>
              <w:snapToGrid w:val="0"/>
              <w:jc w:val="center"/>
              <w:rPr>
                <w:rFonts w:ascii="標楷體" w:eastAsia="標楷體"/>
              </w:rPr>
            </w:pPr>
            <w:r>
              <w:rPr>
                <w:rFonts w:ascii="標楷體" w:eastAsia="標楷體" w:hint="eastAsia"/>
              </w:rPr>
              <w:t>5</w:t>
            </w:r>
          </w:p>
        </w:tc>
        <w:tc>
          <w:tcPr>
            <w:tcW w:w="928" w:type="dxa"/>
            <w:gridSpan w:val="2"/>
            <w:vAlign w:val="center"/>
          </w:tcPr>
          <w:p w14:paraId="7A49B8E7" w14:textId="77777777" w:rsidR="00AE7868" w:rsidRDefault="00AE7868" w:rsidP="00B97921">
            <w:pPr>
              <w:suppressAutoHyphens w:val="0"/>
              <w:snapToGrid w:val="0"/>
              <w:jc w:val="center"/>
              <w:rPr>
                <w:rFonts w:ascii="標楷體" w:eastAsia="標楷體"/>
              </w:rPr>
            </w:pPr>
            <w:r>
              <w:rPr>
                <w:rFonts w:ascii="標楷體" w:eastAsia="標楷體" w:hint="eastAsia"/>
              </w:rPr>
              <w:t>350</w:t>
            </w:r>
          </w:p>
        </w:tc>
        <w:tc>
          <w:tcPr>
            <w:tcW w:w="928" w:type="dxa"/>
            <w:vAlign w:val="center"/>
          </w:tcPr>
          <w:p w14:paraId="79475EAA" w14:textId="77777777" w:rsidR="00AE7868" w:rsidRDefault="00AE7868" w:rsidP="00B97921">
            <w:pPr>
              <w:suppressAutoHyphens w:val="0"/>
              <w:snapToGrid w:val="0"/>
              <w:jc w:val="center"/>
              <w:rPr>
                <w:rFonts w:ascii="標楷體" w:eastAsia="標楷體"/>
              </w:rPr>
            </w:pPr>
            <w:r>
              <w:rPr>
                <w:rFonts w:ascii="標楷體" w:eastAsia="標楷體" w:hint="eastAsia"/>
              </w:rPr>
              <w:t>1750</w:t>
            </w:r>
          </w:p>
        </w:tc>
        <w:tc>
          <w:tcPr>
            <w:tcW w:w="1770" w:type="dxa"/>
            <w:vMerge/>
            <w:vAlign w:val="center"/>
          </w:tcPr>
          <w:p w14:paraId="42079D90" w14:textId="77777777" w:rsidR="00AE7868" w:rsidRPr="008F041C" w:rsidRDefault="00AE7868" w:rsidP="00B97921">
            <w:pPr>
              <w:suppressAutoHyphens w:val="0"/>
              <w:snapToGrid w:val="0"/>
              <w:jc w:val="center"/>
              <w:rPr>
                <w:rFonts w:ascii="標楷體" w:eastAsia="標楷體"/>
              </w:rPr>
            </w:pPr>
          </w:p>
        </w:tc>
      </w:tr>
      <w:tr w:rsidR="00B97921" w:rsidRPr="008F041C" w14:paraId="401B1504" w14:textId="77777777" w:rsidTr="001B439E">
        <w:trPr>
          <w:trHeight w:val="704"/>
          <w:jc w:val="center"/>
        </w:trPr>
        <w:tc>
          <w:tcPr>
            <w:tcW w:w="2160" w:type="dxa"/>
            <w:vAlign w:val="center"/>
          </w:tcPr>
          <w:p w14:paraId="2CA96665" w14:textId="77777777" w:rsidR="00B97921" w:rsidRDefault="00B97921" w:rsidP="00B97921">
            <w:pPr>
              <w:suppressAutoHyphens w:val="0"/>
              <w:snapToGrid w:val="0"/>
              <w:jc w:val="center"/>
              <w:rPr>
                <w:rFonts w:ascii="標楷體" w:eastAsia="標楷體"/>
              </w:rPr>
            </w:pPr>
            <w:r w:rsidRPr="001B439E">
              <w:rPr>
                <w:rFonts w:ascii="標楷體" w:eastAsia="標楷體" w:hint="eastAsia"/>
              </w:rPr>
              <w:t>電源模組</w:t>
            </w:r>
          </w:p>
          <w:p w14:paraId="79C9EECE" w14:textId="77777777" w:rsidR="00B97921" w:rsidRPr="001B439E" w:rsidRDefault="00B97921" w:rsidP="00B97921">
            <w:pPr>
              <w:suppressAutoHyphens w:val="0"/>
              <w:snapToGrid w:val="0"/>
              <w:jc w:val="center"/>
              <w:rPr>
                <w:rFonts w:ascii="標楷體" w:eastAsia="標楷體"/>
              </w:rPr>
            </w:pPr>
            <w:r>
              <w:rPr>
                <w:rFonts w:ascii="標楷體" w:eastAsia="標楷體" w:hint="eastAsia"/>
              </w:rPr>
              <w:t>(</w:t>
            </w:r>
            <w:r w:rsidRPr="001B439E">
              <w:rPr>
                <w:rFonts w:ascii="標楷體" w:eastAsia="標楷體"/>
              </w:rPr>
              <w:t>LM2596 降壓模組</w:t>
            </w:r>
            <w:r>
              <w:rPr>
                <w:rFonts w:ascii="標楷體" w:eastAsia="標楷體" w:hint="eastAsia"/>
              </w:rPr>
              <w:t>)</w:t>
            </w:r>
          </w:p>
        </w:tc>
        <w:tc>
          <w:tcPr>
            <w:tcW w:w="2291" w:type="dxa"/>
            <w:vAlign w:val="center"/>
          </w:tcPr>
          <w:p w14:paraId="52DB44EE" w14:textId="77777777" w:rsidR="00B97921" w:rsidRPr="001B439E" w:rsidRDefault="00B97921" w:rsidP="00B97921">
            <w:pPr>
              <w:suppressAutoHyphens w:val="0"/>
              <w:snapToGrid w:val="0"/>
              <w:jc w:val="both"/>
              <w:rPr>
                <w:rFonts w:ascii="標楷體" w:eastAsia="標楷體"/>
              </w:rPr>
            </w:pPr>
            <w:r w:rsidRPr="001B439E">
              <w:rPr>
                <w:rFonts w:ascii="標楷體" w:eastAsia="標楷體"/>
              </w:rPr>
              <w:t>12V 轉 5V，供應穩定電源</w:t>
            </w:r>
          </w:p>
        </w:tc>
        <w:tc>
          <w:tcPr>
            <w:tcW w:w="927" w:type="dxa"/>
            <w:vAlign w:val="center"/>
          </w:tcPr>
          <w:p w14:paraId="40F02E1C" w14:textId="77777777" w:rsidR="00B97921" w:rsidRPr="008F041C" w:rsidRDefault="000F3969" w:rsidP="00B97921">
            <w:pPr>
              <w:suppressAutoHyphens w:val="0"/>
              <w:snapToGrid w:val="0"/>
              <w:jc w:val="center"/>
              <w:rPr>
                <w:rFonts w:ascii="標楷體" w:eastAsia="標楷體"/>
              </w:rPr>
            </w:pPr>
            <w:r>
              <w:rPr>
                <w:rFonts w:ascii="標楷體" w:eastAsia="標楷體" w:hint="eastAsia"/>
              </w:rPr>
              <w:t>個</w:t>
            </w:r>
          </w:p>
        </w:tc>
        <w:tc>
          <w:tcPr>
            <w:tcW w:w="928" w:type="dxa"/>
            <w:vAlign w:val="center"/>
          </w:tcPr>
          <w:p w14:paraId="5925C53B" w14:textId="77777777" w:rsidR="00B97921" w:rsidRPr="008F041C" w:rsidRDefault="00B97921" w:rsidP="00B97921">
            <w:pPr>
              <w:suppressAutoHyphens w:val="0"/>
              <w:snapToGrid w:val="0"/>
              <w:jc w:val="center"/>
              <w:rPr>
                <w:rFonts w:ascii="標楷體" w:eastAsia="標楷體"/>
              </w:rPr>
            </w:pPr>
            <w:r>
              <w:rPr>
                <w:rFonts w:ascii="標楷體" w:eastAsia="標楷體" w:hint="eastAsia"/>
              </w:rPr>
              <w:t>3</w:t>
            </w:r>
          </w:p>
        </w:tc>
        <w:tc>
          <w:tcPr>
            <w:tcW w:w="928" w:type="dxa"/>
            <w:gridSpan w:val="2"/>
            <w:vAlign w:val="center"/>
          </w:tcPr>
          <w:p w14:paraId="190C5934" w14:textId="77777777" w:rsidR="00B97921" w:rsidRPr="008F041C" w:rsidRDefault="00B97921" w:rsidP="00B97921">
            <w:pPr>
              <w:suppressAutoHyphens w:val="0"/>
              <w:snapToGrid w:val="0"/>
              <w:jc w:val="center"/>
              <w:rPr>
                <w:rFonts w:ascii="標楷體" w:eastAsia="標楷體"/>
              </w:rPr>
            </w:pPr>
            <w:r>
              <w:rPr>
                <w:rFonts w:ascii="標楷體" w:eastAsia="標楷體" w:hint="eastAsia"/>
              </w:rPr>
              <w:t>100</w:t>
            </w:r>
          </w:p>
        </w:tc>
        <w:tc>
          <w:tcPr>
            <w:tcW w:w="928" w:type="dxa"/>
            <w:vAlign w:val="center"/>
          </w:tcPr>
          <w:p w14:paraId="09C6E188" w14:textId="77777777" w:rsidR="00B97921" w:rsidRPr="008F041C" w:rsidRDefault="00D11105" w:rsidP="00B97921">
            <w:pPr>
              <w:suppressAutoHyphens w:val="0"/>
              <w:snapToGrid w:val="0"/>
              <w:jc w:val="center"/>
              <w:rPr>
                <w:rFonts w:ascii="標楷體" w:eastAsia="標楷體"/>
              </w:rPr>
            </w:pPr>
            <w:r>
              <w:rPr>
                <w:rFonts w:ascii="標楷體" w:eastAsia="標楷體" w:hint="eastAsia"/>
              </w:rPr>
              <w:t>300</w:t>
            </w:r>
          </w:p>
        </w:tc>
        <w:tc>
          <w:tcPr>
            <w:tcW w:w="1770" w:type="dxa"/>
            <w:vMerge/>
            <w:vAlign w:val="center"/>
          </w:tcPr>
          <w:p w14:paraId="2DC6D661" w14:textId="77777777" w:rsidR="00B97921" w:rsidRPr="008F041C" w:rsidRDefault="00B97921" w:rsidP="00B97921">
            <w:pPr>
              <w:suppressAutoHyphens w:val="0"/>
              <w:snapToGrid w:val="0"/>
              <w:jc w:val="center"/>
              <w:rPr>
                <w:rFonts w:ascii="標楷體" w:eastAsia="標楷體"/>
              </w:rPr>
            </w:pPr>
          </w:p>
        </w:tc>
      </w:tr>
      <w:tr w:rsidR="00B97921" w:rsidRPr="008F041C" w14:paraId="3C8AEC8D" w14:textId="77777777" w:rsidTr="001B439E">
        <w:trPr>
          <w:trHeight w:val="684"/>
          <w:jc w:val="center"/>
        </w:trPr>
        <w:tc>
          <w:tcPr>
            <w:tcW w:w="2160" w:type="dxa"/>
            <w:vAlign w:val="center"/>
          </w:tcPr>
          <w:p w14:paraId="6A0202C2" w14:textId="77777777" w:rsidR="00B97921" w:rsidRPr="001B439E" w:rsidRDefault="00B97921" w:rsidP="00B97921">
            <w:pPr>
              <w:suppressAutoHyphens w:val="0"/>
              <w:snapToGrid w:val="0"/>
              <w:jc w:val="center"/>
              <w:rPr>
                <w:rFonts w:ascii="標楷體" w:eastAsia="標楷體"/>
              </w:rPr>
            </w:pPr>
            <w:r w:rsidRPr="001B439E">
              <w:rPr>
                <w:rFonts w:ascii="標楷體" w:eastAsia="標楷體"/>
              </w:rPr>
              <w:t>電池</w:t>
            </w:r>
            <w:r>
              <w:rPr>
                <w:rFonts w:ascii="標楷體" w:eastAsia="標楷體" w:hint="eastAsia"/>
              </w:rPr>
              <w:t>(</w:t>
            </w:r>
            <w:r w:rsidRPr="001B439E">
              <w:rPr>
                <w:rFonts w:ascii="標楷體" w:eastAsia="標楷體"/>
              </w:rPr>
              <w:t>18650 鋰電池 (2600mAh)</w:t>
            </w:r>
            <w:r>
              <w:rPr>
                <w:rFonts w:ascii="標楷體" w:eastAsia="標楷體" w:hint="eastAsia"/>
              </w:rPr>
              <w:t>)</w:t>
            </w:r>
          </w:p>
        </w:tc>
        <w:tc>
          <w:tcPr>
            <w:tcW w:w="2291" w:type="dxa"/>
            <w:vAlign w:val="center"/>
          </w:tcPr>
          <w:p w14:paraId="6A30B12E" w14:textId="77777777" w:rsidR="00B97921" w:rsidRPr="001B439E" w:rsidRDefault="00B97921" w:rsidP="00B97921">
            <w:pPr>
              <w:suppressAutoHyphens w:val="0"/>
              <w:snapToGrid w:val="0"/>
              <w:jc w:val="both"/>
              <w:rPr>
                <w:rFonts w:ascii="標楷體" w:eastAsia="標楷體"/>
              </w:rPr>
            </w:pPr>
            <w:r w:rsidRPr="001B439E">
              <w:rPr>
                <w:rFonts w:ascii="標楷體" w:eastAsia="標楷體"/>
              </w:rPr>
              <w:t>可充電，供應設備電源</w:t>
            </w:r>
          </w:p>
        </w:tc>
        <w:tc>
          <w:tcPr>
            <w:tcW w:w="927" w:type="dxa"/>
            <w:vAlign w:val="center"/>
          </w:tcPr>
          <w:p w14:paraId="690A1058" w14:textId="77777777" w:rsidR="00B97921" w:rsidRPr="008F041C" w:rsidRDefault="000F3969" w:rsidP="00B97921">
            <w:pPr>
              <w:suppressAutoHyphens w:val="0"/>
              <w:snapToGrid w:val="0"/>
              <w:jc w:val="center"/>
              <w:rPr>
                <w:rFonts w:ascii="標楷體" w:eastAsia="標楷體"/>
              </w:rPr>
            </w:pPr>
            <w:r>
              <w:rPr>
                <w:rFonts w:ascii="標楷體" w:eastAsia="標楷體" w:hint="eastAsia"/>
              </w:rPr>
              <w:t>個</w:t>
            </w:r>
          </w:p>
        </w:tc>
        <w:tc>
          <w:tcPr>
            <w:tcW w:w="928" w:type="dxa"/>
            <w:vAlign w:val="center"/>
          </w:tcPr>
          <w:p w14:paraId="4221E99E" w14:textId="77777777" w:rsidR="00B97921" w:rsidRPr="008F041C" w:rsidRDefault="00DF06A5" w:rsidP="00B97921">
            <w:pPr>
              <w:suppressAutoHyphens w:val="0"/>
              <w:snapToGrid w:val="0"/>
              <w:jc w:val="center"/>
              <w:rPr>
                <w:rFonts w:ascii="標楷體" w:eastAsia="標楷體"/>
              </w:rPr>
            </w:pPr>
            <w:r>
              <w:rPr>
                <w:rFonts w:ascii="標楷體" w:eastAsia="標楷體" w:hint="eastAsia"/>
              </w:rPr>
              <w:t>5</w:t>
            </w:r>
          </w:p>
        </w:tc>
        <w:tc>
          <w:tcPr>
            <w:tcW w:w="928" w:type="dxa"/>
            <w:gridSpan w:val="2"/>
            <w:vAlign w:val="center"/>
          </w:tcPr>
          <w:p w14:paraId="2A0C3096" w14:textId="77777777" w:rsidR="00B97921" w:rsidRPr="008F041C" w:rsidRDefault="00B97921" w:rsidP="00B97921">
            <w:pPr>
              <w:suppressAutoHyphens w:val="0"/>
              <w:snapToGrid w:val="0"/>
              <w:jc w:val="center"/>
              <w:rPr>
                <w:rFonts w:ascii="標楷體" w:eastAsia="標楷體"/>
              </w:rPr>
            </w:pPr>
            <w:r>
              <w:rPr>
                <w:rFonts w:ascii="標楷體" w:eastAsia="標楷體" w:hint="eastAsia"/>
              </w:rPr>
              <w:t>200</w:t>
            </w:r>
          </w:p>
        </w:tc>
        <w:tc>
          <w:tcPr>
            <w:tcW w:w="928" w:type="dxa"/>
            <w:vAlign w:val="center"/>
          </w:tcPr>
          <w:p w14:paraId="30B0AA55" w14:textId="77777777" w:rsidR="00B97921" w:rsidRPr="008F041C" w:rsidRDefault="00DF06A5" w:rsidP="00B97921">
            <w:pPr>
              <w:suppressAutoHyphens w:val="0"/>
              <w:snapToGrid w:val="0"/>
              <w:jc w:val="center"/>
              <w:rPr>
                <w:rFonts w:ascii="標楷體" w:eastAsia="標楷體"/>
              </w:rPr>
            </w:pPr>
            <w:r>
              <w:rPr>
                <w:rFonts w:ascii="標楷體" w:eastAsia="標楷體" w:hint="eastAsia"/>
              </w:rPr>
              <w:t>10</w:t>
            </w:r>
            <w:r w:rsidR="00D11105">
              <w:rPr>
                <w:rFonts w:ascii="標楷體" w:eastAsia="標楷體" w:hint="eastAsia"/>
              </w:rPr>
              <w:t>00</w:t>
            </w:r>
          </w:p>
        </w:tc>
        <w:tc>
          <w:tcPr>
            <w:tcW w:w="1770" w:type="dxa"/>
            <w:vMerge/>
            <w:vAlign w:val="center"/>
          </w:tcPr>
          <w:p w14:paraId="04834F6E" w14:textId="77777777" w:rsidR="00B97921" w:rsidRPr="008F041C" w:rsidRDefault="00B97921" w:rsidP="00B97921">
            <w:pPr>
              <w:suppressAutoHyphens w:val="0"/>
              <w:snapToGrid w:val="0"/>
              <w:jc w:val="center"/>
              <w:rPr>
                <w:rFonts w:ascii="標楷體" w:eastAsia="標楷體"/>
              </w:rPr>
            </w:pPr>
          </w:p>
        </w:tc>
      </w:tr>
      <w:tr w:rsidR="00B97921" w:rsidRPr="008F041C" w14:paraId="40A82555" w14:textId="77777777" w:rsidTr="001B439E">
        <w:trPr>
          <w:trHeight w:val="708"/>
          <w:jc w:val="center"/>
        </w:trPr>
        <w:tc>
          <w:tcPr>
            <w:tcW w:w="2160" w:type="dxa"/>
            <w:vAlign w:val="center"/>
          </w:tcPr>
          <w:p w14:paraId="38A1C2E7" w14:textId="31DBB999" w:rsidR="00B97921" w:rsidRPr="001B439E" w:rsidRDefault="00B97921" w:rsidP="00B97921">
            <w:pPr>
              <w:suppressAutoHyphens w:val="0"/>
              <w:snapToGrid w:val="0"/>
              <w:jc w:val="center"/>
              <w:rPr>
                <w:rFonts w:ascii="標楷體" w:eastAsia="標楷體"/>
              </w:rPr>
            </w:pPr>
            <w:r w:rsidRPr="001B439E">
              <w:rPr>
                <w:rFonts w:ascii="標楷體" w:eastAsia="標楷體"/>
              </w:rPr>
              <w:t>開發板</w:t>
            </w:r>
            <w:r>
              <w:rPr>
                <w:rFonts w:ascii="標楷體" w:eastAsia="標楷體" w:hint="eastAsia"/>
              </w:rPr>
              <w:t>(</w:t>
            </w:r>
            <w:ins w:id="1462" w:author="茉莉 蔡" w:date="2025-02-14T22:35:00Z">
              <w:r w:rsidR="00F92A2A" w:rsidRPr="00F92A2A">
                <w:rPr>
                  <w:rFonts w:ascii="標楷體" w:eastAsia="標楷體"/>
                </w:rPr>
                <w:t>Arduino</w:t>
              </w:r>
            </w:ins>
            <w:del w:id="1463" w:author="茉莉 蔡" w:date="2025-02-14T22:35:00Z">
              <w:r w:rsidRPr="001B439E" w:rsidDel="00F92A2A">
                <w:rPr>
                  <w:rFonts w:ascii="標楷體" w:eastAsia="標楷體"/>
                </w:rPr>
                <w:delText>Raspberry Pi 4</w:delText>
              </w:r>
            </w:del>
            <w:ins w:id="1464" w:author="茉莉 蔡" w:date="2025-02-14T22:35:00Z">
              <w:r w:rsidR="00F92A2A">
                <w:rPr>
                  <w:rFonts w:ascii="標楷體" w:eastAsia="標楷體" w:hint="eastAsia"/>
                </w:rPr>
                <w:t xml:space="preserve"> Uno</w:t>
              </w:r>
            </w:ins>
            <w:r w:rsidRPr="001B439E">
              <w:rPr>
                <w:rFonts w:ascii="標楷體" w:eastAsia="標楷體"/>
              </w:rPr>
              <w:t xml:space="preserve"> (4GB)</w:t>
            </w:r>
            <w:r>
              <w:rPr>
                <w:rFonts w:ascii="標楷體" w:eastAsia="標楷體" w:hint="eastAsia"/>
              </w:rPr>
              <w:t>)</w:t>
            </w:r>
          </w:p>
        </w:tc>
        <w:tc>
          <w:tcPr>
            <w:tcW w:w="2291" w:type="dxa"/>
            <w:vAlign w:val="center"/>
          </w:tcPr>
          <w:p w14:paraId="30BEDE0D" w14:textId="77777777" w:rsidR="00B97921" w:rsidRPr="001B439E" w:rsidRDefault="00B97921" w:rsidP="00B97921">
            <w:pPr>
              <w:suppressAutoHyphens w:val="0"/>
              <w:snapToGrid w:val="0"/>
              <w:jc w:val="both"/>
              <w:rPr>
                <w:rFonts w:ascii="標楷體" w:eastAsia="標楷體"/>
              </w:rPr>
            </w:pPr>
            <w:r w:rsidRPr="001B439E">
              <w:rPr>
                <w:rFonts w:ascii="標楷體" w:eastAsia="標楷體"/>
              </w:rPr>
              <w:t>運行 AI 模型與影像處理</w:t>
            </w:r>
          </w:p>
        </w:tc>
        <w:tc>
          <w:tcPr>
            <w:tcW w:w="927" w:type="dxa"/>
            <w:vAlign w:val="center"/>
          </w:tcPr>
          <w:p w14:paraId="2559732A" w14:textId="77777777" w:rsidR="00B97921" w:rsidRPr="008F041C" w:rsidRDefault="000F3969" w:rsidP="00B97921">
            <w:pPr>
              <w:suppressAutoHyphens w:val="0"/>
              <w:snapToGrid w:val="0"/>
              <w:jc w:val="center"/>
              <w:rPr>
                <w:rFonts w:ascii="標楷體" w:eastAsia="標楷體"/>
              </w:rPr>
            </w:pPr>
            <w:r>
              <w:rPr>
                <w:rFonts w:ascii="標楷體" w:eastAsia="標楷體" w:hint="eastAsia"/>
              </w:rPr>
              <w:t>個</w:t>
            </w:r>
          </w:p>
        </w:tc>
        <w:tc>
          <w:tcPr>
            <w:tcW w:w="928" w:type="dxa"/>
            <w:vAlign w:val="center"/>
          </w:tcPr>
          <w:p w14:paraId="73A3CEF2" w14:textId="0A5BBE76" w:rsidR="00B97921" w:rsidRPr="008F041C" w:rsidRDefault="00B97921" w:rsidP="00B97921">
            <w:pPr>
              <w:suppressAutoHyphens w:val="0"/>
              <w:snapToGrid w:val="0"/>
              <w:jc w:val="center"/>
              <w:rPr>
                <w:rFonts w:ascii="標楷體" w:eastAsia="標楷體"/>
              </w:rPr>
            </w:pPr>
            <w:del w:id="1465" w:author="茉莉 蔡" w:date="2025-02-18T13:50:00Z" w16du:dateUtc="2025-02-18T05:50:00Z">
              <w:r w:rsidDel="003338F7">
                <w:rPr>
                  <w:rFonts w:ascii="標楷體" w:eastAsia="標楷體" w:hint="eastAsia"/>
                </w:rPr>
                <w:delText>1</w:delText>
              </w:r>
            </w:del>
            <w:ins w:id="1466" w:author="茉莉 蔡" w:date="2025-02-18T13:50:00Z" w16du:dateUtc="2025-02-18T05:50:00Z">
              <w:r w:rsidR="003338F7">
                <w:rPr>
                  <w:rFonts w:ascii="標楷體" w:eastAsia="標楷體" w:hint="eastAsia"/>
                </w:rPr>
                <w:t>5</w:t>
              </w:r>
            </w:ins>
          </w:p>
        </w:tc>
        <w:tc>
          <w:tcPr>
            <w:tcW w:w="928" w:type="dxa"/>
            <w:gridSpan w:val="2"/>
            <w:vAlign w:val="center"/>
          </w:tcPr>
          <w:p w14:paraId="6E471F0F" w14:textId="49E870E5" w:rsidR="00B97921" w:rsidRPr="008F041C" w:rsidRDefault="003338F7" w:rsidP="00B97921">
            <w:pPr>
              <w:suppressAutoHyphens w:val="0"/>
              <w:snapToGrid w:val="0"/>
              <w:jc w:val="center"/>
              <w:rPr>
                <w:rFonts w:ascii="標楷體" w:eastAsia="標楷體"/>
              </w:rPr>
            </w:pPr>
            <w:ins w:id="1467" w:author="茉莉 蔡" w:date="2025-02-18T13:50:00Z" w16du:dateUtc="2025-02-18T05:50:00Z">
              <w:r>
                <w:rPr>
                  <w:rFonts w:ascii="標楷體" w:eastAsia="標楷體" w:hint="eastAsia"/>
                </w:rPr>
                <w:t>10</w:t>
              </w:r>
            </w:ins>
            <w:del w:id="1468" w:author="茉莉 蔡" w:date="2025-02-18T13:50:00Z" w16du:dateUtc="2025-02-18T05:50:00Z">
              <w:r w:rsidR="00B97921" w:rsidDel="003338F7">
                <w:rPr>
                  <w:rFonts w:ascii="標楷體" w:eastAsia="標楷體" w:hint="eastAsia"/>
                </w:rPr>
                <w:delText>35</w:delText>
              </w:r>
            </w:del>
            <w:r w:rsidR="00B97921">
              <w:rPr>
                <w:rFonts w:ascii="標楷體" w:eastAsia="標楷體" w:hint="eastAsia"/>
              </w:rPr>
              <w:t>00</w:t>
            </w:r>
          </w:p>
        </w:tc>
        <w:tc>
          <w:tcPr>
            <w:tcW w:w="928" w:type="dxa"/>
            <w:vAlign w:val="center"/>
          </w:tcPr>
          <w:p w14:paraId="397F7A1C" w14:textId="6B58C480" w:rsidR="00B97921" w:rsidRPr="008F041C" w:rsidRDefault="003338F7" w:rsidP="00B97921">
            <w:pPr>
              <w:suppressAutoHyphens w:val="0"/>
              <w:snapToGrid w:val="0"/>
              <w:jc w:val="center"/>
              <w:rPr>
                <w:rFonts w:ascii="標楷體" w:eastAsia="標楷體"/>
              </w:rPr>
            </w:pPr>
            <w:ins w:id="1469" w:author="茉莉 蔡" w:date="2025-02-18T13:50:00Z" w16du:dateUtc="2025-02-18T05:50:00Z">
              <w:r>
                <w:rPr>
                  <w:rFonts w:ascii="標楷體" w:eastAsia="標楷體" w:hint="eastAsia"/>
                </w:rPr>
                <w:t>50</w:t>
              </w:r>
            </w:ins>
            <w:del w:id="1470" w:author="茉莉 蔡" w:date="2025-02-18T13:50:00Z" w16du:dateUtc="2025-02-18T05:50:00Z">
              <w:r w:rsidR="00D11105" w:rsidDel="003338F7">
                <w:rPr>
                  <w:rFonts w:ascii="標楷體" w:eastAsia="標楷體" w:hint="eastAsia"/>
                </w:rPr>
                <w:delText>35</w:delText>
              </w:r>
            </w:del>
            <w:r w:rsidR="00D11105">
              <w:rPr>
                <w:rFonts w:ascii="標楷體" w:eastAsia="標楷體" w:hint="eastAsia"/>
              </w:rPr>
              <w:t>00</w:t>
            </w:r>
          </w:p>
        </w:tc>
        <w:tc>
          <w:tcPr>
            <w:tcW w:w="1770" w:type="dxa"/>
            <w:vMerge/>
            <w:vAlign w:val="center"/>
          </w:tcPr>
          <w:p w14:paraId="6A7C6128" w14:textId="77777777" w:rsidR="00B97921" w:rsidRPr="008F041C" w:rsidRDefault="00B97921" w:rsidP="00B97921">
            <w:pPr>
              <w:suppressAutoHyphens w:val="0"/>
              <w:snapToGrid w:val="0"/>
              <w:jc w:val="center"/>
              <w:rPr>
                <w:rFonts w:ascii="標楷體" w:eastAsia="標楷體"/>
              </w:rPr>
            </w:pPr>
          </w:p>
        </w:tc>
      </w:tr>
      <w:tr w:rsidR="00B97921" w:rsidRPr="008F041C" w14:paraId="1E1A901C" w14:textId="77777777" w:rsidTr="00996FC2">
        <w:trPr>
          <w:trHeight w:val="549"/>
          <w:jc w:val="center"/>
        </w:trPr>
        <w:tc>
          <w:tcPr>
            <w:tcW w:w="2160" w:type="dxa"/>
            <w:vAlign w:val="center"/>
          </w:tcPr>
          <w:p w14:paraId="0DACF3A4" w14:textId="77777777" w:rsidR="00B97921" w:rsidRPr="001B439E" w:rsidRDefault="00B97921" w:rsidP="00B97921">
            <w:pPr>
              <w:suppressAutoHyphens w:val="0"/>
              <w:snapToGrid w:val="0"/>
              <w:jc w:val="center"/>
              <w:rPr>
                <w:rFonts w:ascii="標楷體" w:eastAsia="標楷體"/>
              </w:rPr>
            </w:pPr>
            <w:r w:rsidRPr="001B439E">
              <w:rPr>
                <w:rFonts w:ascii="標楷體" w:eastAsia="標楷體"/>
              </w:rPr>
              <w:t>SD 卡</w:t>
            </w:r>
            <w:r>
              <w:rPr>
                <w:rFonts w:ascii="標楷體" w:eastAsia="標楷體" w:hint="eastAsia"/>
              </w:rPr>
              <w:t>(</w:t>
            </w:r>
            <w:r w:rsidRPr="001B439E">
              <w:rPr>
                <w:rFonts w:ascii="標楷體" w:eastAsia="標楷體"/>
              </w:rPr>
              <w:t>SanDisk 32GB</w:t>
            </w:r>
            <w:r>
              <w:rPr>
                <w:rFonts w:ascii="標楷體" w:eastAsia="標楷體" w:hint="eastAsia"/>
              </w:rPr>
              <w:t>)</w:t>
            </w:r>
          </w:p>
        </w:tc>
        <w:tc>
          <w:tcPr>
            <w:tcW w:w="2291" w:type="dxa"/>
            <w:vAlign w:val="center"/>
          </w:tcPr>
          <w:p w14:paraId="3F0B922D" w14:textId="77777777" w:rsidR="00B97921" w:rsidRPr="001B439E" w:rsidRDefault="00B97921" w:rsidP="00B97921">
            <w:pPr>
              <w:suppressAutoHyphens w:val="0"/>
              <w:snapToGrid w:val="0"/>
              <w:jc w:val="both"/>
              <w:rPr>
                <w:rFonts w:ascii="標楷體" w:eastAsia="標楷體"/>
              </w:rPr>
            </w:pPr>
            <w:r w:rsidRPr="001B439E">
              <w:rPr>
                <w:rFonts w:ascii="標楷體" w:eastAsia="標楷體"/>
              </w:rPr>
              <w:t>儲存影像與數據</w:t>
            </w:r>
          </w:p>
        </w:tc>
        <w:tc>
          <w:tcPr>
            <w:tcW w:w="927" w:type="dxa"/>
            <w:vAlign w:val="center"/>
          </w:tcPr>
          <w:p w14:paraId="39F399A5" w14:textId="77777777" w:rsidR="00B97921" w:rsidRPr="008F041C" w:rsidRDefault="000F3969" w:rsidP="00B97921">
            <w:pPr>
              <w:suppressAutoHyphens w:val="0"/>
              <w:snapToGrid w:val="0"/>
              <w:jc w:val="center"/>
              <w:rPr>
                <w:rFonts w:ascii="標楷體" w:eastAsia="標楷體"/>
              </w:rPr>
            </w:pPr>
            <w:r>
              <w:rPr>
                <w:rFonts w:ascii="標楷體" w:eastAsia="標楷體" w:hint="eastAsia"/>
              </w:rPr>
              <w:t>個</w:t>
            </w:r>
          </w:p>
        </w:tc>
        <w:tc>
          <w:tcPr>
            <w:tcW w:w="928" w:type="dxa"/>
            <w:vAlign w:val="center"/>
          </w:tcPr>
          <w:p w14:paraId="515A2BDA" w14:textId="6E6EECE1" w:rsidR="00B97921" w:rsidRPr="008F041C" w:rsidRDefault="00B97921" w:rsidP="00B97921">
            <w:pPr>
              <w:suppressAutoHyphens w:val="0"/>
              <w:snapToGrid w:val="0"/>
              <w:jc w:val="center"/>
              <w:rPr>
                <w:rFonts w:ascii="標楷體" w:eastAsia="標楷體"/>
              </w:rPr>
            </w:pPr>
            <w:del w:id="1471" w:author="茉莉 蔡" w:date="2025-02-18T13:51:00Z" w16du:dateUtc="2025-02-18T05:51:00Z">
              <w:r w:rsidDel="003338F7">
                <w:rPr>
                  <w:rFonts w:ascii="標楷體" w:eastAsia="標楷體" w:hint="eastAsia"/>
                </w:rPr>
                <w:delText>2</w:delText>
              </w:r>
            </w:del>
            <w:ins w:id="1472" w:author="茉莉 蔡" w:date="2025-02-18T13:51:00Z" w16du:dateUtc="2025-02-18T05:51:00Z">
              <w:r w:rsidR="003338F7">
                <w:rPr>
                  <w:rFonts w:ascii="標楷體" w:eastAsia="標楷體" w:hint="eastAsia"/>
                </w:rPr>
                <w:t>5</w:t>
              </w:r>
            </w:ins>
          </w:p>
        </w:tc>
        <w:tc>
          <w:tcPr>
            <w:tcW w:w="928" w:type="dxa"/>
            <w:gridSpan w:val="2"/>
            <w:vAlign w:val="center"/>
          </w:tcPr>
          <w:p w14:paraId="0B512D07" w14:textId="77777777" w:rsidR="00B97921" w:rsidRPr="008F041C" w:rsidRDefault="00B97921" w:rsidP="00B97921">
            <w:pPr>
              <w:suppressAutoHyphens w:val="0"/>
              <w:snapToGrid w:val="0"/>
              <w:jc w:val="center"/>
              <w:rPr>
                <w:rFonts w:ascii="標楷體" w:eastAsia="標楷體"/>
              </w:rPr>
            </w:pPr>
            <w:r>
              <w:rPr>
                <w:rFonts w:ascii="標楷體" w:eastAsia="標楷體" w:hint="eastAsia"/>
              </w:rPr>
              <w:t>300</w:t>
            </w:r>
          </w:p>
        </w:tc>
        <w:tc>
          <w:tcPr>
            <w:tcW w:w="928" w:type="dxa"/>
            <w:vAlign w:val="center"/>
          </w:tcPr>
          <w:p w14:paraId="44392F6C" w14:textId="334BDB4A" w:rsidR="00B97921" w:rsidRPr="008F041C" w:rsidRDefault="003338F7" w:rsidP="003338F7">
            <w:pPr>
              <w:suppressAutoHyphens w:val="0"/>
              <w:snapToGrid w:val="0"/>
              <w:jc w:val="center"/>
              <w:rPr>
                <w:rFonts w:ascii="標楷體" w:eastAsia="標楷體"/>
              </w:rPr>
            </w:pPr>
            <w:ins w:id="1473" w:author="茉莉 蔡" w:date="2025-02-18T13:51:00Z" w16du:dateUtc="2025-02-18T05:51:00Z">
              <w:r>
                <w:rPr>
                  <w:rFonts w:ascii="標楷體" w:eastAsia="標楷體" w:hint="eastAsia"/>
                </w:rPr>
                <w:t>15</w:t>
              </w:r>
            </w:ins>
            <w:del w:id="1474" w:author="茉莉 蔡" w:date="2025-02-18T13:51:00Z" w16du:dateUtc="2025-02-18T05:51:00Z">
              <w:r w:rsidR="00D11105" w:rsidDel="003338F7">
                <w:rPr>
                  <w:rFonts w:ascii="標楷體" w:eastAsia="標楷體" w:hint="eastAsia"/>
                </w:rPr>
                <w:delText>6</w:delText>
              </w:r>
            </w:del>
            <w:r w:rsidR="00D11105">
              <w:rPr>
                <w:rFonts w:ascii="標楷體" w:eastAsia="標楷體" w:hint="eastAsia"/>
              </w:rPr>
              <w:t>00</w:t>
            </w:r>
          </w:p>
        </w:tc>
        <w:tc>
          <w:tcPr>
            <w:tcW w:w="1770" w:type="dxa"/>
            <w:vMerge/>
            <w:vAlign w:val="center"/>
          </w:tcPr>
          <w:p w14:paraId="60DD1FD1" w14:textId="77777777" w:rsidR="00B97921" w:rsidRPr="008F041C" w:rsidRDefault="00B97921" w:rsidP="00B97921">
            <w:pPr>
              <w:suppressAutoHyphens w:val="0"/>
              <w:snapToGrid w:val="0"/>
              <w:jc w:val="center"/>
              <w:rPr>
                <w:rFonts w:ascii="標楷體" w:eastAsia="標楷體"/>
              </w:rPr>
            </w:pPr>
          </w:p>
        </w:tc>
      </w:tr>
      <w:tr w:rsidR="00B97921" w:rsidRPr="008F041C" w14:paraId="40D2316D" w14:textId="77777777" w:rsidTr="001B439E">
        <w:trPr>
          <w:trHeight w:val="701"/>
          <w:jc w:val="center"/>
        </w:trPr>
        <w:tc>
          <w:tcPr>
            <w:tcW w:w="2160" w:type="dxa"/>
            <w:vAlign w:val="center"/>
          </w:tcPr>
          <w:p w14:paraId="7C174D52" w14:textId="77777777" w:rsidR="00B97921" w:rsidRPr="001B439E" w:rsidRDefault="00B97921" w:rsidP="00B97921">
            <w:pPr>
              <w:suppressAutoHyphens w:val="0"/>
              <w:snapToGrid w:val="0"/>
              <w:jc w:val="center"/>
              <w:rPr>
                <w:rFonts w:ascii="標楷體" w:eastAsia="標楷體"/>
              </w:rPr>
            </w:pPr>
            <w:r w:rsidRPr="001B439E">
              <w:rPr>
                <w:rFonts w:ascii="標楷體" w:eastAsia="標楷體"/>
              </w:rPr>
              <w:t>音訊擴大器</w:t>
            </w:r>
            <w:r>
              <w:rPr>
                <w:rFonts w:ascii="標楷體" w:eastAsia="標楷體" w:hint="eastAsia"/>
              </w:rPr>
              <w:t>(</w:t>
            </w:r>
            <w:r w:rsidRPr="001B439E">
              <w:rPr>
                <w:rFonts w:ascii="標楷體" w:eastAsia="標楷體"/>
              </w:rPr>
              <w:t>PAM8403</w:t>
            </w:r>
            <w:r>
              <w:rPr>
                <w:rFonts w:ascii="標楷體" w:eastAsia="標楷體" w:hint="eastAsia"/>
              </w:rPr>
              <w:t>)</w:t>
            </w:r>
          </w:p>
        </w:tc>
        <w:tc>
          <w:tcPr>
            <w:tcW w:w="2291" w:type="dxa"/>
            <w:vAlign w:val="center"/>
          </w:tcPr>
          <w:p w14:paraId="24FE4A1D" w14:textId="77777777" w:rsidR="00B97921" w:rsidRPr="001B439E" w:rsidRDefault="00B97921" w:rsidP="00B97921">
            <w:pPr>
              <w:suppressAutoHyphens w:val="0"/>
              <w:snapToGrid w:val="0"/>
              <w:jc w:val="both"/>
              <w:rPr>
                <w:rFonts w:ascii="標楷體" w:eastAsia="標楷體"/>
              </w:rPr>
            </w:pPr>
            <w:r w:rsidRPr="001B439E">
              <w:rPr>
                <w:rFonts w:ascii="標楷體" w:eastAsia="標楷體"/>
              </w:rPr>
              <w:t>增強語音輸出功率</w:t>
            </w:r>
          </w:p>
        </w:tc>
        <w:tc>
          <w:tcPr>
            <w:tcW w:w="927" w:type="dxa"/>
            <w:vAlign w:val="center"/>
          </w:tcPr>
          <w:p w14:paraId="4A6DEFCF" w14:textId="77777777" w:rsidR="00B97921" w:rsidRPr="008F041C" w:rsidRDefault="000F3969" w:rsidP="00B97921">
            <w:pPr>
              <w:suppressAutoHyphens w:val="0"/>
              <w:snapToGrid w:val="0"/>
              <w:jc w:val="center"/>
              <w:rPr>
                <w:rFonts w:ascii="標楷體" w:eastAsia="標楷體"/>
              </w:rPr>
            </w:pPr>
            <w:r>
              <w:rPr>
                <w:rFonts w:ascii="標楷體" w:eastAsia="標楷體" w:hint="eastAsia"/>
              </w:rPr>
              <w:t>個</w:t>
            </w:r>
          </w:p>
        </w:tc>
        <w:tc>
          <w:tcPr>
            <w:tcW w:w="928" w:type="dxa"/>
            <w:vAlign w:val="center"/>
          </w:tcPr>
          <w:p w14:paraId="7695B7A8" w14:textId="77777777" w:rsidR="00B97921" w:rsidRPr="008F041C" w:rsidRDefault="00B97921" w:rsidP="00B97921">
            <w:pPr>
              <w:suppressAutoHyphens w:val="0"/>
              <w:snapToGrid w:val="0"/>
              <w:jc w:val="center"/>
              <w:rPr>
                <w:rFonts w:ascii="標楷體" w:eastAsia="標楷體"/>
              </w:rPr>
            </w:pPr>
            <w:r>
              <w:rPr>
                <w:rFonts w:ascii="標楷體" w:eastAsia="標楷體" w:hint="eastAsia"/>
              </w:rPr>
              <w:t>2</w:t>
            </w:r>
          </w:p>
        </w:tc>
        <w:tc>
          <w:tcPr>
            <w:tcW w:w="928" w:type="dxa"/>
            <w:gridSpan w:val="2"/>
            <w:vAlign w:val="center"/>
          </w:tcPr>
          <w:p w14:paraId="68B3919A" w14:textId="77777777" w:rsidR="00B97921" w:rsidRPr="008F041C" w:rsidRDefault="00B97921" w:rsidP="00B97921">
            <w:pPr>
              <w:suppressAutoHyphens w:val="0"/>
              <w:snapToGrid w:val="0"/>
              <w:jc w:val="center"/>
              <w:rPr>
                <w:rFonts w:ascii="標楷體" w:eastAsia="標楷體"/>
              </w:rPr>
            </w:pPr>
            <w:r>
              <w:rPr>
                <w:rFonts w:ascii="標楷體" w:eastAsia="標楷體" w:hint="eastAsia"/>
              </w:rPr>
              <w:t>120</w:t>
            </w:r>
          </w:p>
        </w:tc>
        <w:tc>
          <w:tcPr>
            <w:tcW w:w="928" w:type="dxa"/>
            <w:vAlign w:val="center"/>
          </w:tcPr>
          <w:p w14:paraId="4BE5BE9A" w14:textId="77777777" w:rsidR="00B97921" w:rsidRPr="008F041C" w:rsidRDefault="00D11105" w:rsidP="00B97921">
            <w:pPr>
              <w:suppressAutoHyphens w:val="0"/>
              <w:snapToGrid w:val="0"/>
              <w:jc w:val="center"/>
              <w:rPr>
                <w:rFonts w:ascii="標楷體" w:eastAsia="標楷體"/>
              </w:rPr>
            </w:pPr>
            <w:r>
              <w:rPr>
                <w:rFonts w:ascii="標楷體" w:eastAsia="標楷體" w:hint="eastAsia"/>
              </w:rPr>
              <w:t>240</w:t>
            </w:r>
          </w:p>
        </w:tc>
        <w:tc>
          <w:tcPr>
            <w:tcW w:w="1770" w:type="dxa"/>
            <w:vMerge/>
            <w:vAlign w:val="center"/>
          </w:tcPr>
          <w:p w14:paraId="47CDE4E0" w14:textId="77777777" w:rsidR="00B97921" w:rsidRPr="008F041C" w:rsidRDefault="00B97921" w:rsidP="00B97921">
            <w:pPr>
              <w:suppressAutoHyphens w:val="0"/>
              <w:snapToGrid w:val="0"/>
              <w:jc w:val="center"/>
              <w:rPr>
                <w:rFonts w:ascii="標楷體" w:eastAsia="標楷體"/>
              </w:rPr>
            </w:pPr>
          </w:p>
        </w:tc>
      </w:tr>
      <w:tr w:rsidR="00B97921" w:rsidRPr="008F041C" w14:paraId="37F4C337" w14:textId="77777777" w:rsidTr="001B439E">
        <w:trPr>
          <w:trHeight w:val="710"/>
          <w:jc w:val="center"/>
        </w:trPr>
        <w:tc>
          <w:tcPr>
            <w:tcW w:w="2160" w:type="dxa"/>
            <w:vAlign w:val="center"/>
          </w:tcPr>
          <w:p w14:paraId="5ABF0A72" w14:textId="77777777" w:rsidR="00B97921" w:rsidRPr="001B439E" w:rsidRDefault="00B97921" w:rsidP="00B97921">
            <w:pPr>
              <w:suppressAutoHyphens w:val="0"/>
              <w:snapToGrid w:val="0"/>
              <w:jc w:val="center"/>
              <w:rPr>
                <w:rFonts w:ascii="標楷體" w:eastAsia="標楷體"/>
              </w:rPr>
            </w:pPr>
            <w:r w:rsidRPr="001B439E">
              <w:rPr>
                <w:rFonts w:ascii="標楷體" w:eastAsia="標楷體"/>
              </w:rPr>
              <w:t>無線模組</w:t>
            </w:r>
            <w:r>
              <w:rPr>
                <w:rFonts w:ascii="標楷體" w:eastAsia="標楷體" w:hint="eastAsia"/>
              </w:rPr>
              <w:t>(</w:t>
            </w:r>
            <w:r w:rsidRPr="001B439E">
              <w:rPr>
                <w:rFonts w:ascii="標楷體" w:eastAsia="標楷體"/>
              </w:rPr>
              <w:t>ESP-NOW 無線通信模組</w:t>
            </w:r>
            <w:r>
              <w:rPr>
                <w:rFonts w:ascii="標楷體" w:eastAsia="標楷體" w:hint="eastAsia"/>
              </w:rPr>
              <w:t>)</w:t>
            </w:r>
          </w:p>
        </w:tc>
        <w:tc>
          <w:tcPr>
            <w:tcW w:w="2291" w:type="dxa"/>
            <w:vAlign w:val="center"/>
          </w:tcPr>
          <w:p w14:paraId="6E00AE2C" w14:textId="77777777" w:rsidR="00B97921" w:rsidRPr="001B439E" w:rsidRDefault="00B97921" w:rsidP="00B97921">
            <w:pPr>
              <w:suppressAutoHyphens w:val="0"/>
              <w:snapToGrid w:val="0"/>
              <w:jc w:val="both"/>
              <w:rPr>
                <w:rFonts w:ascii="標楷體" w:eastAsia="標楷體"/>
              </w:rPr>
            </w:pPr>
            <w:r w:rsidRPr="001B439E">
              <w:rPr>
                <w:rFonts w:ascii="標楷體" w:eastAsia="標楷體"/>
              </w:rPr>
              <w:t>用於 ESP32 之間數據交換</w:t>
            </w:r>
          </w:p>
        </w:tc>
        <w:tc>
          <w:tcPr>
            <w:tcW w:w="927" w:type="dxa"/>
            <w:vAlign w:val="center"/>
          </w:tcPr>
          <w:p w14:paraId="2B26CA5E" w14:textId="77777777" w:rsidR="00B97921" w:rsidRPr="008F041C" w:rsidRDefault="000F3969" w:rsidP="00B97921">
            <w:pPr>
              <w:suppressAutoHyphens w:val="0"/>
              <w:snapToGrid w:val="0"/>
              <w:jc w:val="center"/>
              <w:rPr>
                <w:rFonts w:ascii="標楷體" w:eastAsia="標楷體"/>
              </w:rPr>
            </w:pPr>
            <w:r>
              <w:rPr>
                <w:rFonts w:ascii="標楷體" w:eastAsia="標楷體" w:hint="eastAsia"/>
              </w:rPr>
              <w:t>個</w:t>
            </w:r>
          </w:p>
        </w:tc>
        <w:tc>
          <w:tcPr>
            <w:tcW w:w="928" w:type="dxa"/>
            <w:vAlign w:val="center"/>
          </w:tcPr>
          <w:p w14:paraId="0A2E3FB5" w14:textId="77777777" w:rsidR="00B97921" w:rsidRPr="008F041C" w:rsidRDefault="00B97921" w:rsidP="00B97921">
            <w:pPr>
              <w:suppressAutoHyphens w:val="0"/>
              <w:snapToGrid w:val="0"/>
              <w:jc w:val="center"/>
              <w:rPr>
                <w:rFonts w:ascii="標楷體" w:eastAsia="標楷體"/>
              </w:rPr>
            </w:pPr>
            <w:r>
              <w:rPr>
                <w:rFonts w:ascii="標楷體" w:eastAsia="標楷體" w:hint="eastAsia"/>
              </w:rPr>
              <w:t>2</w:t>
            </w:r>
          </w:p>
        </w:tc>
        <w:tc>
          <w:tcPr>
            <w:tcW w:w="928" w:type="dxa"/>
            <w:gridSpan w:val="2"/>
            <w:vAlign w:val="center"/>
          </w:tcPr>
          <w:p w14:paraId="2B4EC824" w14:textId="77777777" w:rsidR="00B97921" w:rsidRPr="008F041C" w:rsidRDefault="00B97921" w:rsidP="00B97921">
            <w:pPr>
              <w:suppressAutoHyphens w:val="0"/>
              <w:snapToGrid w:val="0"/>
              <w:jc w:val="center"/>
              <w:rPr>
                <w:rFonts w:ascii="標楷體" w:eastAsia="標楷體"/>
              </w:rPr>
            </w:pPr>
            <w:r>
              <w:rPr>
                <w:rFonts w:ascii="標楷體" w:eastAsia="標楷體" w:hint="eastAsia"/>
              </w:rPr>
              <w:t>180</w:t>
            </w:r>
          </w:p>
        </w:tc>
        <w:tc>
          <w:tcPr>
            <w:tcW w:w="928" w:type="dxa"/>
            <w:vAlign w:val="center"/>
          </w:tcPr>
          <w:p w14:paraId="0860C833" w14:textId="77777777" w:rsidR="00B97921" w:rsidRPr="008F041C" w:rsidRDefault="00D11105" w:rsidP="00B97921">
            <w:pPr>
              <w:suppressAutoHyphens w:val="0"/>
              <w:snapToGrid w:val="0"/>
              <w:jc w:val="center"/>
              <w:rPr>
                <w:rFonts w:ascii="標楷體" w:eastAsia="標楷體"/>
              </w:rPr>
            </w:pPr>
            <w:r>
              <w:rPr>
                <w:rFonts w:ascii="標楷體" w:eastAsia="標楷體" w:hint="eastAsia"/>
              </w:rPr>
              <w:t>360</w:t>
            </w:r>
          </w:p>
        </w:tc>
        <w:tc>
          <w:tcPr>
            <w:tcW w:w="1770" w:type="dxa"/>
            <w:vMerge/>
            <w:vAlign w:val="center"/>
          </w:tcPr>
          <w:p w14:paraId="03ED0C12" w14:textId="77777777" w:rsidR="00B97921" w:rsidRPr="008F041C" w:rsidRDefault="00B97921" w:rsidP="00B97921">
            <w:pPr>
              <w:suppressAutoHyphens w:val="0"/>
              <w:snapToGrid w:val="0"/>
              <w:jc w:val="center"/>
              <w:rPr>
                <w:rFonts w:ascii="標楷體" w:eastAsia="標楷體"/>
              </w:rPr>
            </w:pPr>
          </w:p>
        </w:tc>
      </w:tr>
      <w:tr w:rsidR="00B97921" w:rsidRPr="008F041C" w14:paraId="1B2AD5E9" w14:textId="77777777" w:rsidTr="001B439E">
        <w:trPr>
          <w:trHeight w:val="693"/>
          <w:jc w:val="center"/>
        </w:trPr>
        <w:tc>
          <w:tcPr>
            <w:tcW w:w="2160" w:type="dxa"/>
            <w:vAlign w:val="center"/>
          </w:tcPr>
          <w:p w14:paraId="43F1E30E" w14:textId="77777777" w:rsidR="00B97921" w:rsidRPr="001B439E" w:rsidRDefault="00B97921" w:rsidP="00B97921">
            <w:pPr>
              <w:suppressAutoHyphens w:val="0"/>
              <w:snapToGrid w:val="0"/>
              <w:jc w:val="center"/>
              <w:rPr>
                <w:rFonts w:ascii="標楷體" w:eastAsia="標楷體"/>
              </w:rPr>
            </w:pPr>
            <w:r w:rsidRPr="001B439E">
              <w:rPr>
                <w:rFonts w:ascii="標楷體" w:eastAsia="標楷體"/>
              </w:rPr>
              <w:t>杜邦線</w:t>
            </w:r>
            <w:r>
              <w:rPr>
                <w:rFonts w:ascii="標楷體" w:eastAsia="標楷體" w:hint="eastAsia"/>
              </w:rPr>
              <w:t>(</w:t>
            </w:r>
            <w:r w:rsidRPr="001B439E">
              <w:rPr>
                <w:rFonts w:ascii="標楷體" w:eastAsia="標楷體"/>
              </w:rPr>
              <w:t>公對母 20cm</w:t>
            </w:r>
            <w:r>
              <w:rPr>
                <w:rFonts w:ascii="標楷體" w:eastAsia="標楷體" w:hint="eastAsia"/>
              </w:rPr>
              <w:t>)</w:t>
            </w:r>
          </w:p>
        </w:tc>
        <w:tc>
          <w:tcPr>
            <w:tcW w:w="2291" w:type="dxa"/>
            <w:vAlign w:val="center"/>
          </w:tcPr>
          <w:p w14:paraId="31A07444" w14:textId="77777777" w:rsidR="00B97921" w:rsidRPr="001B439E" w:rsidRDefault="00B97921" w:rsidP="00B97921">
            <w:pPr>
              <w:suppressAutoHyphens w:val="0"/>
              <w:snapToGrid w:val="0"/>
              <w:jc w:val="both"/>
              <w:rPr>
                <w:rFonts w:ascii="標楷體" w:eastAsia="標楷體"/>
              </w:rPr>
            </w:pPr>
            <w:r w:rsidRPr="001B439E">
              <w:rPr>
                <w:rFonts w:ascii="標楷體" w:eastAsia="標楷體"/>
              </w:rPr>
              <w:t>連接感測器與開發板</w:t>
            </w:r>
          </w:p>
        </w:tc>
        <w:tc>
          <w:tcPr>
            <w:tcW w:w="927" w:type="dxa"/>
            <w:vAlign w:val="center"/>
          </w:tcPr>
          <w:p w14:paraId="739928EB" w14:textId="77777777" w:rsidR="00B97921" w:rsidRPr="008F041C" w:rsidRDefault="000F3969" w:rsidP="00B97921">
            <w:pPr>
              <w:suppressAutoHyphens w:val="0"/>
              <w:snapToGrid w:val="0"/>
              <w:jc w:val="center"/>
              <w:rPr>
                <w:rFonts w:ascii="標楷體" w:eastAsia="標楷體"/>
              </w:rPr>
            </w:pPr>
            <w:r>
              <w:rPr>
                <w:rFonts w:ascii="標楷體" w:eastAsia="標楷體" w:hint="eastAsia"/>
              </w:rPr>
              <w:t>包</w:t>
            </w:r>
          </w:p>
        </w:tc>
        <w:tc>
          <w:tcPr>
            <w:tcW w:w="928" w:type="dxa"/>
            <w:vAlign w:val="center"/>
          </w:tcPr>
          <w:p w14:paraId="55C3C5DE" w14:textId="77777777" w:rsidR="00B97921" w:rsidRPr="008F041C" w:rsidRDefault="00B97921" w:rsidP="00B97921">
            <w:pPr>
              <w:suppressAutoHyphens w:val="0"/>
              <w:snapToGrid w:val="0"/>
              <w:jc w:val="center"/>
              <w:rPr>
                <w:rFonts w:ascii="標楷體" w:eastAsia="標楷體"/>
              </w:rPr>
            </w:pPr>
            <w:r>
              <w:rPr>
                <w:rFonts w:ascii="標楷體" w:eastAsia="標楷體" w:hint="eastAsia"/>
              </w:rPr>
              <w:t>2</w:t>
            </w:r>
          </w:p>
        </w:tc>
        <w:tc>
          <w:tcPr>
            <w:tcW w:w="928" w:type="dxa"/>
            <w:gridSpan w:val="2"/>
            <w:vAlign w:val="center"/>
          </w:tcPr>
          <w:p w14:paraId="528AB149" w14:textId="77777777" w:rsidR="00B97921" w:rsidRPr="008F041C" w:rsidRDefault="00B97921" w:rsidP="00B97921">
            <w:pPr>
              <w:suppressAutoHyphens w:val="0"/>
              <w:snapToGrid w:val="0"/>
              <w:jc w:val="center"/>
              <w:rPr>
                <w:rFonts w:ascii="標楷體" w:eastAsia="標楷體"/>
              </w:rPr>
            </w:pPr>
            <w:r>
              <w:rPr>
                <w:rFonts w:ascii="標楷體" w:eastAsia="標楷體" w:hint="eastAsia"/>
              </w:rPr>
              <w:t>100</w:t>
            </w:r>
          </w:p>
        </w:tc>
        <w:tc>
          <w:tcPr>
            <w:tcW w:w="928" w:type="dxa"/>
            <w:vAlign w:val="center"/>
          </w:tcPr>
          <w:p w14:paraId="2DC01CFB" w14:textId="77777777" w:rsidR="00B97921" w:rsidRPr="008F041C" w:rsidRDefault="00D11105" w:rsidP="00B97921">
            <w:pPr>
              <w:suppressAutoHyphens w:val="0"/>
              <w:snapToGrid w:val="0"/>
              <w:jc w:val="center"/>
              <w:rPr>
                <w:rFonts w:ascii="標楷體" w:eastAsia="標楷體"/>
              </w:rPr>
            </w:pPr>
            <w:r>
              <w:rPr>
                <w:rFonts w:ascii="標楷體" w:eastAsia="標楷體" w:hint="eastAsia"/>
              </w:rPr>
              <w:t>200</w:t>
            </w:r>
          </w:p>
        </w:tc>
        <w:tc>
          <w:tcPr>
            <w:tcW w:w="1770" w:type="dxa"/>
            <w:vMerge w:val="restart"/>
            <w:vAlign w:val="center"/>
          </w:tcPr>
          <w:p w14:paraId="3E248C65" w14:textId="77777777" w:rsidR="00B97921" w:rsidRPr="008F041C" w:rsidRDefault="00B97921" w:rsidP="00B97921">
            <w:pPr>
              <w:suppressAutoHyphens w:val="0"/>
              <w:snapToGrid w:val="0"/>
              <w:jc w:val="center"/>
              <w:rPr>
                <w:rFonts w:ascii="標楷體" w:eastAsia="標楷體"/>
              </w:rPr>
            </w:pPr>
            <w:r w:rsidRPr="00996FC2">
              <w:rPr>
                <w:rFonts w:ascii="標楷體" w:eastAsia="標楷體"/>
              </w:rPr>
              <w:t>耗材與測試設備</w:t>
            </w:r>
          </w:p>
        </w:tc>
      </w:tr>
      <w:tr w:rsidR="00B97921" w:rsidRPr="008F041C" w14:paraId="1BE51E67" w14:textId="77777777" w:rsidTr="001B439E">
        <w:trPr>
          <w:trHeight w:val="561"/>
          <w:jc w:val="center"/>
        </w:trPr>
        <w:tc>
          <w:tcPr>
            <w:tcW w:w="2160" w:type="dxa"/>
            <w:vAlign w:val="center"/>
          </w:tcPr>
          <w:p w14:paraId="555D0F9B" w14:textId="77777777" w:rsidR="00B97921" w:rsidRPr="001B439E" w:rsidRDefault="00B97921" w:rsidP="00B97921">
            <w:pPr>
              <w:suppressAutoHyphens w:val="0"/>
              <w:snapToGrid w:val="0"/>
              <w:jc w:val="center"/>
              <w:rPr>
                <w:rFonts w:ascii="標楷體" w:eastAsia="標楷體"/>
              </w:rPr>
            </w:pPr>
            <w:r w:rsidRPr="001B439E">
              <w:rPr>
                <w:rFonts w:ascii="標楷體" w:eastAsia="標楷體"/>
              </w:rPr>
              <w:t>麵包板</w:t>
            </w:r>
            <w:r>
              <w:rPr>
                <w:rFonts w:ascii="標楷體" w:eastAsia="標楷體" w:hint="eastAsia"/>
              </w:rPr>
              <w:t>(</w:t>
            </w:r>
            <w:r w:rsidRPr="001B439E">
              <w:rPr>
                <w:rFonts w:ascii="標楷體" w:eastAsia="標楷體"/>
              </w:rPr>
              <w:t>830 孔</w:t>
            </w:r>
            <w:r>
              <w:rPr>
                <w:rFonts w:ascii="標楷體" w:eastAsia="標楷體" w:hint="eastAsia"/>
              </w:rPr>
              <w:t>)</w:t>
            </w:r>
          </w:p>
        </w:tc>
        <w:tc>
          <w:tcPr>
            <w:tcW w:w="2291" w:type="dxa"/>
            <w:vAlign w:val="center"/>
          </w:tcPr>
          <w:p w14:paraId="6E2C7D7B" w14:textId="77777777" w:rsidR="00B97921" w:rsidRPr="001B439E" w:rsidRDefault="00B97921" w:rsidP="00B97921">
            <w:pPr>
              <w:suppressAutoHyphens w:val="0"/>
              <w:snapToGrid w:val="0"/>
              <w:jc w:val="both"/>
              <w:rPr>
                <w:rFonts w:ascii="標楷體" w:eastAsia="標楷體"/>
              </w:rPr>
            </w:pPr>
            <w:r w:rsidRPr="001B439E">
              <w:rPr>
                <w:rFonts w:ascii="標楷體" w:eastAsia="標楷體"/>
              </w:rPr>
              <w:t>測試電路</w:t>
            </w:r>
          </w:p>
        </w:tc>
        <w:tc>
          <w:tcPr>
            <w:tcW w:w="927" w:type="dxa"/>
            <w:vAlign w:val="center"/>
          </w:tcPr>
          <w:p w14:paraId="3BD6BF29" w14:textId="77777777" w:rsidR="00B97921" w:rsidRPr="008F041C" w:rsidRDefault="000F3969" w:rsidP="00B97921">
            <w:pPr>
              <w:suppressAutoHyphens w:val="0"/>
              <w:snapToGrid w:val="0"/>
              <w:jc w:val="center"/>
              <w:rPr>
                <w:rFonts w:ascii="標楷體" w:eastAsia="標楷體"/>
              </w:rPr>
            </w:pPr>
            <w:r>
              <w:rPr>
                <w:rFonts w:ascii="標楷體" w:eastAsia="標楷體" w:hint="eastAsia"/>
              </w:rPr>
              <w:t>個</w:t>
            </w:r>
          </w:p>
        </w:tc>
        <w:tc>
          <w:tcPr>
            <w:tcW w:w="928" w:type="dxa"/>
            <w:vAlign w:val="center"/>
          </w:tcPr>
          <w:p w14:paraId="38705BE4" w14:textId="77777777" w:rsidR="00B97921" w:rsidRPr="008F041C" w:rsidRDefault="00B97921" w:rsidP="00B97921">
            <w:pPr>
              <w:suppressAutoHyphens w:val="0"/>
              <w:snapToGrid w:val="0"/>
              <w:jc w:val="center"/>
              <w:rPr>
                <w:rFonts w:ascii="標楷體" w:eastAsia="標楷體"/>
              </w:rPr>
            </w:pPr>
            <w:r>
              <w:rPr>
                <w:rFonts w:ascii="標楷體" w:eastAsia="標楷體" w:hint="eastAsia"/>
              </w:rPr>
              <w:t>2</w:t>
            </w:r>
          </w:p>
        </w:tc>
        <w:tc>
          <w:tcPr>
            <w:tcW w:w="928" w:type="dxa"/>
            <w:gridSpan w:val="2"/>
            <w:vAlign w:val="center"/>
          </w:tcPr>
          <w:p w14:paraId="4982050E" w14:textId="77777777" w:rsidR="00B97921" w:rsidRPr="008F041C" w:rsidRDefault="00B97921" w:rsidP="00B97921">
            <w:pPr>
              <w:suppressAutoHyphens w:val="0"/>
              <w:snapToGrid w:val="0"/>
              <w:jc w:val="center"/>
              <w:rPr>
                <w:rFonts w:ascii="標楷體" w:eastAsia="標楷體"/>
              </w:rPr>
            </w:pPr>
            <w:r>
              <w:rPr>
                <w:rFonts w:ascii="標楷體" w:eastAsia="標楷體" w:hint="eastAsia"/>
              </w:rPr>
              <w:t>120</w:t>
            </w:r>
          </w:p>
        </w:tc>
        <w:tc>
          <w:tcPr>
            <w:tcW w:w="928" w:type="dxa"/>
            <w:vAlign w:val="center"/>
          </w:tcPr>
          <w:p w14:paraId="1C08D204" w14:textId="77777777" w:rsidR="00B97921" w:rsidRPr="008F041C" w:rsidRDefault="00D11105" w:rsidP="00B97921">
            <w:pPr>
              <w:suppressAutoHyphens w:val="0"/>
              <w:snapToGrid w:val="0"/>
              <w:jc w:val="center"/>
              <w:rPr>
                <w:rFonts w:ascii="標楷體" w:eastAsia="標楷體"/>
              </w:rPr>
            </w:pPr>
            <w:r>
              <w:rPr>
                <w:rFonts w:ascii="標楷體" w:eastAsia="標楷體" w:hint="eastAsia"/>
              </w:rPr>
              <w:t>240</w:t>
            </w:r>
          </w:p>
        </w:tc>
        <w:tc>
          <w:tcPr>
            <w:tcW w:w="1770" w:type="dxa"/>
            <w:vMerge/>
            <w:vAlign w:val="center"/>
          </w:tcPr>
          <w:p w14:paraId="196D9475" w14:textId="77777777" w:rsidR="00B97921" w:rsidRPr="008F041C" w:rsidRDefault="00B97921" w:rsidP="00B97921">
            <w:pPr>
              <w:suppressAutoHyphens w:val="0"/>
              <w:snapToGrid w:val="0"/>
              <w:jc w:val="center"/>
              <w:rPr>
                <w:rFonts w:ascii="標楷體" w:eastAsia="標楷體"/>
              </w:rPr>
            </w:pPr>
          </w:p>
        </w:tc>
      </w:tr>
      <w:tr w:rsidR="00B97921" w:rsidRPr="008F041C" w14:paraId="37A2FB33" w14:textId="77777777" w:rsidTr="001B439E">
        <w:trPr>
          <w:trHeight w:val="699"/>
          <w:jc w:val="center"/>
        </w:trPr>
        <w:tc>
          <w:tcPr>
            <w:tcW w:w="2160" w:type="dxa"/>
            <w:vAlign w:val="center"/>
          </w:tcPr>
          <w:p w14:paraId="3FCC1D59" w14:textId="77777777" w:rsidR="00B97921" w:rsidRPr="001B439E" w:rsidRDefault="00B97921" w:rsidP="00B97921">
            <w:pPr>
              <w:suppressAutoHyphens w:val="0"/>
              <w:snapToGrid w:val="0"/>
              <w:jc w:val="center"/>
              <w:rPr>
                <w:rFonts w:ascii="標楷體" w:eastAsia="標楷體"/>
              </w:rPr>
            </w:pPr>
            <w:r w:rsidRPr="001B439E">
              <w:rPr>
                <w:rFonts w:ascii="標楷體" w:eastAsia="標楷體"/>
              </w:rPr>
              <w:t>焊接工具組</w:t>
            </w:r>
            <w:r>
              <w:rPr>
                <w:rFonts w:ascii="標楷體" w:eastAsia="標楷體" w:hint="eastAsia"/>
              </w:rPr>
              <w:t>(</w:t>
            </w:r>
            <w:r w:rsidRPr="001B439E">
              <w:rPr>
                <w:rFonts w:ascii="標楷體" w:eastAsia="標楷體"/>
              </w:rPr>
              <w:t>含焊錫、吸錫器</w:t>
            </w:r>
            <w:r>
              <w:rPr>
                <w:rFonts w:ascii="標楷體" w:eastAsia="標楷體" w:hint="eastAsia"/>
              </w:rPr>
              <w:t>)</w:t>
            </w:r>
          </w:p>
        </w:tc>
        <w:tc>
          <w:tcPr>
            <w:tcW w:w="2291" w:type="dxa"/>
            <w:vAlign w:val="center"/>
          </w:tcPr>
          <w:p w14:paraId="148EC78F" w14:textId="77777777" w:rsidR="00B97921" w:rsidRPr="001B439E" w:rsidRDefault="00B97921" w:rsidP="00B97921">
            <w:pPr>
              <w:suppressAutoHyphens w:val="0"/>
              <w:snapToGrid w:val="0"/>
              <w:jc w:val="both"/>
              <w:rPr>
                <w:rFonts w:ascii="標楷體" w:eastAsia="標楷體"/>
              </w:rPr>
            </w:pPr>
            <w:r w:rsidRPr="001B439E">
              <w:rPr>
                <w:rFonts w:ascii="標楷體" w:eastAsia="標楷體"/>
              </w:rPr>
              <w:t>焊接硬體模組</w:t>
            </w:r>
          </w:p>
        </w:tc>
        <w:tc>
          <w:tcPr>
            <w:tcW w:w="927" w:type="dxa"/>
            <w:vAlign w:val="center"/>
          </w:tcPr>
          <w:p w14:paraId="448A85D3" w14:textId="77777777" w:rsidR="00B97921" w:rsidRPr="008F041C" w:rsidRDefault="000F3969" w:rsidP="00B97921">
            <w:pPr>
              <w:suppressAutoHyphens w:val="0"/>
              <w:snapToGrid w:val="0"/>
              <w:jc w:val="center"/>
              <w:rPr>
                <w:rFonts w:ascii="標楷體" w:eastAsia="標楷體"/>
              </w:rPr>
            </w:pPr>
            <w:r>
              <w:rPr>
                <w:rFonts w:ascii="標楷體" w:eastAsia="標楷體" w:hint="eastAsia"/>
              </w:rPr>
              <w:t>組</w:t>
            </w:r>
          </w:p>
        </w:tc>
        <w:tc>
          <w:tcPr>
            <w:tcW w:w="928" w:type="dxa"/>
            <w:vAlign w:val="center"/>
          </w:tcPr>
          <w:p w14:paraId="113CD76E" w14:textId="77777777" w:rsidR="00B97921" w:rsidRPr="008F041C" w:rsidRDefault="00B97921" w:rsidP="00B97921">
            <w:pPr>
              <w:suppressAutoHyphens w:val="0"/>
              <w:snapToGrid w:val="0"/>
              <w:jc w:val="center"/>
              <w:rPr>
                <w:rFonts w:ascii="標楷體" w:eastAsia="標楷體"/>
              </w:rPr>
            </w:pPr>
            <w:r>
              <w:rPr>
                <w:rFonts w:ascii="標楷體" w:eastAsia="標楷體" w:hint="eastAsia"/>
              </w:rPr>
              <w:t>1</w:t>
            </w:r>
          </w:p>
        </w:tc>
        <w:tc>
          <w:tcPr>
            <w:tcW w:w="928" w:type="dxa"/>
            <w:gridSpan w:val="2"/>
            <w:vAlign w:val="center"/>
          </w:tcPr>
          <w:p w14:paraId="66216063" w14:textId="77777777" w:rsidR="00B97921" w:rsidRPr="008F041C" w:rsidRDefault="00B97921" w:rsidP="00B97921">
            <w:pPr>
              <w:suppressAutoHyphens w:val="0"/>
              <w:snapToGrid w:val="0"/>
              <w:jc w:val="center"/>
              <w:rPr>
                <w:rFonts w:ascii="標楷體" w:eastAsia="標楷體"/>
              </w:rPr>
            </w:pPr>
            <w:r>
              <w:rPr>
                <w:rFonts w:ascii="標楷體" w:eastAsia="標楷體" w:hint="eastAsia"/>
              </w:rPr>
              <w:t>500</w:t>
            </w:r>
          </w:p>
        </w:tc>
        <w:tc>
          <w:tcPr>
            <w:tcW w:w="928" w:type="dxa"/>
            <w:vAlign w:val="center"/>
          </w:tcPr>
          <w:p w14:paraId="297BB678" w14:textId="77777777" w:rsidR="00B97921" w:rsidRPr="008F041C" w:rsidRDefault="00D11105" w:rsidP="00B97921">
            <w:pPr>
              <w:suppressAutoHyphens w:val="0"/>
              <w:snapToGrid w:val="0"/>
              <w:jc w:val="center"/>
              <w:rPr>
                <w:rFonts w:ascii="標楷體" w:eastAsia="標楷體"/>
              </w:rPr>
            </w:pPr>
            <w:r>
              <w:rPr>
                <w:rFonts w:ascii="標楷體" w:eastAsia="標楷體" w:hint="eastAsia"/>
              </w:rPr>
              <w:t>500</w:t>
            </w:r>
          </w:p>
        </w:tc>
        <w:tc>
          <w:tcPr>
            <w:tcW w:w="1770" w:type="dxa"/>
            <w:vMerge/>
            <w:vAlign w:val="center"/>
          </w:tcPr>
          <w:p w14:paraId="0A13E0C7" w14:textId="77777777" w:rsidR="00B97921" w:rsidRPr="008F041C" w:rsidRDefault="00B97921" w:rsidP="00B97921">
            <w:pPr>
              <w:suppressAutoHyphens w:val="0"/>
              <w:snapToGrid w:val="0"/>
              <w:jc w:val="center"/>
              <w:rPr>
                <w:rFonts w:ascii="標楷體" w:eastAsia="標楷體"/>
              </w:rPr>
            </w:pPr>
          </w:p>
        </w:tc>
      </w:tr>
      <w:tr w:rsidR="00B97921" w:rsidRPr="008F041C" w14:paraId="44837DC8" w14:textId="77777777" w:rsidTr="001B439E">
        <w:trPr>
          <w:trHeight w:val="680"/>
          <w:jc w:val="center"/>
        </w:trPr>
        <w:tc>
          <w:tcPr>
            <w:tcW w:w="2160" w:type="dxa"/>
            <w:vAlign w:val="center"/>
          </w:tcPr>
          <w:p w14:paraId="028BA341" w14:textId="77777777" w:rsidR="00B97921" w:rsidRPr="001B439E" w:rsidRDefault="00B97921" w:rsidP="00B97921">
            <w:pPr>
              <w:suppressAutoHyphens w:val="0"/>
              <w:snapToGrid w:val="0"/>
              <w:jc w:val="center"/>
              <w:rPr>
                <w:rFonts w:ascii="標楷體" w:eastAsia="標楷體"/>
              </w:rPr>
            </w:pPr>
            <w:r w:rsidRPr="001B439E">
              <w:rPr>
                <w:rFonts w:ascii="標楷體" w:eastAsia="標楷體"/>
              </w:rPr>
              <w:t>展示架</w:t>
            </w:r>
            <w:r>
              <w:rPr>
                <w:rFonts w:ascii="標楷體" w:eastAsia="標楷體" w:hint="eastAsia"/>
              </w:rPr>
              <w:t>(</w:t>
            </w:r>
            <w:r w:rsidRPr="001B439E">
              <w:rPr>
                <w:rFonts w:ascii="標楷體" w:eastAsia="標楷體"/>
              </w:rPr>
              <w:t>透明壓克力架</w:t>
            </w:r>
            <w:r>
              <w:rPr>
                <w:rFonts w:ascii="標楷體" w:eastAsia="標楷體" w:hint="eastAsia"/>
              </w:rPr>
              <w:t>)</w:t>
            </w:r>
          </w:p>
        </w:tc>
        <w:tc>
          <w:tcPr>
            <w:tcW w:w="2291" w:type="dxa"/>
            <w:vAlign w:val="center"/>
          </w:tcPr>
          <w:p w14:paraId="4202B248" w14:textId="77777777" w:rsidR="00B97921" w:rsidRPr="001B439E" w:rsidRDefault="00B97921" w:rsidP="00B97921">
            <w:pPr>
              <w:suppressAutoHyphens w:val="0"/>
              <w:snapToGrid w:val="0"/>
              <w:jc w:val="both"/>
              <w:rPr>
                <w:rFonts w:ascii="標楷體" w:eastAsia="標楷體"/>
              </w:rPr>
            </w:pPr>
            <w:r w:rsidRPr="001B439E">
              <w:rPr>
                <w:rFonts w:ascii="標楷體" w:eastAsia="標楷體"/>
              </w:rPr>
              <w:t>用於固定導覽裝置</w:t>
            </w:r>
          </w:p>
        </w:tc>
        <w:tc>
          <w:tcPr>
            <w:tcW w:w="927" w:type="dxa"/>
            <w:vAlign w:val="center"/>
          </w:tcPr>
          <w:p w14:paraId="7C7E3A70" w14:textId="77777777" w:rsidR="00B97921" w:rsidRPr="008F041C" w:rsidRDefault="000F3969" w:rsidP="00B97921">
            <w:pPr>
              <w:suppressAutoHyphens w:val="0"/>
              <w:snapToGrid w:val="0"/>
              <w:jc w:val="center"/>
              <w:rPr>
                <w:rFonts w:ascii="標楷體" w:eastAsia="標楷體"/>
              </w:rPr>
            </w:pPr>
            <w:r>
              <w:rPr>
                <w:rFonts w:ascii="標楷體" w:eastAsia="標楷體" w:hint="eastAsia"/>
              </w:rPr>
              <w:t>個</w:t>
            </w:r>
          </w:p>
        </w:tc>
        <w:tc>
          <w:tcPr>
            <w:tcW w:w="928" w:type="dxa"/>
            <w:vAlign w:val="center"/>
          </w:tcPr>
          <w:p w14:paraId="1194DA12" w14:textId="77777777" w:rsidR="00B97921" w:rsidRPr="008F041C" w:rsidRDefault="00B97921" w:rsidP="00B97921">
            <w:pPr>
              <w:suppressAutoHyphens w:val="0"/>
              <w:snapToGrid w:val="0"/>
              <w:jc w:val="center"/>
              <w:rPr>
                <w:rFonts w:ascii="標楷體" w:eastAsia="標楷體"/>
              </w:rPr>
            </w:pPr>
            <w:r>
              <w:rPr>
                <w:rFonts w:ascii="標楷體" w:eastAsia="標楷體" w:hint="eastAsia"/>
              </w:rPr>
              <w:t>2</w:t>
            </w:r>
          </w:p>
        </w:tc>
        <w:tc>
          <w:tcPr>
            <w:tcW w:w="928" w:type="dxa"/>
            <w:gridSpan w:val="2"/>
            <w:vAlign w:val="center"/>
          </w:tcPr>
          <w:p w14:paraId="167E8FED" w14:textId="77777777" w:rsidR="00B97921" w:rsidRPr="008F041C" w:rsidRDefault="00B97921" w:rsidP="00B97921">
            <w:pPr>
              <w:suppressAutoHyphens w:val="0"/>
              <w:snapToGrid w:val="0"/>
              <w:jc w:val="center"/>
              <w:rPr>
                <w:rFonts w:ascii="標楷體" w:eastAsia="標楷體"/>
              </w:rPr>
            </w:pPr>
            <w:r>
              <w:rPr>
                <w:rFonts w:ascii="標楷體" w:eastAsia="標楷體" w:hint="eastAsia"/>
              </w:rPr>
              <w:t>300</w:t>
            </w:r>
          </w:p>
        </w:tc>
        <w:tc>
          <w:tcPr>
            <w:tcW w:w="928" w:type="dxa"/>
            <w:vAlign w:val="center"/>
          </w:tcPr>
          <w:p w14:paraId="10643118" w14:textId="77777777" w:rsidR="00B97921" w:rsidRPr="008F041C" w:rsidRDefault="00D11105" w:rsidP="00B97921">
            <w:pPr>
              <w:suppressAutoHyphens w:val="0"/>
              <w:snapToGrid w:val="0"/>
              <w:jc w:val="center"/>
              <w:rPr>
                <w:rFonts w:ascii="標楷體" w:eastAsia="標楷體"/>
              </w:rPr>
            </w:pPr>
            <w:r>
              <w:rPr>
                <w:rFonts w:ascii="標楷體" w:eastAsia="標楷體" w:hint="eastAsia"/>
              </w:rPr>
              <w:t>600</w:t>
            </w:r>
          </w:p>
        </w:tc>
        <w:tc>
          <w:tcPr>
            <w:tcW w:w="1770" w:type="dxa"/>
            <w:vMerge/>
            <w:vAlign w:val="center"/>
          </w:tcPr>
          <w:p w14:paraId="6EBC2FD2" w14:textId="77777777" w:rsidR="00B97921" w:rsidRPr="008F041C" w:rsidRDefault="00B97921" w:rsidP="00B97921">
            <w:pPr>
              <w:suppressAutoHyphens w:val="0"/>
              <w:snapToGrid w:val="0"/>
              <w:jc w:val="center"/>
              <w:rPr>
                <w:rFonts w:ascii="標楷體" w:eastAsia="標楷體"/>
              </w:rPr>
            </w:pPr>
          </w:p>
        </w:tc>
      </w:tr>
      <w:tr w:rsidR="00B97921" w:rsidRPr="008F041C" w14:paraId="62CAB13C" w14:textId="77777777" w:rsidTr="00996FC2">
        <w:trPr>
          <w:trHeight w:val="575"/>
          <w:jc w:val="center"/>
        </w:trPr>
        <w:tc>
          <w:tcPr>
            <w:tcW w:w="2160" w:type="dxa"/>
            <w:vAlign w:val="center"/>
          </w:tcPr>
          <w:p w14:paraId="037D2A1E" w14:textId="77777777" w:rsidR="00B97921" w:rsidRPr="001B439E" w:rsidRDefault="00B97921" w:rsidP="00B97921">
            <w:pPr>
              <w:suppressAutoHyphens w:val="0"/>
              <w:snapToGrid w:val="0"/>
              <w:jc w:val="center"/>
              <w:rPr>
                <w:rFonts w:ascii="標楷體" w:eastAsia="標楷體"/>
              </w:rPr>
            </w:pPr>
            <w:r w:rsidRPr="001B439E">
              <w:rPr>
                <w:rFonts w:ascii="標楷體" w:eastAsia="標楷體"/>
              </w:rPr>
              <w:t>保護殼</w:t>
            </w:r>
            <w:r>
              <w:rPr>
                <w:rFonts w:ascii="標楷體" w:eastAsia="標楷體" w:hint="eastAsia"/>
              </w:rPr>
              <w:t>(</w:t>
            </w:r>
            <w:r w:rsidRPr="001B439E">
              <w:rPr>
                <w:rFonts w:ascii="標楷體" w:eastAsia="標楷體"/>
              </w:rPr>
              <w:t>ABS 3D 列印外殼</w:t>
            </w:r>
            <w:r>
              <w:rPr>
                <w:rFonts w:ascii="標楷體" w:eastAsia="標楷體" w:hint="eastAsia"/>
              </w:rPr>
              <w:t>)</w:t>
            </w:r>
          </w:p>
        </w:tc>
        <w:tc>
          <w:tcPr>
            <w:tcW w:w="2291" w:type="dxa"/>
            <w:vAlign w:val="center"/>
          </w:tcPr>
          <w:p w14:paraId="73C566CF" w14:textId="77777777" w:rsidR="00B97921" w:rsidRPr="001B439E" w:rsidRDefault="00B97921" w:rsidP="00B97921">
            <w:pPr>
              <w:suppressAutoHyphens w:val="0"/>
              <w:snapToGrid w:val="0"/>
              <w:jc w:val="both"/>
              <w:rPr>
                <w:rFonts w:ascii="標楷體" w:eastAsia="標楷體"/>
              </w:rPr>
            </w:pPr>
            <w:r w:rsidRPr="001B439E">
              <w:rPr>
                <w:rFonts w:ascii="標楷體" w:eastAsia="標楷體"/>
              </w:rPr>
              <w:t>設備保護與美觀</w:t>
            </w:r>
          </w:p>
        </w:tc>
        <w:tc>
          <w:tcPr>
            <w:tcW w:w="927" w:type="dxa"/>
            <w:vAlign w:val="center"/>
          </w:tcPr>
          <w:p w14:paraId="77060FF4" w14:textId="77777777" w:rsidR="00B97921" w:rsidRPr="008F041C" w:rsidRDefault="000F3969" w:rsidP="00B97921">
            <w:pPr>
              <w:suppressAutoHyphens w:val="0"/>
              <w:snapToGrid w:val="0"/>
              <w:jc w:val="center"/>
              <w:rPr>
                <w:rFonts w:ascii="標楷體" w:eastAsia="標楷體"/>
              </w:rPr>
            </w:pPr>
            <w:r>
              <w:rPr>
                <w:rFonts w:ascii="標楷體" w:eastAsia="標楷體" w:hint="eastAsia"/>
              </w:rPr>
              <w:t>個</w:t>
            </w:r>
          </w:p>
        </w:tc>
        <w:tc>
          <w:tcPr>
            <w:tcW w:w="928" w:type="dxa"/>
            <w:vAlign w:val="center"/>
          </w:tcPr>
          <w:p w14:paraId="3E9EEE1D" w14:textId="77777777" w:rsidR="00B97921" w:rsidRPr="008F041C" w:rsidRDefault="00B97921" w:rsidP="00B97921">
            <w:pPr>
              <w:suppressAutoHyphens w:val="0"/>
              <w:snapToGrid w:val="0"/>
              <w:jc w:val="center"/>
              <w:rPr>
                <w:rFonts w:ascii="標楷體" w:eastAsia="標楷體"/>
              </w:rPr>
            </w:pPr>
            <w:r>
              <w:rPr>
                <w:rFonts w:ascii="標楷體" w:eastAsia="標楷體" w:hint="eastAsia"/>
              </w:rPr>
              <w:t>2</w:t>
            </w:r>
          </w:p>
        </w:tc>
        <w:tc>
          <w:tcPr>
            <w:tcW w:w="928" w:type="dxa"/>
            <w:gridSpan w:val="2"/>
            <w:vAlign w:val="center"/>
          </w:tcPr>
          <w:p w14:paraId="7221ACB8" w14:textId="77777777" w:rsidR="00B97921" w:rsidRPr="008F041C" w:rsidRDefault="00B97921" w:rsidP="00B97921">
            <w:pPr>
              <w:suppressAutoHyphens w:val="0"/>
              <w:snapToGrid w:val="0"/>
              <w:jc w:val="center"/>
              <w:rPr>
                <w:rFonts w:ascii="標楷體" w:eastAsia="標楷體"/>
              </w:rPr>
            </w:pPr>
            <w:r>
              <w:rPr>
                <w:rFonts w:ascii="標楷體" w:eastAsia="標楷體" w:hint="eastAsia"/>
              </w:rPr>
              <w:t>500</w:t>
            </w:r>
          </w:p>
        </w:tc>
        <w:tc>
          <w:tcPr>
            <w:tcW w:w="928" w:type="dxa"/>
            <w:vAlign w:val="center"/>
          </w:tcPr>
          <w:p w14:paraId="10EBF50D" w14:textId="77777777" w:rsidR="00B97921" w:rsidRPr="008F041C" w:rsidRDefault="00D11105" w:rsidP="00B97921">
            <w:pPr>
              <w:suppressAutoHyphens w:val="0"/>
              <w:snapToGrid w:val="0"/>
              <w:jc w:val="center"/>
              <w:rPr>
                <w:rFonts w:ascii="標楷體" w:eastAsia="標楷體"/>
              </w:rPr>
            </w:pPr>
            <w:r>
              <w:rPr>
                <w:rFonts w:ascii="標楷體" w:eastAsia="標楷體" w:hint="eastAsia"/>
              </w:rPr>
              <w:t>1000</w:t>
            </w:r>
          </w:p>
        </w:tc>
        <w:tc>
          <w:tcPr>
            <w:tcW w:w="1770" w:type="dxa"/>
            <w:vMerge/>
            <w:vAlign w:val="center"/>
          </w:tcPr>
          <w:p w14:paraId="47249DE8" w14:textId="77777777" w:rsidR="00B97921" w:rsidRPr="008F041C" w:rsidRDefault="00B97921" w:rsidP="00B97921">
            <w:pPr>
              <w:suppressAutoHyphens w:val="0"/>
              <w:snapToGrid w:val="0"/>
              <w:jc w:val="center"/>
              <w:rPr>
                <w:rFonts w:ascii="標楷體" w:eastAsia="標楷體"/>
              </w:rPr>
            </w:pPr>
          </w:p>
        </w:tc>
      </w:tr>
      <w:tr w:rsidR="00B97921" w:rsidRPr="008F041C" w14:paraId="46E50CFF" w14:textId="77777777" w:rsidTr="00996FC2">
        <w:trPr>
          <w:trHeight w:val="655"/>
          <w:jc w:val="center"/>
        </w:trPr>
        <w:tc>
          <w:tcPr>
            <w:tcW w:w="2160" w:type="dxa"/>
            <w:vAlign w:val="center"/>
          </w:tcPr>
          <w:p w14:paraId="14FE307A" w14:textId="77777777" w:rsidR="00B97921" w:rsidRPr="001B439E" w:rsidRDefault="00B97921" w:rsidP="00B97921">
            <w:pPr>
              <w:suppressAutoHyphens w:val="0"/>
              <w:snapToGrid w:val="0"/>
              <w:jc w:val="center"/>
              <w:rPr>
                <w:rFonts w:ascii="標楷體" w:eastAsia="標楷體"/>
              </w:rPr>
            </w:pPr>
            <w:r w:rsidRPr="001B439E">
              <w:rPr>
                <w:rFonts w:ascii="標楷體" w:eastAsia="標楷體"/>
              </w:rPr>
              <w:t>膠帶與固定夾</w:t>
            </w:r>
            <w:r>
              <w:rPr>
                <w:rFonts w:ascii="標楷體" w:eastAsia="標楷體" w:hint="eastAsia"/>
              </w:rPr>
              <w:t>(</w:t>
            </w:r>
            <w:r w:rsidRPr="001B439E">
              <w:rPr>
                <w:rFonts w:ascii="標楷體" w:eastAsia="標楷體"/>
              </w:rPr>
              <w:t>3M 魔鬼氈 + 透明膠</w:t>
            </w:r>
            <w:r>
              <w:rPr>
                <w:rFonts w:ascii="標楷體" w:eastAsia="標楷體" w:hint="eastAsia"/>
              </w:rPr>
              <w:t>)</w:t>
            </w:r>
          </w:p>
        </w:tc>
        <w:tc>
          <w:tcPr>
            <w:tcW w:w="2291" w:type="dxa"/>
            <w:vAlign w:val="center"/>
          </w:tcPr>
          <w:p w14:paraId="76967E73" w14:textId="77777777" w:rsidR="00B97921" w:rsidRPr="001B439E" w:rsidRDefault="00B97921" w:rsidP="00B97921">
            <w:pPr>
              <w:suppressAutoHyphens w:val="0"/>
              <w:snapToGrid w:val="0"/>
              <w:jc w:val="both"/>
              <w:rPr>
                <w:rFonts w:ascii="標楷體" w:eastAsia="標楷體"/>
              </w:rPr>
            </w:pPr>
            <w:r w:rsidRPr="001B439E">
              <w:rPr>
                <w:rFonts w:ascii="標楷體" w:eastAsia="標楷體"/>
              </w:rPr>
              <w:t>固定電路與感測器</w:t>
            </w:r>
          </w:p>
        </w:tc>
        <w:tc>
          <w:tcPr>
            <w:tcW w:w="927" w:type="dxa"/>
            <w:vAlign w:val="center"/>
          </w:tcPr>
          <w:p w14:paraId="067E0295" w14:textId="77777777" w:rsidR="00B97921" w:rsidRPr="008F041C" w:rsidRDefault="000F3969" w:rsidP="00B97921">
            <w:pPr>
              <w:suppressAutoHyphens w:val="0"/>
              <w:snapToGrid w:val="0"/>
              <w:jc w:val="center"/>
              <w:rPr>
                <w:rFonts w:ascii="標楷體" w:eastAsia="標楷體"/>
              </w:rPr>
            </w:pPr>
            <w:r>
              <w:rPr>
                <w:rFonts w:ascii="標楷體" w:eastAsia="標楷體" w:hint="eastAsia"/>
              </w:rPr>
              <w:t>組</w:t>
            </w:r>
          </w:p>
        </w:tc>
        <w:tc>
          <w:tcPr>
            <w:tcW w:w="928" w:type="dxa"/>
            <w:vAlign w:val="center"/>
          </w:tcPr>
          <w:p w14:paraId="2B35CAE6" w14:textId="77777777" w:rsidR="00B97921" w:rsidRPr="008F041C" w:rsidRDefault="00B97921" w:rsidP="00B97921">
            <w:pPr>
              <w:suppressAutoHyphens w:val="0"/>
              <w:snapToGrid w:val="0"/>
              <w:jc w:val="center"/>
              <w:rPr>
                <w:rFonts w:ascii="標楷體" w:eastAsia="標楷體"/>
              </w:rPr>
            </w:pPr>
            <w:r>
              <w:rPr>
                <w:rFonts w:ascii="標楷體" w:eastAsia="標楷體" w:hint="eastAsia"/>
              </w:rPr>
              <w:t>1</w:t>
            </w:r>
          </w:p>
        </w:tc>
        <w:tc>
          <w:tcPr>
            <w:tcW w:w="928" w:type="dxa"/>
            <w:gridSpan w:val="2"/>
            <w:vAlign w:val="center"/>
          </w:tcPr>
          <w:p w14:paraId="49B598F2" w14:textId="77777777" w:rsidR="00B97921" w:rsidRPr="008F041C" w:rsidRDefault="00B97921" w:rsidP="00B97921">
            <w:pPr>
              <w:suppressAutoHyphens w:val="0"/>
              <w:snapToGrid w:val="0"/>
              <w:jc w:val="center"/>
              <w:rPr>
                <w:rFonts w:ascii="標楷體" w:eastAsia="標楷體"/>
              </w:rPr>
            </w:pPr>
            <w:r>
              <w:rPr>
                <w:rFonts w:ascii="標楷體" w:eastAsia="標楷體" w:hint="eastAsia"/>
              </w:rPr>
              <w:t>200</w:t>
            </w:r>
          </w:p>
        </w:tc>
        <w:tc>
          <w:tcPr>
            <w:tcW w:w="928" w:type="dxa"/>
            <w:vAlign w:val="center"/>
          </w:tcPr>
          <w:p w14:paraId="56B94904" w14:textId="77777777" w:rsidR="00B97921" w:rsidRPr="008F041C" w:rsidRDefault="00D11105" w:rsidP="00B97921">
            <w:pPr>
              <w:suppressAutoHyphens w:val="0"/>
              <w:snapToGrid w:val="0"/>
              <w:jc w:val="center"/>
              <w:rPr>
                <w:rFonts w:ascii="標楷體" w:eastAsia="標楷體"/>
              </w:rPr>
            </w:pPr>
            <w:r>
              <w:rPr>
                <w:rFonts w:ascii="標楷體" w:eastAsia="標楷體" w:hint="eastAsia"/>
              </w:rPr>
              <w:t>200</w:t>
            </w:r>
          </w:p>
        </w:tc>
        <w:tc>
          <w:tcPr>
            <w:tcW w:w="1770" w:type="dxa"/>
            <w:vMerge/>
            <w:vAlign w:val="center"/>
          </w:tcPr>
          <w:p w14:paraId="1D32F4C6" w14:textId="77777777" w:rsidR="00B97921" w:rsidRPr="008F041C" w:rsidRDefault="00B97921" w:rsidP="00B97921">
            <w:pPr>
              <w:suppressAutoHyphens w:val="0"/>
              <w:snapToGrid w:val="0"/>
              <w:jc w:val="center"/>
              <w:rPr>
                <w:rFonts w:ascii="標楷體" w:eastAsia="標楷體"/>
              </w:rPr>
            </w:pPr>
          </w:p>
        </w:tc>
      </w:tr>
      <w:tr w:rsidR="00B97921" w:rsidRPr="008F041C" w14:paraId="37D8DF28" w14:textId="77777777" w:rsidTr="00996FC2">
        <w:trPr>
          <w:trHeight w:val="479"/>
          <w:jc w:val="center"/>
        </w:trPr>
        <w:tc>
          <w:tcPr>
            <w:tcW w:w="2160" w:type="dxa"/>
            <w:vAlign w:val="center"/>
          </w:tcPr>
          <w:p w14:paraId="5C306DE6" w14:textId="77777777" w:rsidR="00B97921" w:rsidRPr="001B439E" w:rsidRDefault="00B97921" w:rsidP="00B97921">
            <w:pPr>
              <w:suppressAutoHyphens w:val="0"/>
              <w:snapToGrid w:val="0"/>
              <w:jc w:val="center"/>
              <w:rPr>
                <w:rFonts w:ascii="標楷體" w:eastAsia="標楷體"/>
              </w:rPr>
            </w:pPr>
            <w:r w:rsidRPr="001B439E">
              <w:rPr>
                <w:rFonts w:ascii="標楷體" w:eastAsia="標楷體"/>
              </w:rPr>
              <w:t>電線</w:t>
            </w:r>
            <w:r>
              <w:rPr>
                <w:rFonts w:ascii="標楷體" w:eastAsia="標楷體" w:hint="eastAsia"/>
              </w:rPr>
              <w:t>(</w:t>
            </w:r>
            <w:r w:rsidRPr="001B439E">
              <w:rPr>
                <w:rFonts w:ascii="標楷體" w:eastAsia="標楷體"/>
              </w:rPr>
              <w:t>2mm 電源線</w:t>
            </w:r>
            <w:r>
              <w:rPr>
                <w:rFonts w:ascii="標楷體" w:eastAsia="標楷體" w:hint="eastAsia"/>
              </w:rPr>
              <w:t>)</w:t>
            </w:r>
          </w:p>
        </w:tc>
        <w:tc>
          <w:tcPr>
            <w:tcW w:w="2291" w:type="dxa"/>
            <w:vAlign w:val="center"/>
          </w:tcPr>
          <w:p w14:paraId="48F4F389" w14:textId="77777777" w:rsidR="00B97921" w:rsidRPr="001B439E" w:rsidRDefault="00B97921" w:rsidP="00B97921">
            <w:pPr>
              <w:suppressAutoHyphens w:val="0"/>
              <w:snapToGrid w:val="0"/>
              <w:jc w:val="both"/>
              <w:rPr>
                <w:rFonts w:ascii="標楷體" w:eastAsia="標楷體"/>
              </w:rPr>
            </w:pPr>
            <w:r w:rsidRPr="001B439E">
              <w:rPr>
                <w:rFonts w:ascii="標楷體" w:eastAsia="標楷體"/>
              </w:rPr>
              <w:t>連接各設備電源</w:t>
            </w:r>
          </w:p>
        </w:tc>
        <w:tc>
          <w:tcPr>
            <w:tcW w:w="927" w:type="dxa"/>
            <w:vAlign w:val="center"/>
          </w:tcPr>
          <w:p w14:paraId="782FA695" w14:textId="77777777" w:rsidR="00B97921" w:rsidRPr="008F041C" w:rsidRDefault="000F3969" w:rsidP="00B97921">
            <w:pPr>
              <w:suppressAutoHyphens w:val="0"/>
              <w:snapToGrid w:val="0"/>
              <w:jc w:val="center"/>
              <w:rPr>
                <w:rFonts w:ascii="標楷體" w:eastAsia="標楷體"/>
              </w:rPr>
            </w:pPr>
            <w:r>
              <w:rPr>
                <w:rFonts w:ascii="標楷體" w:eastAsia="標楷體" w:hint="eastAsia"/>
              </w:rPr>
              <w:t>捆</w:t>
            </w:r>
          </w:p>
        </w:tc>
        <w:tc>
          <w:tcPr>
            <w:tcW w:w="928" w:type="dxa"/>
            <w:vAlign w:val="center"/>
          </w:tcPr>
          <w:p w14:paraId="57169DD6" w14:textId="77777777" w:rsidR="00B97921" w:rsidRPr="008F041C" w:rsidRDefault="00B97921" w:rsidP="00B97921">
            <w:pPr>
              <w:suppressAutoHyphens w:val="0"/>
              <w:snapToGrid w:val="0"/>
              <w:jc w:val="center"/>
              <w:rPr>
                <w:rFonts w:ascii="標楷體" w:eastAsia="標楷體"/>
              </w:rPr>
            </w:pPr>
            <w:r>
              <w:rPr>
                <w:rFonts w:ascii="標楷體" w:eastAsia="標楷體" w:hint="eastAsia"/>
              </w:rPr>
              <w:t>1</w:t>
            </w:r>
          </w:p>
        </w:tc>
        <w:tc>
          <w:tcPr>
            <w:tcW w:w="928" w:type="dxa"/>
            <w:gridSpan w:val="2"/>
            <w:vAlign w:val="center"/>
          </w:tcPr>
          <w:p w14:paraId="19B1F063" w14:textId="77777777" w:rsidR="00B97921" w:rsidRPr="008F041C" w:rsidRDefault="00B97921" w:rsidP="00B97921">
            <w:pPr>
              <w:suppressAutoHyphens w:val="0"/>
              <w:snapToGrid w:val="0"/>
              <w:jc w:val="center"/>
              <w:rPr>
                <w:rFonts w:ascii="標楷體" w:eastAsia="標楷體"/>
              </w:rPr>
            </w:pPr>
            <w:r>
              <w:rPr>
                <w:rFonts w:ascii="標楷體" w:eastAsia="標楷體" w:hint="eastAsia"/>
              </w:rPr>
              <w:t>150</w:t>
            </w:r>
          </w:p>
        </w:tc>
        <w:tc>
          <w:tcPr>
            <w:tcW w:w="928" w:type="dxa"/>
            <w:vAlign w:val="center"/>
          </w:tcPr>
          <w:p w14:paraId="5A5FD10B" w14:textId="77777777" w:rsidR="00B97921" w:rsidRPr="008F041C" w:rsidRDefault="00D11105" w:rsidP="00B97921">
            <w:pPr>
              <w:suppressAutoHyphens w:val="0"/>
              <w:snapToGrid w:val="0"/>
              <w:jc w:val="center"/>
              <w:rPr>
                <w:rFonts w:ascii="標楷體" w:eastAsia="標楷體"/>
              </w:rPr>
            </w:pPr>
            <w:r>
              <w:rPr>
                <w:rFonts w:ascii="標楷體" w:eastAsia="標楷體" w:hint="eastAsia"/>
              </w:rPr>
              <w:t>150</w:t>
            </w:r>
          </w:p>
        </w:tc>
        <w:tc>
          <w:tcPr>
            <w:tcW w:w="1770" w:type="dxa"/>
            <w:vMerge/>
            <w:vAlign w:val="center"/>
          </w:tcPr>
          <w:p w14:paraId="28E36CFD" w14:textId="77777777" w:rsidR="00B97921" w:rsidRPr="008F041C" w:rsidRDefault="00B97921" w:rsidP="00B97921">
            <w:pPr>
              <w:suppressAutoHyphens w:val="0"/>
              <w:snapToGrid w:val="0"/>
              <w:jc w:val="center"/>
              <w:rPr>
                <w:rFonts w:ascii="標楷體" w:eastAsia="標楷體"/>
              </w:rPr>
            </w:pPr>
          </w:p>
        </w:tc>
      </w:tr>
      <w:tr w:rsidR="00B97921" w:rsidRPr="008F041C" w14:paraId="6938E1DC" w14:textId="77777777" w:rsidTr="00996FC2">
        <w:trPr>
          <w:trHeight w:val="557"/>
          <w:jc w:val="center"/>
        </w:trPr>
        <w:tc>
          <w:tcPr>
            <w:tcW w:w="2160" w:type="dxa"/>
            <w:vAlign w:val="center"/>
          </w:tcPr>
          <w:p w14:paraId="15F5D2AE" w14:textId="77777777" w:rsidR="00B97921" w:rsidRPr="001B439E" w:rsidRDefault="00B97921" w:rsidP="00B97921">
            <w:pPr>
              <w:suppressAutoHyphens w:val="0"/>
              <w:snapToGrid w:val="0"/>
              <w:jc w:val="center"/>
              <w:rPr>
                <w:rFonts w:ascii="標楷體" w:eastAsia="標楷體"/>
              </w:rPr>
            </w:pPr>
            <w:r w:rsidRPr="00996FC2">
              <w:rPr>
                <w:rFonts w:ascii="標楷體" w:eastAsia="標楷體"/>
              </w:rPr>
              <w:lastRenderedPageBreak/>
              <w:t>備用模組</w:t>
            </w:r>
            <w:r>
              <w:rPr>
                <w:rFonts w:ascii="標楷體" w:eastAsia="標楷體" w:hint="eastAsia"/>
              </w:rPr>
              <w:t>(</w:t>
            </w:r>
            <w:r w:rsidRPr="00996FC2">
              <w:rPr>
                <w:rFonts w:ascii="標楷體" w:eastAsia="標楷體"/>
              </w:rPr>
              <w:t>各類感測器</w:t>
            </w:r>
            <w:r>
              <w:rPr>
                <w:rFonts w:ascii="標楷體" w:eastAsia="標楷體" w:hint="eastAsia"/>
              </w:rPr>
              <w:t>)</w:t>
            </w:r>
          </w:p>
        </w:tc>
        <w:tc>
          <w:tcPr>
            <w:tcW w:w="2291" w:type="dxa"/>
            <w:vAlign w:val="center"/>
          </w:tcPr>
          <w:p w14:paraId="12A02C30" w14:textId="77777777" w:rsidR="00B97921" w:rsidRPr="001B439E" w:rsidRDefault="00B97921" w:rsidP="00B97921">
            <w:pPr>
              <w:suppressAutoHyphens w:val="0"/>
              <w:snapToGrid w:val="0"/>
              <w:jc w:val="both"/>
              <w:rPr>
                <w:rFonts w:ascii="標楷體" w:eastAsia="標楷體"/>
              </w:rPr>
            </w:pPr>
            <w:r w:rsidRPr="00996FC2">
              <w:rPr>
                <w:rFonts w:ascii="標楷體" w:eastAsia="標楷體" w:hint="eastAsia"/>
              </w:rPr>
              <w:t>備用替換用</w:t>
            </w:r>
          </w:p>
        </w:tc>
        <w:tc>
          <w:tcPr>
            <w:tcW w:w="927" w:type="dxa"/>
            <w:vAlign w:val="center"/>
          </w:tcPr>
          <w:p w14:paraId="25CBF226" w14:textId="77777777" w:rsidR="00B97921" w:rsidRPr="008F041C" w:rsidRDefault="000F3969" w:rsidP="00B97921">
            <w:pPr>
              <w:suppressAutoHyphens w:val="0"/>
              <w:snapToGrid w:val="0"/>
              <w:jc w:val="center"/>
              <w:rPr>
                <w:rFonts w:ascii="標楷體" w:eastAsia="標楷體"/>
              </w:rPr>
            </w:pPr>
            <w:r>
              <w:rPr>
                <w:rFonts w:ascii="標楷體" w:eastAsia="標楷體" w:hint="eastAsia"/>
              </w:rPr>
              <w:t>個</w:t>
            </w:r>
          </w:p>
        </w:tc>
        <w:tc>
          <w:tcPr>
            <w:tcW w:w="928" w:type="dxa"/>
            <w:vAlign w:val="center"/>
          </w:tcPr>
          <w:p w14:paraId="1C1564F0" w14:textId="77777777" w:rsidR="00B97921" w:rsidRPr="008F041C" w:rsidRDefault="00B97921" w:rsidP="00B97921">
            <w:pPr>
              <w:suppressAutoHyphens w:val="0"/>
              <w:snapToGrid w:val="0"/>
              <w:jc w:val="center"/>
              <w:rPr>
                <w:rFonts w:ascii="標楷體" w:eastAsia="標楷體"/>
              </w:rPr>
            </w:pPr>
            <w:r>
              <w:rPr>
                <w:rFonts w:ascii="標楷體" w:eastAsia="標楷體" w:hint="eastAsia"/>
              </w:rPr>
              <w:t>3</w:t>
            </w:r>
          </w:p>
        </w:tc>
        <w:tc>
          <w:tcPr>
            <w:tcW w:w="928" w:type="dxa"/>
            <w:gridSpan w:val="2"/>
            <w:vAlign w:val="center"/>
          </w:tcPr>
          <w:p w14:paraId="7BCE0973" w14:textId="77777777" w:rsidR="00B97921" w:rsidRPr="008F041C" w:rsidRDefault="00B97921" w:rsidP="00B97921">
            <w:pPr>
              <w:suppressAutoHyphens w:val="0"/>
              <w:snapToGrid w:val="0"/>
              <w:jc w:val="center"/>
              <w:rPr>
                <w:rFonts w:ascii="標楷體" w:eastAsia="標楷體"/>
              </w:rPr>
            </w:pPr>
            <w:r>
              <w:rPr>
                <w:rFonts w:ascii="標楷體" w:eastAsia="標楷體" w:hint="eastAsia"/>
              </w:rPr>
              <w:t>300</w:t>
            </w:r>
          </w:p>
        </w:tc>
        <w:tc>
          <w:tcPr>
            <w:tcW w:w="928" w:type="dxa"/>
            <w:vAlign w:val="center"/>
          </w:tcPr>
          <w:p w14:paraId="2A4D7ECF" w14:textId="77777777" w:rsidR="00B97921" w:rsidRPr="008F041C" w:rsidRDefault="00D11105" w:rsidP="00B97921">
            <w:pPr>
              <w:suppressAutoHyphens w:val="0"/>
              <w:snapToGrid w:val="0"/>
              <w:jc w:val="center"/>
              <w:rPr>
                <w:rFonts w:ascii="標楷體" w:eastAsia="標楷體"/>
              </w:rPr>
            </w:pPr>
            <w:r>
              <w:rPr>
                <w:rFonts w:ascii="標楷體" w:eastAsia="標楷體" w:hint="eastAsia"/>
              </w:rPr>
              <w:t>900</w:t>
            </w:r>
          </w:p>
        </w:tc>
        <w:tc>
          <w:tcPr>
            <w:tcW w:w="1770" w:type="dxa"/>
            <w:vMerge/>
            <w:vAlign w:val="center"/>
          </w:tcPr>
          <w:p w14:paraId="7A0692C1" w14:textId="77777777" w:rsidR="00B97921" w:rsidRPr="008F041C" w:rsidRDefault="00B97921" w:rsidP="00B97921">
            <w:pPr>
              <w:suppressAutoHyphens w:val="0"/>
              <w:snapToGrid w:val="0"/>
              <w:jc w:val="center"/>
              <w:rPr>
                <w:rFonts w:ascii="標楷體" w:eastAsia="標楷體"/>
              </w:rPr>
            </w:pPr>
          </w:p>
        </w:tc>
      </w:tr>
      <w:tr w:rsidR="00B97921" w:rsidRPr="008F041C" w14:paraId="25329A2B" w14:textId="77777777" w:rsidTr="001B439E">
        <w:trPr>
          <w:trHeight w:val="829"/>
          <w:jc w:val="center"/>
        </w:trPr>
        <w:tc>
          <w:tcPr>
            <w:tcW w:w="2160" w:type="dxa"/>
            <w:vAlign w:val="center"/>
          </w:tcPr>
          <w:p w14:paraId="463D968E" w14:textId="77777777" w:rsidR="00B97921" w:rsidRPr="001B439E" w:rsidRDefault="00B97921" w:rsidP="00B97921">
            <w:pPr>
              <w:suppressAutoHyphens w:val="0"/>
              <w:snapToGrid w:val="0"/>
              <w:jc w:val="center"/>
              <w:rPr>
                <w:rFonts w:ascii="標楷體" w:eastAsia="標楷體"/>
              </w:rPr>
            </w:pPr>
            <w:r w:rsidRPr="00996FC2">
              <w:rPr>
                <w:rFonts w:ascii="標楷體" w:eastAsia="標楷體"/>
              </w:rPr>
              <w:t xml:space="preserve">Firebase </w:t>
            </w:r>
            <w:r w:rsidR="000F3969" w:rsidRPr="000F3969">
              <w:rPr>
                <w:rFonts w:ascii="標楷體" w:eastAsia="標楷體"/>
              </w:rPr>
              <w:t>Realtime Database</w:t>
            </w:r>
            <w:r w:rsidRPr="00996FC2">
              <w:rPr>
                <w:rFonts w:ascii="標楷體" w:eastAsia="標楷體"/>
              </w:rPr>
              <w:t>訂閱</w:t>
            </w:r>
            <w:r>
              <w:rPr>
                <w:rFonts w:ascii="標楷體" w:eastAsia="標楷體" w:hint="eastAsia"/>
              </w:rPr>
              <w:t>(</w:t>
            </w:r>
            <w:r w:rsidRPr="00996FC2">
              <w:rPr>
                <w:rFonts w:ascii="標楷體" w:eastAsia="標楷體"/>
              </w:rPr>
              <w:t>雲端資料庫</w:t>
            </w:r>
            <w:r>
              <w:rPr>
                <w:rFonts w:ascii="標楷體" w:eastAsia="標楷體" w:hint="eastAsia"/>
              </w:rPr>
              <w:t>)</w:t>
            </w:r>
          </w:p>
        </w:tc>
        <w:tc>
          <w:tcPr>
            <w:tcW w:w="2291" w:type="dxa"/>
            <w:vAlign w:val="center"/>
          </w:tcPr>
          <w:p w14:paraId="43C59310" w14:textId="77777777" w:rsidR="00B97921" w:rsidRPr="001B439E" w:rsidRDefault="00B97921" w:rsidP="00B97921">
            <w:pPr>
              <w:suppressAutoHyphens w:val="0"/>
              <w:snapToGrid w:val="0"/>
              <w:jc w:val="both"/>
              <w:rPr>
                <w:rFonts w:ascii="標楷體" w:eastAsia="標楷體"/>
              </w:rPr>
            </w:pPr>
            <w:r w:rsidRPr="00996FC2">
              <w:rPr>
                <w:rFonts w:ascii="標楷體" w:eastAsia="標楷體"/>
              </w:rPr>
              <w:t>用於存儲人流數據</w:t>
            </w:r>
          </w:p>
        </w:tc>
        <w:tc>
          <w:tcPr>
            <w:tcW w:w="927" w:type="dxa"/>
            <w:vAlign w:val="center"/>
          </w:tcPr>
          <w:p w14:paraId="0DA79F9D" w14:textId="77777777" w:rsidR="00B97921" w:rsidRPr="008F041C" w:rsidRDefault="000F3969" w:rsidP="00B97921">
            <w:pPr>
              <w:suppressAutoHyphens w:val="0"/>
              <w:snapToGrid w:val="0"/>
              <w:jc w:val="center"/>
              <w:rPr>
                <w:rFonts w:ascii="標楷體" w:eastAsia="標楷體"/>
              </w:rPr>
            </w:pPr>
            <w:r>
              <w:rPr>
                <w:rFonts w:ascii="標楷體" w:eastAsia="標楷體" w:hint="eastAsia"/>
              </w:rPr>
              <w:t>個月</w:t>
            </w:r>
          </w:p>
        </w:tc>
        <w:tc>
          <w:tcPr>
            <w:tcW w:w="928" w:type="dxa"/>
            <w:vAlign w:val="center"/>
          </w:tcPr>
          <w:p w14:paraId="72A2F27E" w14:textId="77777777" w:rsidR="00B97921" w:rsidRPr="008F041C" w:rsidRDefault="00F73D2C" w:rsidP="00B97921">
            <w:pPr>
              <w:suppressAutoHyphens w:val="0"/>
              <w:snapToGrid w:val="0"/>
              <w:jc w:val="center"/>
              <w:rPr>
                <w:rFonts w:ascii="標楷體" w:eastAsia="標楷體"/>
              </w:rPr>
            </w:pPr>
            <w:r>
              <w:rPr>
                <w:rFonts w:ascii="標楷體" w:eastAsia="標楷體" w:hint="eastAsia"/>
              </w:rPr>
              <w:t>2</w:t>
            </w:r>
          </w:p>
        </w:tc>
        <w:tc>
          <w:tcPr>
            <w:tcW w:w="928" w:type="dxa"/>
            <w:gridSpan w:val="2"/>
            <w:vAlign w:val="center"/>
          </w:tcPr>
          <w:p w14:paraId="703DCF45" w14:textId="77777777" w:rsidR="00B97921" w:rsidRPr="008F041C" w:rsidRDefault="00F73D2C" w:rsidP="00B97921">
            <w:pPr>
              <w:suppressAutoHyphens w:val="0"/>
              <w:snapToGrid w:val="0"/>
              <w:jc w:val="center"/>
              <w:rPr>
                <w:rFonts w:ascii="標楷體" w:eastAsia="標楷體"/>
              </w:rPr>
            </w:pPr>
            <w:r>
              <w:rPr>
                <w:rFonts w:ascii="標楷體" w:eastAsia="標楷體" w:hint="eastAsia"/>
              </w:rPr>
              <w:t>5</w:t>
            </w:r>
            <w:r w:rsidR="00B97921">
              <w:rPr>
                <w:rFonts w:ascii="標楷體" w:eastAsia="標楷體" w:hint="eastAsia"/>
              </w:rPr>
              <w:t>00</w:t>
            </w:r>
          </w:p>
        </w:tc>
        <w:tc>
          <w:tcPr>
            <w:tcW w:w="928" w:type="dxa"/>
            <w:vAlign w:val="center"/>
          </w:tcPr>
          <w:p w14:paraId="0E4581E1" w14:textId="77777777" w:rsidR="00B97921" w:rsidRPr="008F041C" w:rsidRDefault="00D11105" w:rsidP="00B97921">
            <w:pPr>
              <w:suppressAutoHyphens w:val="0"/>
              <w:snapToGrid w:val="0"/>
              <w:jc w:val="center"/>
              <w:rPr>
                <w:rFonts w:ascii="標楷體" w:eastAsia="標楷體"/>
              </w:rPr>
            </w:pPr>
            <w:r>
              <w:rPr>
                <w:rFonts w:ascii="標楷體" w:eastAsia="標楷體" w:hint="eastAsia"/>
              </w:rPr>
              <w:t>1000</w:t>
            </w:r>
          </w:p>
        </w:tc>
        <w:tc>
          <w:tcPr>
            <w:tcW w:w="1770" w:type="dxa"/>
            <w:vMerge w:val="restart"/>
            <w:vAlign w:val="center"/>
          </w:tcPr>
          <w:p w14:paraId="1B94594D" w14:textId="77777777" w:rsidR="00B97921" w:rsidRPr="008F041C" w:rsidRDefault="00B97921" w:rsidP="00B97921">
            <w:pPr>
              <w:suppressAutoHyphens w:val="0"/>
              <w:snapToGrid w:val="0"/>
              <w:jc w:val="center"/>
              <w:rPr>
                <w:rFonts w:ascii="標楷體" w:eastAsia="標楷體"/>
              </w:rPr>
            </w:pPr>
            <w:r w:rsidRPr="00996FC2">
              <w:rPr>
                <w:rFonts w:ascii="標楷體" w:eastAsia="標楷體"/>
              </w:rPr>
              <w:t>軟體與雜項</w:t>
            </w:r>
          </w:p>
        </w:tc>
      </w:tr>
      <w:tr w:rsidR="00B97921" w:rsidRPr="008F041C" w14:paraId="295DFC55" w14:textId="77777777" w:rsidTr="001B439E">
        <w:trPr>
          <w:trHeight w:val="829"/>
          <w:jc w:val="center"/>
        </w:trPr>
        <w:tc>
          <w:tcPr>
            <w:tcW w:w="2160" w:type="dxa"/>
            <w:vAlign w:val="center"/>
          </w:tcPr>
          <w:p w14:paraId="21512A21" w14:textId="77777777" w:rsidR="00B97921" w:rsidRPr="00996FC2" w:rsidRDefault="00B97921" w:rsidP="00B97921">
            <w:pPr>
              <w:suppressAutoHyphens w:val="0"/>
              <w:snapToGrid w:val="0"/>
              <w:jc w:val="center"/>
              <w:rPr>
                <w:rFonts w:ascii="標楷體" w:eastAsia="標楷體"/>
              </w:rPr>
            </w:pPr>
            <w:r w:rsidRPr="00996FC2">
              <w:rPr>
                <w:rFonts w:ascii="標楷體" w:eastAsia="標楷體"/>
              </w:rPr>
              <w:t>Python AI 模組</w:t>
            </w:r>
            <w:r>
              <w:rPr>
                <w:rFonts w:ascii="標楷體" w:eastAsia="標楷體" w:hint="eastAsia"/>
              </w:rPr>
              <w:t>(</w:t>
            </w:r>
            <w:r w:rsidRPr="00996FC2">
              <w:rPr>
                <w:rFonts w:ascii="標楷體" w:eastAsia="標楷體"/>
              </w:rPr>
              <w:t>影像分析與學習</w:t>
            </w:r>
            <w:r>
              <w:rPr>
                <w:rFonts w:ascii="標楷體" w:eastAsia="標楷體" w:hint="eastAsia"/>
              </w:rPr>
              <w:t>)</w:t>
            </w:r>
          </w:p>
        </w:tc>
        <w:tc>
          <w:tcPr>
            <w:tcW w:w="2291" w:type="dxa"/>
            <w:vAlign w:val="center"/>
          </w:tcPr>
          <w:p w14:paraId="41CA0AE8" w14:textId="77777777" w:rsidR="00B97921" w:rsidRPr="001B439E" w:rsidRDefault="00B97921" w:rsidP="00B97921">
            <w:pPr>
              <w:suppressAutoHyphens w:val="0"/>
              <w:snapToGrid w:val="0"/>
              <w:jc w:val="both"/>
              <w:rPr>
                <w:rFonts w:ascii="標楷體" w:eastAsia="標楷體"/>
              </w:rPr>
            </w:pPr>
            <w:r w:rsidRPr="00996FC2">
              <w:rPr>
                <w:rFonts w:ascii="標楷體" w:eastAsia="標楷體"/>
              </w:rPr>
              <w:t>YOLO/OpenCV</w:t>
            </w:r>
            <w:r w:rsidR="00172FBB">
              <w:rPr>
                <w:rFonts w:ascii="標楷體" w:eastAsia="標楷體" w:hint="eastAsia"/>
              </w:rPr>
              <w:t xml:space="preserve"> +</w:t>
            </w:r>
            <w:r w:rsidR="00172FBB" w:rsidRPr="00172FBB">
              <w:rPr>
                <w:rFonts w:ascii="標楷體" w:eastAsia="標楷體"/>
              </w:rPr>
              <w:t xml:space="preserve">Google </w:t>
            </w:r>
            <w:proofErr w:type="spellStart"/>
            <w:r w:rsidR="00172FBB" w:rsidRPr="00172FBB">
              <w:rPr>
                <w:rFonts w:ascii="標楷體" w:eastAsia="標楷體"/>
              </w:rPr>
              <w:t>Colab</w:t>
            </w:r>
            <w:proofErr w:type="spellEnd"/>
            <w:r w:rsidR="00172FBB" w:rsidRPr="00172FBB">
              <w:rPr>
                <w:rFonts w:ascii="標楷體" w:eastAsia="標楷體"/>
              </w:rPr>
              <w:t xml:space="preserve"> Pro</w:t>
            </w:r>
            <w:r w:rsidRPr="00996FC2">
              <w:rPr>
                <w:rFonts w:ascii="標楷體" w:eastAsia="標楷體"/>
              </w:rPr>
              <w:t xml:space="preserve"> 處理人流辨識</w:t>
            </w:r>
          </w:p>
        </w:tc>
        <w:tc>
          <w:tcPr>
            <w:tcW w:w="927" w:type="dxa"/>
            <w:vAlign w:val="center"/>
          </w:tcPr>
          <w:p w14:paraId="7F1134BA" w14:textId="77777777" w:rsidR="00B97921" w:rsidRPr="008F041C" w:rsidRDefault="000F3969" w:rsidP="00B97921">
            <w:pPr>
              <w:suppressAutoHyphens w:val="0"/>
              <w:snapToGrid w:val="0"/>
              <w:jc w:val="center"/>
              <w:rPr>
                <w:rFonts w:ascii="標楷體" w:eastAsia="標楷體"/>
              </w:rPr>
            </w:pPr>
            <w:r>
              <w:rPr>
                <w:rFonts w:ascii="標楷體" w:eastAsia="標楷體" w:hint="eastAsia"/>
              </w:rPr>
              <w:t>個月</w:t>
            </w:r>
          </w:p>
        </w:tc>
        <w:tc>
          <w:tcPr>
            <w:tcW w:w="928" w:type="dxa"/>
            <w:vAlign w:val="center"/>
          </w:tcPr>
          <w:p w14:paraId="5220CA97" w14:textId="6F0907BB" w:rsidR="00B97921" w:rsidRPr="008F041C" w:rsidRDefault="00F73D2C" w:rsidP="00B97921">
            <w:pPr>
              <w:suppressAutoHyphens w:val="0"/>
              <w:snapToGrid w:val="0"/>
              <w:jc w:val="center"/>
              <w:rPr>
                <w:rFonts w:ascii="標楷體" w:eastAsia="標楷體"/>
              </w:rPr>
            </w:pPr>
            <w:del w:id="1475" w:author="茉莉 蔡" w:date="2025-02-18T13:49:00Z" w16du:dateUtc="2025-02-18T05:49:00Z">
              <w:r w:rsidDel="00E960F6">
                <w:rPr>
                  <w:rFonts w:ascii="標楷體" w:eastAsia="標楷體" w:hint="eastAsia"/>
                </w:rPr>
                <w:delText>2</w:delText>
              </w:r>
            </w:del>
            <w:ins w:id="1476" w:author="茉莉 蔡" w:date="2025-02-18T13:49:00Z" w16du:dateUtc="2025-02-18T05:49:00Z">
              <w:r w:rsidR="00E960F6">
                <w:rPr>
                  <w:rFonts w:ascii="標楷體" w:eastAsia="標楷體" w:hint="eastAsia"/>
                </w:rPr>
                <w:t>5</w:t>
              </w:r>
            </w:ins>
          </w:p>
        </w:tc>
        <w:tc>
          <w:tcPr>
            <w:tcW w:w="928" w:type="dxa"/>
            <w:gridSpan w:val="2"/>
            <w:vAlign w:val="center"/>
          </w:tcPr>
          <w:p w14:paraId="4F08E8FB" w14:textId="77777777" w:rsidR="00B97921" w:rsidRPr="008F041C" w:rsidRDefault="00F73D2C" w:rsidP="00B97921">
            <w:pPr>
              <w:suppressAutoHyphens w:val="0"/>
              <w:snapToGrid w:val="0"/>
              <w:jc w:val="center"/>
              <w:rPr>
                <w:rFonts w:ascii="標楷體" w:eastAsia="標楷體"/>
              </w:rPr>
            </w:pPr>
            <w:r>
              <w:rPr>
                <w:rFonts w:ascii="標楷體" w:eastAsia="標楷體" w:hint="eastAsia"/>
              </w:rPr>
              <w:t>500</w:t>
            </w:r>
          </w:p>
        </w:tc>
        <w:tc>
          <w:tcPr>
            <w:tcW w:w="928" w:type="dxa"/>
            <w:vAlign w:val="center"/>
          </w:tcPr>
          <w:p w14:paraId="23DED521" w14:textId="3294E610" w:rsidR="00B97921" w:rsidRPr="008F041C" w:rsidRDefault="00D11105" w:rsidP="00B97921">
            <w:pPr>
              <w:suppressAutoHyphens w:val="0"/>
              <w:snapToGrid w:val="0"/>
              <w:jc w:val="center"/>
              <w:rPr>
                <w:rFonts w:ascii="標楷體" w:eastAsia="標楷體"/>
              </w:rPr>
            </w:pPr>
            <w:del w:id="1477" w:author="茉莉 蔡" w:date="2025-02-18T13:49:00Z" w16du:dateUtc="2025-02-18T05:49:00Z">
              <w:r w:rsidDel="00E960F6">
                <w:rPr>
                  <w:rFonts w:ascii="標楷體" w:eastAsia="標楷體" w:hint="eastAsia"/>
                </w:rPr>
                <w:delText>10</w:delText>
              </w:r>
            </w:del>
            <w:ins w:id="1478" w:author="茉莉 蔡" w:date="2025-02-18T13:49:00Z" w16du:dateUtc="2025-02-18T05:49:00Z">
              <w:r w:rsidR="00E960F6">
                <w:rPr>
                  <w:rFonts w:ascii="標楷體" w:eastAsia="標楷體" w:hint="eastAsia"/>
                </w:rPr>
                <w:t>25</w:t>
              </w:r>
            </w:ins>
            <w:r>
              <w:rPr>
                <w:rFonts w:ascii="標楷體" w:eastAsia="標楷體" w:hint="eastAsia"/>
              </w:rPr>
              <w:t>00</w:t>
            </w:r>
          </w:p>
        </w:tc>
        <w:tc>
          <w:tcPr>
            <w:tcW w:w="1770" w:type="dxa"/>
            <w:vMerge/>
            <w:vAlign w:val="center"/>
          </w:tcPr>
          <w:p w14:paraId="36A314B4" w14:textId="77777777" w:rsidR="00B97921" w:rsidRPr="008F041C" w:rsidRDefault="00B97921" w:rsidP="00B97921">
            <w:pPr>
              <w:suppressAutoHyphens w:val="0"/>
              <w:snapToGrid w:val="0"/>
              <w:jc w:val="center"/>
              <w:rPr>
                <w:rFonts w:ascii="標楷體" w:eastAsia="標楷體"/>
              </w:rPr>
            </w:pPr>
          </w:p>
        </w:tc>
      </w:tr>
      <w:tr w:rsidR="00B97921" w:rsidRPr="008F041C" w14:paraId="678028C8" w14:textId="77777777" w:rsidTr="001B439E">
        <w:trPr>
          <w:trHeight w:val="829"/>
          <w:jc w:val="center"/>
        </w:trPr>
        <w:tc>
          <w:tcPr>
            <w:tcW w:w="2160" w:type="dxa"/>
            <w:vAlign w:val="center"/>
          </w:tcPr>
          <w:p w14:paraId="15A61289" w14:textId="77777777" w:rsidR="00B97921" w:rsidRPr="00996FC2" w:rsidRDefault="00B97921" w:rsidP="00B97921">
            <w:pPr>
              <w:suppressAutoHyphens w:val="0"/>
              <w:snapToGrid w:val="0"/>
              <w:jc w:val="center"/>
              <w:rPr>
                <w:rFonts w:ascii="標楷體" w:eastAsia="標楷體"/>
              </w:rPr>
            </w:pPr>
            <w:r w:rsidRPr="00996FC2">
              <w:rPr>
                <w:rFonts w:ascii="標楷體" w:eastAsia="標楷體"/>
              </w:rPr>
              <w:t>場地費用</w:t>
            </w:r>
          </w:p>
        </w:tc>
        <w:tc>
          <w:tcPr>
            <w:tcW w:w="2291" w:type="dxa"/>
            <w:vAlign w:val="center"/>
          </w:tcPr>
          <w:p w14:paraId="1F21DA74" w14:textId="77777777" w:rsidR="00B97921" w:rsidRPr="001B439E" w:rsidRDefault="00B97921" w:rsidP="00B97921">
            <w:pPr>
              <w:suppressAutoHyphens w:val="0"/>
              <w:snapToGrid w:val="0"/>
              <w:jc w:val="both"/>
              <w:rPr>
                <w:rFonts w:ascii="標楷體" w:eastAsia="標楷體"/>
              </w:rPr>
            </w:pPr>
            <w:r w:rsidRPr="00996FC2">
              <w:rPr>
                <w:rFonts w:ascii="標楷體" w:eastAsia="標楷體"/>
              </w:rPr>
              <w:t>測試環境租借</w:t>
            </w:r>
          </w:p>
        </w:tc>
        <w:tc>
          <w:tcPr>
            <w:tcW w:w="927" w:type="dxa"/>
            <w:vAlign w:val="center"/>
          </w:tcPr>
          <w:p w14:paraId="70C64EF5" w14:textId="77777777" w:rsidR="00B97921" w:rsidRPr="008F041C" w:rsidRDefault="00F73D2C" w:rsidP="00B97921">
            <w:pPr>
              <w:suppressAutoHyphens w:val="0"/>
              <w:snapToGrid w:val="0"/>
              <w:jc w:val="center"/>
              <w:rPr>
                <w:rFonts w:ascii="標楷體" w:eastAsia="標楷體"/>
              </w:rPr>
            </w:pPr>
            <w:r>
              <w:rPr>
                <w:rFonts w:ascii="標楷體" w:eastAsia="標楷體" w:hint="eastAsia"/>
              </w:rPr>
              <w:t>次</w:t>
            </w:r>
          </w:p>
        </w:tc>
        <w:tc>
          <w:tcPr>
            <w:tcW w:w="928" w:type="dxa"/>
            <w:vAlign w:val="center"/>
          </w:tcPr>
          <w:p w14:paraId="02CFFD67" w14:textId="77777777" w:rsidR="00B97921" w:rsidRPr="008F041C" w:rsidRDefault="00B97921" w:rsidP="00B97921">
            <w:pPr>
              <w:suppressAutoHyphens w:val="0"/>
              <w:snapToGrid w:val="0"/>
              <w:jc w:val="center"/>
              <w:rPr>
                <w:rFonts w:ascii="標楷體" w:eastAsia="標楷體"/>
              </w:rPr>
            </w:pPr>
            <w:r>
              <w:rPr>
                <w:rFonts w:ascii="標楷體" w:eastAsia="標楷體" w:hint="eastAsia"/>
              </w:rPr>
              <w:t>1</w:t>
            </w:r>
          </w:p>
        </w:tc>
        <w:tc>
          <w:tcPr>
            <w:tcW w:w="928" w:type="dxa"/>
            <w:gridSpan w:val="2"/>
            <w:vAlign w:val="center"/>
          </w:tcPr>
          <w:p w14:paraId="0038F738" w14:textId="77777777" w:rsidR="00B97921" w:rsidRPr="008F041C" w:rsidRDefault="00B97921" w:rsidP="00B97921">
            <w:pPr>
              <w:suppressAutoHyphens w:val="0"/>
              <w:snapToGrid w:val="0"/>
              <w:jc w:val="center"/>
              <w:rPr>
                <w:rFonts w:ascii="標楷體" w:eastAsia="標楷體"/>
              </w:rPr>
            </w:pPr>
            <w:r>
              <w:rPr>
                <w:rFonts w:ascii="標楷體" w:eastAsia="標楷體" w:hint="eastAsia"/>
              </w:rPr>
              <w:t>3000</w:t>
            </w:r>
          </w:p>
        </w:tc>
        <w:tc>
          <w:tcPr>
            <w:tcW w:w="928" w:type="dxa"/>
            <w:vAlign w:val="center"/>
          </w:tcPr>
          <w:p w14:paraId="2470C590" w14:textId="77777777" w:rsidR="00B97921" w:rsidRPr="008F041C" w:rsidRDefault="00D11105" w:rsidP="00B97921">
            <w:pPr>
              <w:suppressAutoHyphens w:val="0"/>
              <w:snapToGrid w:val="0"/>
              <w:jc w:val="center"/>
              <w:rPr>
                <w:rFonts w:ascii="標楷體" w:eastAsia="標楷體"/>
              </w:rPr>
            </w:pPr>
            <w:r>
              <w:rPr>
                <w:rFonts w:ascii="標楷體" w:eastAsia="標楷體" w:hint="eastAsia"/>
              </w:rPr>
              <w:t>3000</w:t>
            </w:r>
          </w:p>
        </w:tc>
        <w:tc>
          <w:tcPr>
            <w:tcW w:w="1770" w:type="dxa"/>
            <w:vAlign w:val="center"/>
          </w:tcPr>
          <w:p w14:paraId="1557E1DA" w14:textId="77777777" w:rsidR="00B97921" w:rsidRPr="008F041C" w:rsidRDefault="00B97921" w:rsidP="00B97921">
            <w:pPr>
              <w:suppressAutoHyphens w:val="0"/>
              <w:snapToGrid w:val="0"/>
              <w:jc w:val="center"/>
              <w:rPr>
                <w:rFonts w:ascii="標楷體" w:eastAsia="標楷體"/>
              </w:rPr>
            </w:pPr>
          </w:p>
        </w:tc>
      </w:tr>
      <w:tr w:rsidR="00B97921" w:rsidRPr="008F041C" w14:paraId="1E8053B2" w14:textId="77777777" w:rsidTr="00C05838">
        <w:trPr>
          <w:cantSplit/>
          <w:trHeight w:hRule="exact" w:val="717"/>
          <w:jc w:val="center"/>
        </w:trPr>
        <w:tc>
          <w:tcPr>
            <w:tcW w:w="7224" w:type="dxa"/>
            <w:gridSpan w:val="5"/>
            <w:vAlign w:val="center"/>
          </w:tcPr>
          <w:p w14:paraId="3AA97086" w14:textId="2F784006" w:rsidR="00B97921" w:rsidRPr="008F041C" w:rsidRDefault="00B97921" w:rsidP="00B97921">
            <w:pPr>
              <w:suppressAutoHyphens w:val="0"/>
              <w:snapToGrid w:val="0"/>
              <w:jc w:val="center"/>
              <w:rPr>
                <w:rFonts w:ascii="標楷體" w:eastAsia="標楷體"/>
              </w:rPr>
            </w:pPr>
            <w:r w:rsidRPr="008F041C">
              <w:rPr>
                <w:rFonts w:ascii="標楷體" w:eastAsia="標楷體" w:hint="eastAsia"/>
              </w:rPr>
              <w:t>合</w:t>
            </w:r>
            <w:del w:id="1479" w:author="茉莉 蔡" w:date="2025-02-13T00:00:00Z">
              <w:r w:rsidRPr="008F041C" w:rsidDel="006D20E8">
                <w:rPr>
                  <w:rFonts w:ascii="標楷體" w:eastAsia="標楷體" w:hint="eastAsia"/>
                </w:rPr>
                <w:delText xml:space="preserve">　　　　　　　　</w:delText>
              </w:r>
            </w:del>
            <w:ins w:id="1480" w:author="茉莉 蔡" w:date="2025-02-13T00:00:00Z">
              <w:r w:rsidR="006D20E8">
                <w:rPr>
                  <w:rFonts w:ascii="標楷體" w:eastAsia="標楷體" w:hint="eastAsia"/>
                </w:rPr>
                <w:t xml:space="preserve">                   </w:t>
              </w:r>
            </w:ins>
            <w:r w:rsidRPr="008F041C">
              <w:rPr>
                <w:rFonts w:ascii="標楷體" w:eastAsia="標楷體" w:hint="eastAsia"/>
              </w:rPr>
              <w:t>計</w:t>
            </w:r>
          </w:p>
        </w:tc>
        <w:tc>
          <w:tcPr>
            <w:tcW w:w="938" w:type="dxa"/>
            <w:gridSpan w:val="2"/>
            <w:vAlign w:val="center"/>
          </w:tcPr>
          <w:p w14:paraId="114EA5CA" w14:textId="77777777" w:rsidR="00B97921" w:rsidRPr="00207CB1" w:rsidRDefault="00674479" w:rsidP="00B97921">
            <w:pPr>
              <w:suppressAutoHyphens w:val="0"/>
              <w:snapToGrid w:val="0"/>
              <w:jc w:val="center"/>
              <w:rPr>
                <w:rFonts w:ascii="標楷體" w:eastAsia="標楷體"/>
                <w:highlight w:val="yellow"/>
                <w:rPrChange w:id="1481" w:author="趙 欣怡" w:date="2025-02-09T13:41:00Z">
                  <w:rPr>
                    <w:rFonts w:ascii="標楷體" w:eastAsia="標楷體"/>
                  </w:rPr>
                </w:rPrChange>
              </w:rPr>
            </w:pPr>
            <w:del w:id="1482" w:author="茉莉 蔡" w:date="2025-02-09T22:17:00Z">
              <w:r w:rsidRPr="006D20E8" w:rsidDel="00E57285">
                <w:rPr>
                  <w:rFonts w:ascii="標楷體" w:eastAsia="標楷體"/>
                </w:rPr>
                <w:delText>26540</w:delText>
              </w:r>
            </w:del>
            <w:ins w:id="1483" w:author="茉莉 蔡" w:date="2025-02-09T22:17:00Z">
              <w:r w:rsidR="00E57285" w:rsidRPr="006D20E8">
                <w:rPr>
                  <w:rFonts w:ascii="標楷體" w:eastAsia="標楷體"/>
                  <w:rPrChange w:id="1484" w:author="茉莉 蔡" w:date="2025-02-13T00:00:00Z">
                    <w:rPr>
                      <w:rFonts w:ascii="標楷體" w:eastAsia="標楷體"/>
                      <w:highlight w:val="yellow"/>
                    </w:rPr>
                  </w:rPrChange>
                </w:rPr>
                <w:t>20000</w:t>
              </w:r>
            </w:ins>
          </w:p>
        </w:tc>
        <w:tc>
          <w:tcPr>
            <w:tcW w:w="1770" w:type="dxa"/>
            <w:vAlign w:val="center"/>
          </w:tcPr>
          <w:p w14:paraId="113AF972" w14:textId="77777777" w:rsidR="00207CB1" w:rsidRPr="008F041C" w:rsidRDefault="00207CB1" w:rsidP="00207CB1">
            <w:pPr>
              <w:suppressAutoHyphens w:val="0"/>
              <w:snapToGrid w:val="0"/>
              <w:jc w:val="center"/>
              <w:rPr>
                <w:rFonts w:ascii="標楷體" w:eastAsia="標楷體"/>
              </w:rPr>
            </w:pPr>
            <w:ins w:id="1485" w:author="趙 欣怡" w:date="2025-02-09T13:41:00Z">
              <w:del w:id="1486" w:author="茉莉 蔡" w:date="2025-02-09T22:17:00Z">
                <w:r w:rsidDel="00E57285">
                  <w:rPr>
                    <w:rFonts w:ascii="標楷體" w:eastAsia="標楷體" w:hint="eastAsia"/>
                  </w:rPr>
                  <w:delText>請重新調整</w:delText>
                </w:r>
              </w:del>
            </w:ins>
          </w:p>
        </w:tc>
      </w:tr>
    </w:tbl>
    <w:p w14:paraId="3C179FDE" w14:textId="77777777" w:rsidR="00BB4D58" w:rsidRPr="00DB76C0" w:rsidRDefault="00BB4D58" w:rsidP="004B5583">
      <w:pPr>
        <w:suppressAutoHyphens w:val="0"/>
        <w:adjustRightInd w:val="0"/>
        <w:snapToGrid w:val="0"/>
        <w:ind w:rightChars="-67" w:right="-161"/>
        <w:rPr>
          <w:rFonts w:eastAsia="標楷體"/>
          <w:sz w:val="20"/>
          <w:szCs w:val="20"/>
        </w:rPr>
      </w:pPr>
      <w:r w:rsidRPr="00DB76C0">
        <w:rPr>
          <w:rFonts w:eastAsia="標楷體" w:hint="eastAsia"/>
          <w:sz w:val="28"/>
        </w:rPr>
        <w:t>表</w:t>
      </w:r>
      <w:r w:rsidRPr="00DB76C0">
        <w:rPr>
          <w:rFonts w:eastAsia="標楷體"/>
          <w:sz w:val="28"/>
        </w:rPr>
        <w:t>C8</w:t>
      </w:r>
      <w:r w:rsidRPr="00DB76C0">
        <w:rPr>
          <w:rFonts w:eastAsia="標楷體" w:hint="eastAsia"/>
          <w:sz w:val="28"/>
        </w:rPr>
        <w:t>0</w:t>
      </w:r>
      <w:r w:rsidRPr="00DB76C0">
        <w:rPr>
          <w:rFonts w:eastAsia="標楷體"/>
          <w:sz w:val="28"/>
        </w:rPr>
        <w:t>3</w:t>
      </w:r>
      <w:r w:rsidRPr="00DB76C0">
        <w:rPr>
          <w:rFonts w:eastAsia="標楷體"/>
          <w:sz w:val="22"/>
        </w:rPr>
        <w:t xml:space="preserve"> </w:t>
      </w:r>
      <w:r w:rsidRPr="00DB76C0">
        <w:rPr>
          <w:rFonts w:eastAsia="標楷體"/>
          <w:sz w:val="20"/>
        </w:rPr>
        <w:t xml:space="preserve">                     </w:t>
      </w:r>
      <w:r w:rsidRPr="00DB76C0">
        <w:rPr>
          <w:rFonts w:eastAsia="標楷體" w:hint="eastAsia"/>
          <w:sz w:val="20"/>
        </w:rPr>
        <w:t xml:space="preserve">                        </w:t>
      </w:r>
      <w:r w:rsidRPr="00DB76C0">
        <w:rPr>
          <w:rFonts w:eastAsia="標楷體"/>
          <w:sz w:val="20"/>
        </w:rPr>
        <w:t xml:space="preserve">             </w:t>
      </w:r>
      <w:r w:rsidRPr="00DB76C0">
        <w:rPr>
          <w:rFonts w:eastAsia="標楷體" w:hint="eastAsia"/>
          <w:sz w:val="20"/>
        </w:rPr>
        <w:t xml:space="preserve">   </w:t>
      </w:r>
      <w:r w:rsidRPr="00DB76C0">
        <w:rPr>
          <w:rFonts w:eastAsia="標楷體"/>
        </w:rPr>
        <w:t xml:space="preserve"> </w:t>
      </w:r>
    </w:p>
    <w:p w14:paraId="715CD712" w14:textId="77777777" w:rsidR="002C6985" w:rsidRPr="00DB76C0" w:rsidRDefault="00BB4D58" w:rsidP="004B5583">
      <w:pPr>
        <w:snapToGrid w:val="0"/>
        <w:jc w:val="center"/>
      </w:pPr>
      <w:r w:rsidRPr="00DB76C0">
        <w:rPr>
          <w:rFonts w:ascii="標楷體" w:eastAsia="標楷體" w:hAnsi="標楷體"/>
          <w:sz w:val="36"/>
        </w:rPr>
        <w:br w:type="page"/>
      </w:r>
      <w:r w:rsidR="002C6985" w:rsidRPr="00DB76C0">
        <w:rPr>
          <w:rFonts w:ascii="標楷體" w:eastAsia="標楷體" w:hAnsi="標楷體" w:hint="eastAsia"/>
          <w:sz w:val="36"/>
        </w:rPr>
        <w:lastRenderedPageBreak/>
        <w:t>大專學生研究計畫指導教授初評意見表</w:t>
      </w:r>
    </w:p>
    <w:p w14:paraId="11B3BC10" w14:textId="77777777" w:rsidR="002C6985" w:rsidRPr="00DB76C0" w:rsidRDefault="002C6985" w:rsidP="004B5583">
      <w:pPr>
        <w:snapToGrid w:val="0"/>
        <w:jc w:val="center"/>
        <w:rPr>
          <w:rFonts w:ascii="標楷體" w:eastAsia="標楷體" w:hAnsi="標楷體"/>
          <w:sz w:val="36"/>
        </w:rPr>
      </w:pPr>
    </w:p>
    <w:p w14:paraId="3742624B" w14:textId="77777777" w:rsidR="002C6985" w:rsidRPr="00DB76C0" w:rsidRDefault="002C6985" w:rsidP="004B5583">
      <w:pPr>
        <w:snapToGrid w:val="0"/>
      </w:pPr>
      <w:r w:rsidRPr="00DB76C0">
        <w:rPr>
          <w:rFonts w:ascii="標楷體" w:eastAsia="標楷體" w:hAnsi="標楷體" w:hint="eastAsia"/>
          <w:sz w:val="32"/>
        </w:rPr>
        <w:t>一、學生潛力評估：</w:t>
      </w:r>
    </w:p>
    <w:p w14:paraId="08C19EBB" w14:textId="77777777" w:rsidR="002C6985" w:rsidRPr="00DB76C0" w:rsidRDefault="002C6985" w:rsidP="004B5583">
      <w:pPr>
        <w:snapToGrid w:val="0"/>
        <w:rPr>
          <w:rFonts w:eastAsia="標楷體"/>
          <w:sz w:val="32"/>
        </w:rPr>
      </w:pPr>
    </w:p>
    <w:p w14:paraId="06F32A5A" w14:textId="77777777" w:rsidR="002C6985" w:rsidRPr="00DB76C0" w:rsidRDefault="002C6985" w:rsidP="004B5583">
      <w:pPr>
        <w:snapToGrid w:val="0"/>
        <w:rPr>
          <w:rFonts w:eastAsia="標楷體"/>
          <w:sz w:val="32"/>
        </w:rPr>
      </w:pPr>
    </w:p>
    <w:p w14:paraId="39AC7DEF" w14:textId="77777777" w:rsidR="002C6985" w:rsidRPr="00DB76C0" w:rsidRDefault="002C6985" w:rsidP="004B5583">
      <w:pPr>
        <w:snapToGrid w:val="0"/>
        <w:rPr>
          <w:rFonts w:eastAsia="標楷體"/>
          <w:sz w:val="32"/>
        </w:rPr>
      </w:pPr>
    </w:p>
    <w:p w14:paraId="29681F5B" w14:textId="77777777" w:rsidR="002C6985" w:rsidRPr="00DB76C0" w:rsidRDefault="002C6985" w:rsidP="004B5583">
      <w:pPr>
        <w:snapToGrid w:val="0"/>
        <w:rPr>
          <w:rFonts w:eastAsia="標楷體"/>
          <w:sz w:val="32"/>
        </w:rPr>
      </w:pPr>
    </w:p>
    <w:p w14:paraId="1A879E42" w14:textId="77777777" w:rsidR="002C6985" w:rsidRPr="00DB76C0" w:rsidRDefault="002C6985" w:rsidP="004B5583">
      <w:pPr>
        <w:snapToGrid w:val="0"/>
        <w:rPr>
          <w:rFonts w:eastAsia="標楷體"/>
          <w:sz w:val="32"/>
        </w:rPr>
      </w:pPr>
    </w:p>
    <w:p w14:paraId="5FCF064B" w14:textId="77777777" w:rsidR="002C6985" w:rsidRPr="00DB76C0" w:rsidRDefault="002C6985" w:rsidP="004B5583">
      <w:pPr>
        <w:snapToGrid w:val="0"/>
        <w:rPr>
          <w:rFonts w:eastAsia="標楷體"/>
          <w:sz w:val="32"/>
        </w:rPr>
      </w:pPr>
    </w:p>
    <w:p w14:paraId="24314D8E" w14:textId="77777777" w:rsidR="002C6985" w:rsidRPr="00DB76C0" w:rsidRDefault="002C6985" w:rsidP="004B5583">
      <w:pPr>
        <w:snapToGrid w:val="0"/>
        <w:rPr>
          <w:rFonts w:eastAsia="標楷體"/>
          <w:sz w:val="32"/>
        </w:rPr>
      </w:pPr>
    </w:p>
    <w:p w14:paraId="1279000E" w14:textId="77777777" w:rsidR="002C6985" w:rsidRPr="00DB76C0" w:rsidRDefault="002C6985" w:rsidP="004B5583">
      <w:pPr>
        <w:snapToGrid w:val="0"/>
        <w:rPr>
          <w:rFonts w:eastAsia="標楷體"/>
          <w:sz w:val="32"/>
        </w:rPr>
      </w:pPr>
    </w:p>
    <w:p w14:paraId="4703C6CB" w14:textId="77777777" w:rsidR="002C6985" w:rsidRPr="00DB76C0" w:rsidRDefault="002C6985" w:rsidP="004B5583">
      <w:pPr>
        <w:snapToGrid w:val="0"/>
      </w:pPr>
      <w:r w:rsidRPr="00DB76C0">
        <w:rPr>
          <w:rFonts w:ascii="標楷體" w:eastAsia="標楷體" w:hAnsi="標楷體" w:hint="eastAsia"/>
          <w:sz w:val="32"/>
        </w:rPr>
        <w:t>二、對學生所提研究計畫內容之評述：</w:t>
      </w:r>
    </w:p>
    <w:p w14:paraId="76EE2BF0" w14:textId="77777777" w:rsidR="002C6985" w:rsidRPr="00DB76C0" w:rsidRDefault="002C6985" w:rsidP="004B5583">
      <w:pPr>
        <w:snapToGrid w:val="0"/>
        <w:rPr>
          <w:rFonts w:eastAsia="標楷體"/>
          <w:sz w:val="32"/>
        </w:rPr>
      </w:pPr>
    </w:p>
    <w:p w14:paraId="2A18A05B" w14:textId="77777777" w:rsidR="002C6985" w:rsidRPr="00DB76C0" w:rsidRDefault="002C6985" w:rsidP="004B5583">
      <w:pPr>
        <w:snapToGrid w:val="0"/>
        <w:rPr>
          <w:rFonts w:eastAsia="標楷體"/>
          <w:sz w:val="32"/>
        </w:rPr>
      </w:pPr>
    </w:p>
    <w:p w14:paraId="0DCC9ACE" w14:textId="77777777" w:rsidR="002C6985" w:rsidRPr="00DB76C0" w:rsidRDefault="002C6985" w:rsidP="004B5583">
      <w:pPr>
        <w:snapToGrid w:val="0"/>
        <w:rPr>
          <w:rFonts w:eastAsia="標楷體"/>
          <w:sz w:val="32"/>
        </w:rPr>
      </w:pPr>
    </w:p>
    <w:p w14:paraId="7D5B78D8" w14:textId="77777777" w:rsidR="002C6985" w:rsidRPr="00DB76C0" w:rsidRDefault="002C6985" w:rsidP="004B5583">
      <w:pPr>
        <w:snapToGrid w:val="0"/>
        <w:rPr>
          <w:rFonts w:eastAsia="標楷體"/>
          <w:sz w:val="32"/>
        </w:rPr>
      </w:pPr>
    </w:p>
    <w:p w14:paraId="3937F686" w14:textId="77777777" w:rsidR="002C6985" w:rsidRPr="00DB76C0" w:rsidRDefault="002C6985" w:rsidP="004B5583">
      <w:pPr>
        <w:snapToGrid w:val="0"/>
        <w:rPr>
          <w:rFonts w:eastAsia="標楷體"/>
          <w:sz w:val="32"/>
        </w:rPr>
      </w:pPr>
    </w:p>
    <w:p w14:paraId="32F9367E" w14:textId="77777777" w:rsidR="002C6985" w:rsidRPr="00DB76C0" w:rsidRDefault="002C6985" w:rsidP="004B5583">
      <w:pPr>
        <w:snapToGrid w:val="0"/>
        <w:rPr>
          <w:rFonts w:eastAsia="標楷體"/>
          <w:sz w:val="32"/>
        </w:rPr>
      </w:pPr>
    </w:p>
    <w:p w14:paraId="1DAC4203" w14:textId="77777777" w:rsidR="002C6985" w:rsidRPr="00DB76C0" w:rsidRDefault="002C6985" w:rsidP="004B5583">
      <w:pPr>
        <w:snapToGrid w:val="0"/>
        <w:rPr>
          <w:rFonts w:eastAsia="標楷體"/>
          <w:sz w:val="32"/>
        </w:rPr>
      </w:pPr>
    </w:p>
    <w:p w14:paraId="746D3671" w14:textId="77777777" w:rsidR="002C6985" w:rsidRPr="00DB76C0" w:rsidRDefault="002C6985" w:rsidP="004B5583">
      <w:pPr>
        <w:snapToGrid w:val="0"/>
        <w:rPr>
          <w:rFonts w:eastAsia="標楷體"/>
          <w:sz w:val="32"/>
        </w:rPr>
      </w:pPr>
    </w:p>
    <w:p w14:paraId="1CCE8696" w14:textId="77777777" w:rsidR="002C6985" w:rsidRPr="00DB76C0" w:rsidRDefault="002C6985" w:rsidP="004B5583">
      <w:pPr>
        <w:snapToGrid w:val="0"/>
      </w:pPr>
      <w:r w:rsidRPr="00DB76C0">
        <w:rPr>
          <w:rFonts w:ascii="標楷體" w:eastAsia="標楷體" w:hAnsi="標楷體" w:hint="eastAsia"/>
          <w:sz w:val="32"/>
        </w:rPr>
        <w:t>三、指導方式：</w:t>
      </w:r>
    </w:p>
    <w:p w14:paraId="3A0DF3F2" w14:textId="77777777" w:rsidR="002C6985" w:rsidRPr="00DB76C0" w:rsidRDefault="002C6985" w:rsidP="004B5583">
      <w:pPr>
        <w:snapToGrid w:val="0"/>
        <w:rPr>
          <w:rFonts w:eastAsia="標楷體"/>
          <w:sz w:val="32"/>
        </w:rPr>
      </w:pPr>
    </w:p>
    <w:p w14:paraId="44546162" w14:textId="77777777" w:rsidR="002C6985" w:rsidRPr="00DB76C0" w:rsidRDefault="002C6985" w:rsidP="004B5583">
      <w:pPr>
        <w:snapToGrid w:val="0"/>
        <w:rPr>
          <w:rFonts w:eastAsia="標楷體"/>
          <w:sz w:val="32"/>
        </w:rPr>
      </w:pPr>
    </w:p>
    <w:p w14:paraId="7428B79A" w14:textId="77777777" w:rsidR="002C6985" w:rsidRPr="00DB76C0" w:rsidRDefault="002C6985" w:rsidP="004B5583">
      <w:pPr>
        <w:snapToGrid w:val="0"/>
        <w:rPr>
          <w:rFonts w:eastAsia="標楷體"/>
          <w:sz w:val="32"/>
        </w:rPr>
      </w:pPr>
    </w:p>
    <w:p w14:paraId="59188854" w14:textId="77777777" w:rsidR="002C6985" w:rsidRPr="00DB76C0" w:rsidRDefault="002C6985" w:rsidP="004B5583">
      <w:pPr>
        <w:snapToGrid w:val="0"/>
        <w:rPr>
          <w:rFonts w:eastAsia="標楷體"/>
          <w:sz w:val="32"/>
        </w:rPr>
      </w:pPr>
    </w:p>
    <w:p w14:paraId="1D32E23F" w14:textId="77777777" w:rsidR="002C6985" w:rsidRPr="00DB76C0" w:rsidRDefault="002C6985" w:rsidP="004B5583">
      <w:pPr>
        <w:snapToGrid w:val="0"/>
        <w:rPr>
          <w:rFonts w:eastAsia="標楷體"/>
          <w:sz w:val="32"/>
        </w:rPr>
      </w:pPr>
    </w:p>
    <w:p w14:paraId="441E5BA9" w14:textId="77777777" w:rsidR="002C6985" w:rsidRPr="00DB76C0" w:rsidRDefault="002C6985" w:rsidP="004B5583">
      <w:pPr>
        <w:snapToGrid w:val="0"/>
        <w:rPr>
          <w:rFonts w:eastAsia="標楷體"/>
          <w:sz w:val="32"/>
        </w:rPr>
      </w:pPr>
    </w:p>
    <w:p w14:paraId="5BAF34E4" w14:textId="77777777" w:rsidR="001D452B" w:rsidRPr="00DB76C0" w:rsidRDefault="001D452B" w:rsidP="004B5583">
      <w:pPr>
        <w:snapToGrid w:val="0"/>
        <w:rPr>
          <w:rFonts w:eastAsia="標楷體"/>
          <w:sz w:val="32"/>
        </w:rPr>
      </w:pPr>
    </w:p>
    <w:p w14:paraId="6B8CE824" w14:textId="77777777" w:rsidR="001D452B" w:rsidRPr="00DB76C0" w:rsidRDefault="001D452B" w:rsidP="004B5583">
      <w:pPr>
        <w:snapToGrid w:val="0"/>
        <w:rPr>
          <w:rFonts w:eastAsia="標楷體"/>
          <w:sz w:val="32"/>
        </w:rPr>
      </w:pPr>
    </w:p>
    <w:p w14:paraId="17B29AB3" w14:textId="77777777" w:rsidR="001D452B" w:rsidRPr="00DB76C0" w:rsidRDefault="001D452B" w:rsidP="004B5583">
      <w:pPr>
        <w:snapToGrid w:val="0"/>
        <w:rPr>
          <w:rFonts w:eastAsia="標楷體"/>
          <w:sz w:val="32"/>
        </w:rPr>
      </w:pPr>
    </w:p>
    <w:p w14:paraId="39E594FA" w14:textId="77777777" w:rsidR="001D452B" w:rsidRPr="00DB76C0" w:rsidRDefault="001D452B" w:rsidP="004B5583">
      <w:pPr>
        <w:snapToGrid w:val="0"/>
        <w:rPr>
          <w:rFonts w:eastAsia="標楷體"/>
          <w:sz w:val="32"/>
        </w:rPr>
      </w:pPr>
    </w:p>
    <w:p w14:paraId="37910D64" w14:textId="77777777" w:rsidR="002C6985" w:rsidRPr="00DB76C0" w:rsidRDefault="002C6985" w:rsidP="004B5583">
      <w:pPr>
        <w:snapToGrid w:val="0"/>
        <w:rPr>
          <w:rFonts w:eastAsia="標楷體"/>
          <w:sz w:val="32"/>
        </w:rPr>
      </w:pPr>
    </w:p>
    <w:p w14:paraId="52BB959C" w14:textId="77777777" w:rsidR="002C6985" w:rsidRPr="00DB76C0" w:rsidRDefault="002C6985" w:rsidP="004B5583">
      <w:pPr>
        <w:snapToGrid w:val="0"/>
        <w:ind w:left="602" w:hanging="602"/>
      </w:pPr>
      <w:r w:rsidRPr="00DB76C0">
        <w:rPr>
          <w:rFonts w:eastAsia="標楷體" w:hint="eastAsia"/>
          <w:sz w:val="32"/>
        </w:rPr>
        <w:t>四、本人同意指導學生瞭解並遵</w:t>
      </w:r>
      <w:r w:rsidR="004D2734">
        <w:rPr>
          <w:rFonts w:eastAsia="標楷體" w:hint="eastAsia"/>
          <w:sz w:val="32"/>
        </w:rPr>
        <w:t>守執行計畫須符合</w:t>
      </w:r>
      <w:r w:rsidRPr="00DB76C0">
        <w:rPr>
          <w:rFonts w:eastAsia="標楷體" w:hint="eastAsia"/>
          <w:sz w:val="32"/>
        </w:rPr>
        <w:t>學術倫理</w:t>
      </w:r>
      <w:r w:rsidR="004D2734">
        <w:rPr>
          <w:rFonts w:eastAsia="標楷體" w:hint="eastAsia"/>
          <w:sz w:val="32"/>
        </w:rPr>
        <w:t>及研究倫理</w:t>
      </w:r>
      <w:r w:rsidRPr="00DB76C0">
        <w:rPr>
          <w:rFonts w:eastAsia="標楷體" w:hint="eastAsia"/>
          <w:sz w:val="32"/>
        </w:rPr>
        <w:t>規範。</w:t>
      </w:r>
    </w:p>
    <w:p w14:paraId="01676B2D" w14:textId="77777777" w:rsidR="002C6985" w:rsidRPr="00DB76C0" w:rsidRDefault="002C6985" w:rsidP="004B5583">
      <w:pPr>
        <w:snapToGrid w:val="0"/>
        <w:rPr>
          <w:rFonts w:ascii="標楷體" w:eastAsia="標楷體" w:hAnsi="標楷體"/>
          <w:sz w:val="28"/>
        </w:rPr>
      </w:pPr>
    </w:p>
    <w:p w14:paraId="7787473B" w14:textId="77777777" w:rsidR="002C6985" w:rsidRPr="00DB76C0" w:rsidRDefault="002C6985" w:rsidP="004B5583">
      <w:pPr>
        <w:snapToGrid w:val="0"/>
      </w:pPr>
      <w:r w:rsidRPr="00DB76C0">
        <w:rPr>
          <w:rFonts w:eastAsia="Times New Roman" w:hint="eastAsia"/>
          <w:sz w:val="28"/>
        </w:rPr>
        <w:t xml:space="preserve">                        </w:t>
      </w:r>
      <w:r w:rsidR="001D452B" w:rsidRPr="00DB76C0">
        <w:rPr>
          <w:rFonts w:ascii="標楷體" w:eastAsia="標楷體" w:hAnsi="標楷體" w:cs="標楷體" w:hint="eastAsia"/>
          <w:sz w:val="28"/>
        </w:rPr>
        <w:t xml:space="preserve">             </w:t>
      </w:r>
      <w:r w:rsidRPr="00DB76C0">
        <w:rPr>
          <w:rFonts w:ascii="標楷體" w:eastAsia="標楷體" w:hAnsi="標楷體" w:hint="eastAsia"/>
          <w:sz w:val="28"/>
        </w:rPr>
        <w:t>指導教授簽名：</w:t>
      </w:r>
      <w:r w:rsidRPr="00DB76C0">
        <w:rPr>
          <w:rFonts w:eastAsia="Times New Roman"/>
          <w:sz w:val="28"/>
          <w:u w:val="single"/>
        </w:rPr>
        <w:t xml:space="preserve">                    </w:t>
      </w:r>
    </w:p>
    <w:p w14:paraId="1BC490E2" w14:textId="77777777" w:rsidR="002C6985" w:rsidRPr="00DB76C0" w:rsidRDefault="002C6985" w:rsidP="004B5583">
      <w:pPr>
        <w:snapToGrid w:val="0"/>
        <w:spacing w:before="200"/>
        <w:ind w:left="2880" w:right="-153"/>
      </w:pPr>
      <w:r w:rsidRPr="00DB76C0">
        <w:rPr>
          <w:rFonts w:eastAsia="標楷體"/>
          <w:sz w:val="28"/>
        </w:rPr>
        <w:tab/>
      </w:r>
      <w:r w:rsidRPr="00DB76C0">
        <w:rPr>
          <w:rFonts w:eastAsia="標楷體"/>
          <w:sz w:val="28"/>
        </w:rPr>
        <w:tab/>
      </w:r>
      <w:r w:rsidRPr="00DB76C0">
        <w:rPr>
          <w:rFonts w:eastAsia="標楷體"/>
          <w:sz w:val="28"/>
        </w:rPr>
        <w:tab/>
      </w:r>
      <w:r w:rsidRPr="00DB76C0">
        <w:rPr>
          <w:rFonts w:eastAsia="標楷體"/>
          <w:sz w:val="28"/>
        </w:rPr>
        <w:tab/>
      </w:r>
      <w:r w:rsidRPr="00DB76C0">
        <w:rPr>
          <w:rFonts w:eastAsia="標楷體"/>
          <w:sz w:val="28"/>
        </w:rPr>
        <w:tab/>
      </w:r>
      <w:r w:rsidRPr="00DB76C0">
        <w:rPr>
          <w:rFonts w:eastAsia="標楷體"/>
          <w:sz w:val="28"/>
        </w:rPr>
        <w:tab/>
      </w:r>
      <w:r w:rsidRPr="00DB76C0">
        <w:rPr>
          <w:rFonts w:ascii="標楷體" w:eastAsia="標楷體" w:hAnsi="標楷體" w:hint="eastAsia"/>
          <w:sz w:val="28"/>
        </w:rPr>
        <w:t>年</w:t>
      </w:r>
      <w:r w:rsidRPr="00DB76C0">
        <w:rPr>
          <w:rFonts w:eastAsia="標楷體"/>
          <w:sz w:val="28"/>
        </w:rPr>
        <w:tab/>
      </w:r>
      <w:r w:rsidRPr="00DB76C0">
        <w:rPr>
          <w:rFonts w:eastAsia="標楷體"/>
          <w:sz w:val="28"/>
        </w:rPr>
        <w:tab/>
      </w:r>
      <w:r w:rsidRPr="00DB76C0">
        <w:rPr>
          <w:rFonts w:ascii="標楷體" w:eastAsia="標楷體" w:hAnsi="標楷體" w:hint="eastAsia"/>
          <w:sz w:val="28"/>
        </w:rPr>
        <w:t>月</w:t>
      </w:r>
      <w:r w:rsidRPr="00DB76C0">
        <w:rPr>
          <w:rFonts w:eastAsia="標楷體"/>
          <w:sz w:val="28"/>
        </w:rPr>
        <w:tab/>
      </w:r>
      <w:r w:rsidRPr="00DB76C0">
        <w:rPr>
          <w:rFonts w:eastAsia="標楷體"/>
          <w:sz w:val="28"/>
        </w:rPr>
        <w:tab/>
      </w:r>
      <w:r w:rsidRPr="00DB76C0">
        <w:rPr>
          <w:rFonts w:ascii="標楷體" w:eastAsia="標楷體" w:hAnsi="標楷體" w:hint="eastAsia"/>
          <w:sz w:val="28"/>
        </w:rPr>
        <w:t>日</w:t>
      </w:r>
    </w:p>
    <w:p w14:paraId="5EF6E313" w14:textId="77777777" w:rsidR="002C6985" w:rsidRDefault="002C6985" w:rsidP="004B5583">
      <w:pPr>
        <w:snapToGrid w:val="0"/>
        <w:spacing w:before="200"/>
        <w:ind w:right="-153"/>
        <w:rPr>
          <w:rFonts w:eastAsia="標楷體"/>
          <w:sz w:val="28"/>
        </w:rPr>
      </w:pPr>
      <w:r w:rsidRPr="00DB76C0">
        <w:rPr>
          <w:rFonts w:ascii="標楷體" w:eastAsia="標楷體" w:hAnsi="標楷體" w:hint="eastAsia"/>
          <w:sz w:val="28"/>
        </w:rPr>
        <w:t>表</w:t>
      </w:r>
      <w:r w:rsidRPr="00DB76C0">
        <w:rPr>
          <w:rFonts w:eastAsia="標楷體"/>
          <w:sz w:val="28"/>
        </w:rPr>
        <w:t>C80</w:t>
      </w:r>
      <w:r w:rsidR="00BB4D58" w:rsidRPr="00DB76C0">
        <w:rPr>
          <w:rFonts w:eastAsia="標楷體"/>
          <w:sz w:val="28"/>
        </w:rPr>
        <w:t>4</w:t>
      </w:r>
    </w:p>
    <w:sectPr w:rsidR="002C6985">
      <w:pgSz w:w="11906" w:h="16838"/>
      <w:pgMar w:top="1134" w:right="1531" w:bottom="680" w:left="1531"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5C346F" w14:textId="77777777" w:rsidR="00EA7285" w:rsidRDefault="00EA7285" w:rsidP="00F53411">
      <w:r>
        <w:separator/>
      </w:r>
    </w:p>
  </w:endnote>
  <w:endnote w:type="continuationSeparator" w:id="0">
    <w:p w14:paraId="3BD167B9" w14:textId="77777777" w:rsidR="00EA7285" w:rsidRDefault="00EA7285" w:rsidP="00F534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標楷體">
    <w:altName w:val="BiauKaiHK"/>
    <w:panose1 w:val="03000509000000000000"/>
    <w:charset w:val="88"/>
    <w:family w:val="script"/>
    <w:pitch w:val="fixed"/>
    <w:sig w:usb0="00000003" w:usb1="080E0000" w:usb2="00000016" w:usb3="00000000" w:csb0="00100001" w:csb1="00000000"/>
  </w:font>
  <w:font w:name="@華康新篆體(P)">
    <w:charset w:val="88"/>
    <w:family w:val="script"/>
    <w:pitch w:val="variable"/>
    <w:sig w:usb0="80000001" w:usb1="28091800" w:usb2="00000016" w:usb3="00000000" w:csb0="00100000" w:csb1="00000000"/>
  </w:font>
  <w:font w:name="新細明體">
    <w:altName w:val="PMingLiU"/>
    <w:panose1 w:val="02020500000000000000"/>
    <w:charset w:val="88"/>
    <w:family w:val="roman"/>
    <w:pitch w:val="variable"/>
    <w:sig w:usb0="A00002FF" w:usb1="28CFFCFA" w:usb2="00000016" w:usb3="00000000" w:csb0="00100001" w:csb1="00000000"/>
  </w:font>
  <w:font w:name="Liberation Sans">
    <w:altName w:val="Arial"/>
    <w:charset w:val="00"/>
    <w:family w:val="swiss"/>
    <w:pitch w:val="variable"/>
    <w:sig w:usb0="E0000AFF" w:usb1="500078FF" w:usb2="00000021" w:usb3="00000000" w:csb0="000001BF" w:csb1="00000000"/>
  </w:font>
  <w:font w:name="微軟正黑體">
    <w:panose1 w:val="020B0604030504040204"/>
    <w:charset w:val="88"/>
    <w:family w:val="swiss"/>
    <w:pitch w:val="variable"/>
    <w:sig w:usb0="000002A7" w:usb1="28CF4400" w:usb2="00000016" w:usb3="00000000" w:csb0="00100009"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Kaiti SC">
    <w:altName w:val="Microsoft YaHei"/>
    <w:charset w:val="86"/>
    <w:family w:val="auto"/>
    <w:pitch w:val="variable"/>
    <w:sig w:usb0="80000287" w:usb1="280F3C52" w:usb2="00000016" w:usb3="00000000" w:csb0="0004001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79837D4" w14:textId="77777777" w:rsidR="00EA7285" w:rsidRDefault="00EA7285" w:rsidP="00F53411">
      <w:r>
        <w:separator/>
      </w:r>
    </w:p>
  </w:footnote>
  <w:footnote w:type="continuationSeparator" w:id="0">
    <w:p w14:paraId="18294CED" w14:textId="77777777" w:rsidR="00EA7285" w:rsidRDefault="00EA7285" w:rsidP="00F5341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9F49DA"/>
    <w:multiLevelType w:val="hybridMultilevel"/>
    <w:tmpl w:val="ED9E52F6"/>
    <w:lvl w:ilvl="0" w:tplc="42A62CF4">
      <w:start w:val="2"/>
      <w:numFmt w:val="taiwaneseCountingThousand"/>
      <w:lvlText w:val="%1、"/>
      <w:lvlJc w:val="left"/>
      <w:pPr>
        <w:ind w:left="570" w:hanging="570"/>
      </w:pPr>
      <w:rPr>
        <w:rFonts w:hint="default"/>
        <w:sz w:val="28"/>
        <w:szCs w:val="28"/>
      </w:rPr>
    </w:lvl>
    <w:lvl w:ilvl="1" w:tplc="34BA3FF0">
      <w:start w:val="1"/>
      <w:numFmt w:val="taiwaneseCountingThousand"/>
      <w:lvlText w:val="(%2)"/>
      <w:lvlJc w:val="left"/>
      <w:pPr>
        <w:ind w:left="870" w:hanging="390"/>
      </w:pPr>
      <w:rPr>
        <w:rFonts w:hint="default"/>
      </w:rPr>
    </w:lvl>
    <w:lvl w:ilvl="2" w:tplc="A5681AF6">
      <w:start w:val="1"/>
      <w:numFmt w:val="decimal"/>
      <w:lvlText w:val="(%3)"/>
      <w:lvlJc w:val="left"/>
      <w:pPr>
        <w:ind w:left="1332" w:hanging="480"/>
      </w:pPr>
      <w:rPr>
        <w:rFonts w:hint="default"/>
        <w:b/>
      </w:rPr>
    </w:lvl>
    <w:lvl w:ilvl="3" w:tplc="A5681AF6">
      <w:start w:val="1"/>
      <w:numFmt w:val="decimal"/>
      <w:lvlText w:val="(%4)"/>
      <w:lvlJc w:val="left"/>
      <w:pPr>
        <w:ind w:left="1920" w:hanging="480"/>
      </w:pPr>
      <w:rPr>
        <w:rFonts w:hint="default"/>
        <w:b/>
      </w:r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712627E"/>
    <w:multiLevelType w:val="multilevel"/>
    <w:tmpl w:val="D97298F2"/>
    <w:lvl w:ilvl="0">
      <w:start w:val="1"/>
      <w:numFmt w:val="decimal"/>
      <w:lvlText w:val="(%1)"/>
      <w:lvlJc w:val="left"/>
      <w:pPr>
        <w:tabs>
          <w:tab w:val="num" w:pos="3120"/>
        </w:tabs>
        <w:ind w:left="3120" w:hanging="360"/>
      </w:pPr>
      <w:rPr>
        <w:rFonts w:hint="default"/>
        <w:b w:val="0"/>
        <w:bCs/>
      </w:rPr>
    </w:lvl>
    <w:lvl w:ilvl="1" w:tentative="1">
      <w:start w:val="1"/>
      <w:numFmt w:val="decimal"/>
      <w:lvlText w:val="%2."/>
      <w:lvlJc w:val="left"/>
      <w:pPr>
        <w:tabs>
          <w:tab w:val="num" w:pos="3840"/>
        </w:tabs>
        <w:ind w:left="3840" w:hanging="360"/>
      </w:pPr>
    </w:lvl>
    <w:lvl w:ilvl="2" w:tentative="1">
      <w:start w:val="1"/>
      <w:numFmt w:val="decimal"/>
      <w:lvlText w:val="%3."/>
      <w:lvlJc w:val="left"/>
      <w:pPr>
        <w:tabs>
          <w:tab w:val="num" w:pos="4560"/>
        </w:tabs>
        <w:ind w:left="4560" w:hanging="360"/>
      </w:pPr>
    </w:lvl>
    <w:lvl w:ilvl="3" w:tentative="1">
      <w:start w:val="1"/>
      <w:numFmt w:val="decimal"/>
      <w:lvlText w:val="%4."/>
      <w:lvlJc w:val="left"/>
      <w:pPr>
        <w:tabs>
          <w:tab w:val="num" w:pos="5280"/>
        </w:tabs>
        <w:ind w:left="5280" w:hanging="360"/>
      </w:pPr>
    </w:lvl>
    <w:lvl w:ilvl="4" w:tentative="1">
      <w:start w:val="1"/>
      <w:numFmt w:val="decimal"/>
      <w:lvlText w:val="%5."/>
      <w:lvlJc w:val="left"/>
      <w:pPr>
        <w:tabs>
          <w:tab w:val="num" w:pos="6000"/>
        </w:tabs>
        <w:ind w:left="6000" w:hanging="360"/>
      </w:pPr>
    </w:lvl>
    <w:lvl w:ilvl="5" w:tentative="1">
      <w:start w:val="1"/>
      <w:numFmt w:val="decimal"/>
      <w:lvlText w:val="%6."/>
      <w:lvlJc w:val="left"/>
      <w:pPr>
        <w:tabs>
          <w:tab w:val="num" w:pos="6720"/>
        </w:tabs>
        <w:ind w:left="6720" w:hanging="360"/>
      </w:pPr>
    </w:lvl>
    <w:lvl w:ilvl="6" w:tentative="1">
      <w:start w:val="1"/>
      <w:numFmt w:val="decimal"/>
      <w:lvlText w:val="%7."/>
      <w:lvlJc w:val="left"/>
      <w:pPr>
        <w:tabs>
          <w:tab w:val="num" w:pos="7440"/>
        </w:tabs>
        <w:ind w:left="7440" w:hanging="360"/>
      </w:pPr>
    </w:lvl>
    <w:lvl w:ilvl="7" w:tentative="1">
      <w:start w:val="1"/>
      <w:numFmt w:val="decimal"/>
      <w:lvlText w:val="%8."/>
      <w:lvlJc w:val="left"/>
      <w:pPr>
        <w:tabs>
          <w:tab w:val="num" w:pos="8160"/>
        </w:tabs>
        <w:ind w:left="8160" w:hanging="360"/>
      </w:pPr>
    </w:lvl>
    <w:lvl w:ilvl="8" w:tentative="1">
      <w:start w:val="1"/>
      <w:numFmt w:val="decimal"/>
      <w:lvlText w:val="%9."/>
      <w:lvlJc w:val="left"/>
      <w:pPr>
        <w:tabs>
          <w:tab w:val="num" w:pos="8880"/>
        </w:tabs>
        <w:ind w:left="8880" w:hanging="360"/>
      </w:pPr>
    </w:lvl>
  </w:abstractNum>
  <w:abstractNum w:abstractNumId="2" w15:restartNumberingAfterBreak="0">
    <w:nsid w:val="07FC0F00"/>
    <w:multiLevelType w:val="multilevel"/>
    <w:tmpl w:val="F74A6A06"/>
    <w:lvl w:ilvl="0">
      <w:start w:val="1"/>
      <w:numFmt w:val="decimal"/>
      <w:lvlText w:val="(%1)"/>
      <w:lvlJc w:val="left"/>
      <w:pPr>
        <w:tabs>
          <w:tab w:val="num" w:pos="1680"/>
        </w:tabs>
        <w:ind w:left="1680" w:hanging="360"/>
      </w:pPr>
      <w:rPr>
        <w:rFonts w:hint="default"/>
        <w:b w:val="0"/>
        <w:bCs/>
      </w:rPr>
    </w:lvl>
    <w:lvl w:ilvl="1" w:tentative="1">
      <w:start w:val="1"/>
      <w:numFmt w:val="decimal"/>
      <w:lvlText w:val="%2."/>
      <w:lvlJc w:val="left"/>
      <w:pPr>
        <w:tabs>
          <w:tab w:val="num" w:pos="2400"/>
        </w:tabs>
        <w:ind w:left="2400" w:hanging="360"/>
      </w:pPr>
    </w:lvl>
    <w:lvl w:ilvl="2" w:tentative="1">
      <w:start w:val="1"/>
      <w:numFmt w:val="decimal"/>
      <w:lvlText w:val="%3."/>
      <w:lvlJc w:val="left"/>
      <w:pPr>
        <w:tabs>
          <w:tab w:val="num" w:pos="3120"/>
        </w:tabs>
        <w:ind w:left="3120" w:hanging="360"/>
      </w:pPr>
    </w:lvl>
    <w:lvl w:ilvl="3" w:tentative="1">
      <w:start w:val="1"/>
      <w:numFmt w:val="decimal"/>
      <w:lvlText w:val="%4."/>
      <w:lvlJc w:val="left"/>
      <w:pPr>
        <w:tabs>
          <w:tab w:val="num" w:pos="3840"/>
        </w:tabs>
        <w:ind w:left="3840" w:hanging="360"/>
      </w:pPr>
    </w:lvl>
    <w:lvl w:ilvl="4" w:tentative="1">
      <w:start w:val="1"/>
      <w:numFmt w:val="decimal"/>
      <w:lvlText w:val="%5."/>
      <w:lvlJc w:val="left"/>
      <w:pPr>
        <w:tabs>
          <w:tab w:val="num" w:pos="4560"/>
        </w:tabs>
        <w:ind w:left="4560" w:hanging="360"/>
      </w:pPr>
    </w:lvl>
    <w:lvl w:ilvl="5" w:tentative="1">
      <w:start w:val="1"/>
      <w:numFmt w:val="decimal"/>
      <w:lvlText w:val="%6."/>
      <w:lvlJc w:val="left"/>
      <w:pPr>
        <w:tabs>
          <w:tab w:val="num" w:pos="5280"/>
        </w:tabs>
        <w:ind w:left="5280" w:hanging="360"/>
      </w:pPr>
    </w:lvl>
    <w:lvl w:ilvl="6" w:tentative="1">
      <w:start w:val="1"/>
      <w:numFmt w:val="decimal"/>
      <w:lvlText w:val="%7."/>
      <w:lvlJc w:val="left"/>
      <w:pPr>
        <w:tabs>
          <w:tab w:val="num" w:pos="6000"/>
        </w:tabs>
        <w:ind w:left="6000" w:hanging="360"/>
      </w:pPr>
    </w:lvl>
    <w:lvl w:ilvl="7" w:tentative="1">
      <w:start w:val="1"/>
      <w:numFmt w:val="decimal"/>
      <w:lvlText w:val="%8."/>
      <w:lvlJc w:val="left"/>
      <w:pPr>
        <w:tabs>
          <w:tab w:val="num" w:pos="6720"/>
        </w:tabs>
        <w:ind w:left="6720" w:hanging="360"/>
      </w:pPr>
    </w:lvl>
    <w:lvl w:ilvl="8" w:tentative="1">
      <w:start w:val="1"/>
      <w:numFmt w:val="decimal"/>
      <w:lvlText w:val="%9."/>
      <w:lvlJc w:val="left"/>
      <w:pPr>
        <w:tabs>
          <w:tab w:val="num" w:pos="7440"/>
        </w:tabs>
        <w:ind w:left="7440" w:hanging="360"/>
      </w:pPr>
    </w:lvl>
  </w:abstractNum>
  <w:abstractNum w:abstractNumId="3" w15:restartNumberingAfterBreak="0">
    <w:nsid w:val="080B3707"/>
    <w:multiLevelType w:val="multilevel"/>
    <w:tmpl w:val="D9FAC3D8"/>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1023BD0"/>
    <w:multiLevelType w:val="multilevel"/>
    <w:tmpl w:val="BF0E2D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9881BB8"/>
    <w:multiLevelType w:val="multilevel"/>
    <w:tmpl w:val="536005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CB4E15"/>
    <w:multiLevelType w:val="multilevel"/>
    <w:tmpl w:val="8E9C70B0"/>
    <w:lvl w:ilvl="0">
      <w:start w:val="1"/>
      <w:numFmt w:val="decimal"/>
      <w:lvlText w:val="%1."/>
      <w:lvlJc w:val="left"/>
      <w:pPr>
        <w:tabs>
          <w:tab w:val="num" w:pos="720"/>
        </w:tabs>
        <w:ind w:left="720" w:hanging="360"/>
      </w:pPr>
    </w:lvl>
    <w:lvl w:ilvl="1">
      <w:start w:val="1"/>
      <w:numFmt w:val="decimal"/>
      <w:lvlText w:val="(%2)"/>
      <w:lvlJc w:val="left"/>
      <w:pPr>
        <w:ind w:left="1560" w:hanging="480"/>
      </w:pPr>
      <w:rPr>
        <w:rFonts w:hint="default"/>
        <w:b w:val="0"/>
        <w:bCs/>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DA2022A"/>
    <w:multiLevelType w:val="multilevel"/>
    <w:tmpl w:val="8460DC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DE764F9"/>
    <w:multiLevelType w:val="multilevel"/>
    <w:tmpl w:val="45B0DFEC"/>
    <w:lvl w:ilvl="0">
      <w:start w:val="1"/>
      <w:numFmt w:val="decimal"/>
      <w:lvlText w:val="(%1)"/>
      <w:lvlJc w:val="left"/>
      <w:pPr>
        <w:tabs>
          <w:tab w:val="num" w:pos="720"/>
        </w:tabs>
        <w:ind w:left="720" w:hanging="360"/>
      </w:pPr>
      <w:rPr>
        <w:rFonts w:hint="default"/>
        <w:b/>
        <w:bCs w:val="0"/>
        <w:sz w:val="24"/>
        <w:szCs w:val="24"/>
      </w:rPr>
    </w:lvl>
    <w:lvl w:ilvl="1">
      <w:start w:val="1"/>
      <w:numFmt w:val="lowerLetter"/>
      <w:lvlText w:val="%2."/>
      <w:lvlJc w:val="left"/>
      <w:pPr>
        <w:ind w:left="1560" w:hanging="480"/>
      </w:pPr>
      <w:rPr>
        <w:rFonts w:hint="default"/>
        <w:b/>
        <w:bCs w:val="0"/>
      </w:rPr>
    </w:lvl>
    <w:lvl w:ilvl="2">
      <w:start w:val="1"/>
      <w:numFmt w:val="lowerLetter"/>
      <w:lvlText w:val="(%3)"/>
      <w:lvlJc w:val="left"/>
      <w:pPr>
        <w:ind w:left="2280" w:hanging="480"/>
      </w:pPr>
      <w:rPr>
        <w:rFonts w:hint="default"/>
        <w:b/>
        <w:bCs w:val="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1E4B19"/>
    <w:multiLevelType w:val="multilevel"/>
    <w:tmpl w:val="2C88E3A0"/>
    <w:lvl w:ilvl="0">
      <w:start w:val="1"/>
      <w:numFmt w:val="decimal"/>
      <w:lvlText w:val="%1."/>
      <w:lvlJc w:val="left"/>
      <w:pPr>
        <w:tabs>
          <w:tab w:val="num" w:pos="720"/>
        </w:tabs>
        <w:ind w:left="720" w:hanging="360"/>
      </w:pPr>
      <w:rPr>
        <w:rFonts w:hint="default"/>
        <w:b/>
        <w:bCs w:val="0"/>
        <w:sz w:val="24"/>
        <w:szCs w:val="24"/>
      </w:rPr>
    </w:lvl>
    <w:lvl w:ilvl="1">
      <w:start w:val="1"/>
      <w:numFmt w:val="decimal"/>
      <w:lvlText w:val="(%2)"/>
      <w:lvlJc w:val="left"/>
      <w:pPr>
        <w:ind w:left="1560" w:hanging="480"/>
      </w:pPr>
      <w:rPr>
        <w:rFonts w:hint="default"/>
        <w:b w:val="0"/>
        <w:bCs/>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8F3D36"/>
    <w:multiLevelType w:val="multilevel"/>
    <w:tmpl w:val="14CE68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7592A4B"/>
    <w:multiLevelType w:val="hybridMultilevel"/>
    <w:tmpl w:val="15DE6B62"/>
    <w:lvl w:ilvl="0" w:tplc="FEF009AA">
      <w:start w:val="1"/>
      <w:numFmt w:val="taiwaneseCountingThousand"/>
      <w:lvlText w:val="(%1)"/>
      <w:lvlJc w:val="left"/>
      <w:pPr>
        <w:ind w:left="1283" w:hanging="643"/>
      </w:pPr>
      <w:rPr>
        <w:rFonts w:hint="default"/>
      </w:rPr>
    </w:lvl>
    <w:lvl w:ilvl="1" w:tplc="04090019" w:tentative="1">
      <w:start w:val="1"/>
      <w:numFmt w:val="ideographTraditional"/>
      <w:lvlText w:val="%2、"/>
      <w:lvlJc w:val="left"/>
      <w:pPr>
        <w:ind w:left="1600" w:hanging="480"/>
      </w:pPr>
    </w:lvl>
    <w:lvl w:ilvl="2" w:tplc="0409001B" w:tentative="1">
      <w:start w:val="1"/>
      <w:numFmt w:val="lowerRoman"/>
      <w:lvlText w:val="%3."/>
      <w:lvlJc w:val="right"/>
      <w:pPr>
        <w:ind w:left="2080" w:hanging="480"/>
      </w:pPr>
    </w:lvl>
    <w:lvl w:ilvl="3" w:tplc="0409000F" w:tentative="1">
      <w:start w:val="1"/>
      <w:numFmt w:val="decimal"/>
      <w:lvlText w:val="%4."/>
      <w:lvlJc w:val="left"/>
      <w:pPr>
        <w:ind w:left="2560" w:hanging="480"/>
      </w:pPr>
    </w:lvl>
    <w:lvl w:ilvl="4" w:tplc="04090019" w:tentative="1">
      <w:start w:val="1"/>
      <w:numFmt w:val="ideographTraditional"/>
      <w:lvlText w:val="%5、"/>
      <w:lvlJc w:val="left"/>
      <w:pPr>
        <w:ind w:left="3040" w:hanging="480"/>
      </w:pPr>
    </w:lvl>
    <w:lvl w:ilvl="5" w:tplc="0409001B" w:tentative="1">
      <w:start w:val="1"/>
      <w:numFmt w:val="lowerRoman"/>
      <w:lvlText w:val="%6."/>
      <w:lvlJc w:val="right"/>
      <w:pPr>
        <w:ind w:left="3520" w:hanging="480"/>
      </w:pPr>
    </w:lvl>
    <w:lvl w:ilvl="6" w:tplc="0409000F" w:tentative="1">
      <w:start w:val="1"/>
      <w:numFmt w:val="decimal"/>
      <w:lvlText w:val="%7."/>
      <w:lvlJc w:val="left"/>
      <w:pPr>
        <w:ind w:left="4000" w:hanging="480"/>
      </w:pPr>
    </w:lvl>
    <w:lvl w:ilvl="7" w:tplc="04090019" w:tentative="1">
      <w:start w:val="1"/>
      <w:numFmt w:val="ideographTraditional"/>
      <w:lvlText w:val="%8、"/>
      <w:lvlJc w:val="left"/>
      <w:pPr>
        <w:ind w:left="4480" w:hanging="480"/>
      </w:pPr>
    </w:lvl>
    <w:lvl w:ilvl="8" w:tplc="0409001B" w:tentative="1">
      <w:start w:val="1"/>
      <w:numFmt w:val="lowerRoman"/>
      <w:lvlText w:val="%9."/>
      <w:lvlJc w:val="right"/>
      <w:pPr>
        <w:ind w:left="4960" w:hanging="480"/>
      </w:pPr>
    </w:lvl>
  </w:abstractNum>
  <w:abstractNum w:abstractNumId="12" w15:restartNumberingAfterBreak="0">
    <w:nsid w:val="28382864"/>
    <w:multiLevelType w:val="hybridMultilevel"/>
    <w:tmpl w:val="714CD5F4"/>
    <w:lvl w:ilvl="0" w:tplc="27289504">
      <w:start w:val="1"/>
      <w:numFmt w:val="lowerLetter"/>
      <w:lvlText w:val="(%1)"/>
      <w:lvlJc w:val="left"/>
      <w:pPr>
        <w:ind w:left="2400" w:hanging="480"/>
      </w:pPr>
      <w:rPr>
        <w:rFonts w:hint="default"/>
        <w:b/>
      </w:rPr>
    </w:lvl>
    <w:lvl w:ilvl="1" w:tplc="04090019" w:tentative="1">
      <w:start w:val="1"/>
      <w:numFmt w:val="ideographTraditional"/>
      <w:lvlText w:val="%2、"/>
      <w:lvlJc w:val="left"/>
      <w:pPr>
        <w:ind w:left="2880" w:hanging="480"/>
      </w:pPr>
    </w:lvl>
    <w:lvl w:ilvl="2" w:tplc="0409001B" w:tentative="1">
      <w:start w:val="1"/>
      <w:numFmt w:val="lowerRoman"/>
      <w:lvlText w:val="%3."/>
      <w:lvlJc w:val="right"/>
      <w:pPr>
        <w:ind w:left="3360" w:hanging="480"/>
      </w:pPr>
    </w:lvl>
    <w:lvl w:ilvl="3" w:tplc="0409000F" w:tentative="1">
      <w:start w:val="1"/>
      <w:numFmt w:val="decimal"/>
      <w:lvlText w:val="%4."/>
      <w:lvlJc w:val="left"/>
      <w:pPr>
        <w:ind w:left="3840" w:hanging="480"/>
      </w:pPr>
    </w:lvl>
    <w:lvl w:ilvl="4" w:tplc="04090019" w:tentative="1">
      <w:start w:val="1"/>
      <w:numFmt w:val="ideographTraditional"/>
      <w:lvlText w:val="%5、"/>
      <w:lvlJc w:val="left"/>
      <w:pPr>
        <w:ind w:left="4320" w:hanging="480"/>
      </w:pPr>
    </w:lvl>
    <w:lvl w:ilvl="5" w:tplc="0409001B" w:tentative="1">
      <w:start w:val="1"/>
      <w:numFmt w:val="lowerRoman"/>
      <w:lvlText w:val="%6."/>
      <w:lvlJc w:val="right"/>
      <w:pPr>
        <w:ind w:left="4800" w:hanging="480"/>
      </w:pPr>
    </w:lvl>
    <w:lvl w:ilvl="6" w:tplc="0409000F" w:tentative="1">
      <w:start w:val="1"/>
      <w:numFmt w:val="decimal"/>
      <w:lvlText w:val="%7."/>
      <w:lvlJc w:val="left"/>
      <w:pPr>
        <w:ind w:left="5280" w:hanging="480"/>
      </w:pPr>
    </w:lvl>
    <w:lvl w:ilvl="7" w:tplc="04090019" w:tentative="1">
      <w:start w:val="1"/>
      <w:numFmt w:val="ideographTraditional"/>
      <w:lvlText w:val="%8、"/>
      <w:lvlJc w:val="left"/>
      <w:pPr>
        <w:ind w:left="5760" w:hanging="480"/>
      </w:pPr>
    </w:lvl>
    <w:lvl w:ilvl="8" w:tplc="0409001B" w:tentative="1">
      <w:start w:val="1"/>
      <w:numFmt w:val="lowerRoman"/>
      <w:lvlText w:val="%9."/>
      <w:lvlJc w:val="right"/>
      <w:pPr>
        <w:ind w:left="6240" w:hanging="480"/>
      </w:pPr>
    </w:lvl>
  </w:abstractNum>
  <w:abstractNum w:abstractNumId="13" w15:restartNumberingAfterBreak="0">
    <w:nsid w:val="2BD00127"/>
    <w:multiLevelType w:val="multilevel"/>
    <w:tmpl w:val="AA004E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C3055EE"/>
    <w:multiLevelType w:val="multilevel"/>
    <w:tmpl w:val="998CFE7C"/>
    <w:lvl w:ilvl="0">
      <w:start w:val="1"/>
      <w:numFmt w:val="decimal"/>
      <w:lvlText w:val="(%1)"/>
      <w:lvlJc w:val="left"/>
      <w:pPr>
        <w:tabs>
          <w:tab w:val="num" w:pos="1200"/>
        </w:tabs>
        <w:ind w:left="1200" w:hanging="360"/>
      </w:pPr>
      <w:rPr>
        <w:rFonts w:hint="default"/>
        <w:b w:val="0"/>
        <w:bCs/>
      </w:rPr>
    </w:lvl>
    <w:lvl w:ilvl="1" w:tentative="1">
      <w:start w:val="1"/>
      <w:numFmt w:val="decimal"/>
      <w:lvlText w:val="%2."/>
      <w:lvlJc w:val="left"/>
      <w:pPr>
        <w:tabs>
          <w:tab w:val="num" w:pos="1920"/>
        </w:tabs>
        <w:ind w:left="1920" w:hanging="360"/>
      </w:pPr>
    </w:lvl>
    <w:lvl w:ilvl="2" w:tentative="1">
      <w:start w:val="1"/>
      <w:numFmt w:val="decimal"/>
      <w:lvlText w:val="%3."/>
      <w:lvlJc w:val="left"/>
      <w:pPr>
        <w:tabs>
          <w:tab w:val="num" w:pos="2640"/>
        </w:tabs>
        <w:ind w:left="2640" w:hanging="360"/>
      </w:pPr>
    </w:lvl>
    <w:lvl w:ilvl="3" w:tentative="1">
      <w:start w:val="1"/>
      <w:numFmt w:val="decimal"/>
      <w:lvlText w:val="%4."/>
      <w:lvlJc w:val="left"/>
      <w:pPr>
        <w:tabs>
          <w:tab w:val="num" w:pos="3360"/>
        </w:tabs>
        <w:ind w:left="3360" w:hanging="360"/>
      </w:pPr>
    </w:lvl>
    <w:lvl w:ilvl="4" w:tentative="1">
      <w:start w:val="1"/>
      <w:numFmt w:val="decimal"/>
      <w:lvlText w:val="%5."/>
      <w:lvlJc w:val="left"/>
      <w:pPr>
        <w:tabs>
          <w:tab w:val="num" w:pos="4080"/>
        </w:tabs>
        <w:ind w:left="4080" w:hanging="360"/>
      </w:pPr>
    </w:lvl>
    <w:lvl w:ilvl="5" w:tentative="1">
      <w:start w:val="1"/>
      <w:numFmt w:val="decimal"/>
      <w:lvlText w:val="%6."/>
      <w:lvlJc w:val="left"/>
      <w:pPr>
        <w:tabs>
          <w:tab w:val="num" w:pos="4800"/>
        </w:tabs>
        <w:ind w:left="4800" w:hanging="360"/>
      </w:pPr>
    </w:lvl>
    <w:lvl w:ilvl="6" w:tentative="1">
      <w:start w:val="1"/>
      <w:numFmt w:val="decimal"/>
      <w:lvlText w:val="%7."/>
      <w:lvlJc w:val="left"/>
      <w:pPr>
        <w:tabs>
          <w:tab w:val="num" w:pos="5520"/>
        </w:tabs>
        <w:ind w:left="5520" w:hanging="360"/>
      </w:pPr>
    </w:lvl>
    <w:lvl w:ilvl="7" w:tentative="1">
      <w:start w:val="1"/>
      <w:numFmt w:val="decimal"/>
      <w:lvlText w:val="%8."/>
      <w:lvlJc w:val="left"/>
      <w:pPr>
        <w:tabs>
          <w:tab w:val="num" w:pos="6240"/>
        </w:tabs>
        <w:ind w:left="6240" w:hanging="360"/>
      </w:pPr>
    </w:lvl>
    <w:lvl w:ilvl="8" w:tentative="1">
      <w:start w:val="1"/>
      <w:numFmt w:val="decimal"/>
      <w:lvlText w:val="%9."/>
      <w:lvlJc w:val="left"/>
      <w:pPr>
        <w:tabs>
          <w:tab w:val="num" w:pos="6960"/>
        </w:tabs>
        <w:ind w:left="6960" w:hanging="360"/>
      </w:pPr>
    </w:lvl>
  </w:abstractNum>
  <w:abstractNum w:abstractNumId="15" w15:restartNumberingAfterBreak="0">
    <w:nsid w:val="2DAB32F2"/>
    <w:multiLevelType w:val="multilevel"/>
    <w:tmpl w:val="43F0C5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E3733B4"/>
    <w:multiLevelType w:val="multilevel"/>
    <w:tmpl w:val="6B08A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01E19C1"/>
    <w:multiLevelType w:val="multilevel"/>
    <w:tmpl w:val="A124805A"/>
    <w:lvl w:ilvl="0">
      <w:start w:val="1"/>
      <w:numFmt w:val="lowerLetter"/>
      <w:lvlText w:val="%1."/>
      <w:lvlJc w:val="left"/>
      <w:pPr>
        <w:tabs>
          <w:tab w:val="num" w:pos="720"/>
        </w:tabs>
        <w:ind w:left="720" w:hanging="360"/>
      </w:pPr>
      <w:rPr>
        <w:rFonts w:hint="default"/>
        <w:b/>
        <w:bCs w:val="0"/>
        <w:sz w:val="24"/>
        <w:szCs w:val="24"/>
      </w:rPr>
    </w:lvl>
    <w:lvl w:ilvl="1">
      <w:start w:val="1"/>
      <w:numFmt w:val="lowerLetter"/>
      <w:lvlText w:val="(%2)"/>
      <w:lvlJc w:val="left"/>
      <w:pPr>
        <w:ind w:left="1560" w:hanging="480"/>
      </w:pPr>
      <w:rPr>
        <w:rFonts w:hint="default"/>
        <w:b/>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37267A6"/>
    <w:multiLevelType w:val="hybridMultilevel"/>
    <w:tmpl w:val="4E42AEB8"/>
    <w:lvl w:ilvl="0" w:tplc="85FC8764">
      <w:start w:val="1"/>
      <w:numFmt w:val="decimal"/>
      <w:lvlText w:val="%1."/>
      <w:lvlJc w:val="left"/>
      <w:pPr>
        <w:ind w:left="840" w:hanging="360"/>
      </w:pPr>
      <w:rPr>
        <w:rFonts w:hint="default"/>
      </w:rPr>
    </w:lvl>
    <w:lvl w:ilvl="1" w:tplc="5DC60706">
      <w:start w:val="1"/>
      <w:numFmt w:val="decimal"/>
      <w:lvlText w:val="(%2)"/>
      <w:lvlJc w:val="left"/>
      <w:pPr>
        <w:ind w:left="1320" w:hanging="360"/>
      </w:pPr>
      <w:rPr>
        <w:rFonts w:hint="default"/>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9" w15:restartNumberingAfterBreak="0">
    <w:nsid w:val="37CF3778"/>
    <w:multiLevelType w:val="hybridMultilevel"/>
    <w:tmpl w:val="ABEE7558"/>
    <w:lvl w:ilvl="0" w:tplc="1108DE00">
      <w:start w:val="1"/>
      <w:numFmt w:val="taiwaneseCountingThousand"/>
      <w:lvlText w:val="(%1)"/>
      <w:lvlJc w:val="left"/>
      <w:pPr>
        <w:ind w:left="1897" w:hanging="480"/>
      </w:pPr>
      <w:rPr>
        <w:rFonts w:ascii="Times New Roman" w:eastAsia="標楷體" w:hAnsi="Times New Roman" w:cs="Times New Roman" w:hint="default"/>
      </w:rPr>
    </w:lvl>
    <w:lvl w:ilvl="1" w:tplc="04090019">
      <w:start w:val="1"/>
      <w:numFmt w:val="ideographTraditional"/>
      <w:lvlText w:val="%2、"/>
      <w:lvlJc w:val="left"/>
      <w:pPr>
        <w:ind w:left="1530" w:hanging="480"/>
      </w:pPr>
    </w:lvl>
    <w:lvl w:ilvl="2" w:tplc="0409001B">
      <w:start w:val="1"/>
      <w:numFmt w:val="lowerRoman"/>
      <w:lvlText w:val="%3."/>
      <w:lvlJc w:val="right"/>
      <w:pPr>
        <w:ind w:left="2010" w:hanging="480"/>
      </w:pPr>
    </w:lvl>
    <w:lvl w:ilvl="3" w:tplc="0409000F" w:tentative="1">
      <w:start w:val="1"/>
      <w:numFmt w:val="decimal"/>
      <w:lvlText w:val="%4."/>
      <w:lvlJc w:val="left"/>
      <w:pPr>
        <w:ind w:left="2490" w:hanging="480"/>
      </w:pPr>
    </w:lvl>
    <w:lvl w:ilvl="4" w:tplc="04090019" w:tentative="1">
      <w:start w:val="1"/>
      <w:numFmt w:val="ideographTraditional"/>
      <w:lvlText w:val="%5、"/>
      <w:lvlJc w:val="left"/>
      <w:pPr>
        <w:ind w:left="2970" w:hanging="480"/>
      </w:pPr>
    </w:lvl>
    <w:lvl w:ilvl="5" w:tplc="0409001B" w:tentative="1">
      <w:start w:val="1"/>
      <w:numFmt w:val="lowerRoman"/>
      <w:lvlText w:val="%6."/>
      <w:lvlJc w:val="right"/>
      <w:pPr>
        <w:ind w:left="3450" w:hanging="480"/>
      </w:pPr>
    </w:lvl>
    <w:lvl w:ilvl="6" w:tplc="0409000F" w:tentative="1">
      <w:start w:val="1"/>
      <w:numFmt w:val="decimal"/>
      <w:lvlText w:val="%7."/>
      <w:lvlJc w:val="left"/>
      <w:pPr>
        <w:ind w:left="3930" w:hanging="480"/>
      </w:pPr>
    </w:lvl>
    <w:lvl w:ilvl="7" w:tplc="04090019" w:tentative="1">
      <w:start w:val="1"/>
      <w:numFmt w:val="ideographTraditional"/>
      <w:lvlText w:val="%8、"/>
      <w:lvlJc w:val="left"/>
      <w:pPr>
        <w:ind w:left="4410" w:hanging="480"/>
      </w:pPr>
    </w:lvl>
    <w:lvl w:ilvl="8" w:tplc="0409001B" w:tentative="1">
      <w:start w:val="1"/>
      <w:numFmt w:val="lowerRoman"/>
      <w:lvlText w:val="%9."/>
      <w:lvlJc w:val="right"/>
      <w:pPr>
        <w:ind w:left="4890" w:hanging="480"/>
      </w:pPr>
    </w:lvl>
  </w:abstractNum>
  <w:abstractNum w:abstractNumId="20" w15:restartNumberingAfterBreak="0">
    <w:nsid w:val="38205441"/>
    <w:multiLevelType w:val="multilevel"/>
    <w:tmpl w:val="4C9C55C4"/>
    <w:lvl w:ilvl="0">
      <w:start w:val="1"/>
      <w:numFmt w:val="decimal"/>
      <w:lvlText w:val="(%1)"/>
      <w:lvlJc w:val="left"/>
      <w:pPr>
        <w:tabs>
          <w:tab w:val="num" w:pos="1200"/>
        </w:tabs>
        <w:ind w:left="1200" w:hanging="360"/>
      </w:pPr>
      <w:rPr>
        <w:rFonts w:hint="default"/>
        <w:b/>
      </w:rPr>
    </w:lvl>
    <w:lvl w:ilvl="1" w:tentative="1">
      <w:start w:val="1"/>
      <w:numFmt w:val="decimal"/>
      <w:lvlText w:val="%2."/>
      <w:lvlJc w:val="left"/>
      <w:pPr>
        <w:tabs>
          <w:tab w:val="num" w:pos="1920"/>
        </w:tabs>
        <w:ind w:left="1920" w:hanging="360"/>
      </w:pPr>
    </w:lvl>
    <w:lvl w:ilvl="2" w:tentative="1">
      <w:start w:val="1"/>
      <w:numFmt w:val="decimal"/>
      <w:lvlText w:val="%3."/>
      <w:lvlJc w:val="left"/>
      <w:pPr>
        <w:tabs>
          <w:tab w:val="num" w:pos="2640"/>
        </w:tabs>
        <w:ind w:left="2640" w:hanging="360"/>
      </w:pPr>
    </w:lvl>
    <w:lvl w:ilvl="3" w:tentative="1">
      <w:start w:val="1"/>
      <w:numFmt w:val="decimal"/>
      <w:lvlText w:val="%4."/>
      <w:lvlJc w:val="left"/>
      <w:pPr>
        <w:tabs>
          <w:tab w:val="num" w:pos="3360"/>
        </w:tabs>
        <w:ind w:left="3360" w:hanging="360"/>
      </w:pPr>
    </w:lvl>
    <w:lvl w:ilvl="4" w:tentative="1">
      <w:start w:val="1"/>
      <w:numFmt w:val="decimal"/>
      <w:lvlText w:val="%5."/>
      <w:lvlJc w:val="left"/>
      <w:pPr>
        <w:tabs>
          <w:tab w:val="num" w:pos="4080"/>
        </w:tabs>
        <w:ind w:left="4080" w:hanging="360"/>
      </w:pPr>
    </w:lvl>
    <w:lvl w:ilvl="5" w:tentative="1">
      <w:start w:val="1"/>
      <w:numFmt w:val="decimal"/>
      <w:lvlText w:val="%6."/>
      <w:lvlJc w:val="left"/>
      <w:pPr>
        <w:tabs>
          <w:tab w:val="num" w:pos="4800"/>
        </w:tabs>
        <w:ind w:left="4800" w:hanging="360"/>
      </w:pPr>
    </w:lvl>
    <w:lvl w:ilvl="6" w:tentative="1">
      <w:start w:val="1"/>
      <w:numFmt w:val="decimal"/>
      <w:lvlText w:val="%7."/>
      <w:lvlJc w:val="left"/>
      <w:pPr>
        <w:tabs>
          <w:tab w:val="num" w:pos="5520"/>
        </w:tabs>
        <w:ind w:left="5520" w:hanging="360"/>
      </w:pPr>
    </w:lvl>
    <w:lvl w:ilvl="7" w:tentative="1">
      <w:start w:val="1"/>
      <w:numFmt w:val="decimal"/>
      <w:lvlText w:val="%8."/>
      <w:lvlJc w:val="left"/>
      <w:pPr>
        <w:tabs>
          <w:tab w:val="num" w:pos="6240"/>
        </w:tabs>
        <w:ind w:left="6240" w:hanging="360"/>
      </w:pPr>
    </w:lvl>
    <w:lvl w:ilvl="8" w:tentative="1">
      <w:start w:val="1"/>
      <w:numFmt w:val="decimal"/>
      <w:lvlText w:val="%9."/>
      <w:lvlJc w:val="left"/>
      <w:pPr>
        <w:tabs>
          <w:tab w:val="num" w:pos="6960"/>
        </w:tabs>
        <w:ind w:left="6960" w:hanging="360"/>
      </w:pPr>
    </w:lvl>
  </w:abstractNum>
  <w:abstractNum w:abstractNumId="21" w15:restartNumberingAfterBreak="0">
    <w:nsid w:val="396D4E2C"/>
    <w:multiLevelType w:val="multilevel"/>
    <w:tmpl w:val="677ED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2B96F7A"/>
    <w:multiLevelType w:val="multilevel"/>
    <w:tmpl w:val="F3E8B1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4F5369E"/>
    <w:multiLevelType w:val="multilevel"/>
    <w:tmpl w:val="A9B075A4"/>
    <w:lvl w:ilvl="0">
      <w:start w:val="1"/>
      <w:numFmt w:val="decimal"/>
      <w:lvlText w:val="(%1)"/>
      <w:lvlJc w:val="left"/>
      <w:pPr>
        <w:tabs>
          <w:tab w:val="num" w:pos="1200"/>
        </w:tabs>
        <w:ind w:left="1200" w:hanging="360"/>
      </w:pPr>
      <w:rPr>
        <w:rFonts w:hint="default"/>
        <w:b/>
        <w:bCs w:val="0"/>
        <w:sz w:val="24"/>
        <w:szCs w:val="24"/>
      </w:rPr>
    </w:lvl>
    <w:lvl w:ilvl="1">
      <w:start w:val="1"/>
      <w:numFmt w:val="lowerLetter"/>
      <w:lvlText w:val="%2."/>
      <w:lvlJc w:val="left"/>
      <w:pPr>
        <w:ind w:left="2040" w:hanging="480"/>
      </w:pPr>
      <w:rPr>
        <w:rFonts w:hint="default"/>
        <w:b/>
        <w:bCs w:val="0"/>
      </w:rPr>
    </w:lvl>
    <w:lvl w:ilvl="2">
      <w:start w:val="1"/>
      <w:numFmt w:val="lowerLetter"/>
      <w:lvlText w:val="(%3)"/>
      <w:lvlJc w:val="left"/>
      <w:pPr>
        <w:ind w:left="2760" w:hanging="480"/>
      </w:pPr>
      <w:rPr>
        <w:rFonts w:hint="default"/>
        <w:b w:val="0"/>
        <w:bCs/>
      </w:rPr>
    </w:lvl>
    <w:lvl w:ilvl="3" w:tentative="1">
      <w:start w:val="1"/>
      <w:numFmt w:val="bullet"/>
      <w:lvlText w:val=""/>
      <w:lvlJc w:val="left"/>
      <w:pPr>
        <w:tabs>
          <w:tab w:val="num" w:pos="3360"/>
        </w:tabs>
        <w:ind w:left="3360" w:hanging="360"/>
      </w:pPr>
      <w:rPr>
        <w:rFonts w:ascii="Wingdings" w:hAnsi="Wingdings" w:hint="default"/>
        <w:sz w:val="20"/>
      </w:rPr>
    </w:lvl>
    <w:lvl w:ilvl="4" w:tentative="1">
      <w:start w:val="1"/>
      <w:numFmt w:val="bullet"/>
      <w:lvlText w:val=""/>
      <w:lvlJc w:val="left"/>
      <w:pPr>
        <w:tabs>
          <w:tab w:val="num" w:pos="4080"/>
        </w:tabs>
        <w:ind w:left="4080" w:hanging="360"/>
      </w:pPr>
      <w:rPr>
        <w:rFonts w:ascii="Wingdings" w:hAnsi="Wingdings" w:hint="default"/>
        <w:sz w:val="20"/>
      </w:rPr>
    </w:lvl>
    <w:lvl w:ilvl="5" w:tentative="1">
      <w:start w:val="1"/>
      <w:numFmt w:val="bullet"/>
      <w:lvlText w:val=""/>
      <w:lvlJc w:val="left"/>
      <w:pPr>
        <w:tabs>
          <w:tab w:val="num" w:pos="4800"/>
        </w:tabs>
        <w:ind w:left="4800" w:hanging="360"/>
      </w:pPr>
      <w:rPr>
        <w:rFonts w:ascii="Wingdings" w:hAnsi="Wingdings" w:hint="default"/>
        <w:sz w:val="20"/>
      </w:rPr>
    </w:lvl>
    <w:lvl w:ilvl="6" w:tentative="1">
      <w:start w:val="1"/>
      <w:numFmt w:val="bullet"/>
      <w:lvlText w:val=""/>
      <w:lvlJc w:val="left"/>
      <w:pPr>
        <w:tabs>
          <w:tab w:val="num" w:pos="5520"/>
        </w:tabs>
        <w:ind w:left="5520" w:hanging="360"/>
      </w:pPr>
      <w:rPr>
        <w:rFonts w:ascii="Wingdings" w:hAnsi="Wingdings" w:hint="default"/>
        <w:sz w:val="20"/>
      </w:rPr>
    </w:lvl>
    <w:lvl w:ilvl="7" w:tentative="1">
      <w:start w:val="1"/>
      <w:numFmt w:val="bullet"/>
      <w:lvlText w:val=""/>
      <w:lvlJc w:val="left"/>
      <w:pPr>
        <w:tabs>
          <w:tab w:val="num" w:pos="6240"/>
        </w:tabs>
        <w:ind w:left="6240" w:hanging="360"/>
      </w:pPr>
      <w:rPr>
        <w:rFonts w:ascii="Wingdings" w:hAnsi="Wingdings" w:hint="default"/>
        <w:sz w:val="20"/>
      </w:rPr>
    </w:lvl>
    <w:lvl w:ilvl="8" w:tentative="1">
      <w:start w:val="1"/>
      <w:numFmt w:val="bullet"/>
      <w:lvlText w:val=""/>
      <w:lvlJc w:val="left"/>
      <w:pPr>
        <w:tabs>
          <w:tab w:val="num" w:pos="6960"/>
        </w:tabs>
        <w:ind w:left="6960" w:hanging="360"/>
      </w:pPr>
      <w:rPr>
        <w:rFonts w:ascii="Wingdings" w:hAnsi="Wingdings" w:hint="default"/>
        <w:sz w:val="20"/>
      </w:rPr>
    </w:lvl>
  </w:abstractNum>
  <w:abstractNum w:abstractNumId="24" w15:restartNumberingAfterBreak="0">
    <w:nsid w:val="45DF420F"/>
    <w:multiLevelType w:val="multilevel"/>
    <w:tmpl w:val="265CE2EC"/>
    <w:lvl w:ilvl="0">
      <w:start w:val="1"/>
      <w:numFmt w:val="decimal"/>
      <w:lvlText w:val="(%1)"/>
      <w:lvlJc w:val="left"/>
      <w:pPr>
        <w:tabs>
          <w:tab w:val="num" w:pos="720"/>
        </w:tabs>
        <w:ind w:left="720" w:hanging="360"/>
      </w:pPr>
      <w:rPr>
        <w:rFonts w:hint="default"/>
        <w:b/>
        <w:bCs w:val="0"/>
        <w:sz w:val="24"/>
        <w:szCs w:val="24"/>
      </w:rPr>
    </w:lvl>
    <w:lvl w:ilvl="1">
      <w:start w:val="1"/>
      <w:numFmt w:val="lowerLetter"/>
      <w:lvlText w:val="%2."/>
      <w:lvlJc w:val="left"/>
      <w:pPr>
        <w:ind w:left="1560" w:hanging="480"/>
      </w:pPr>
      <w:rPr>
        <w:rFonts w:hint="default"/>
        <w:b/>
        <w:bCs w:val="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C076F11"/>
    <w:multiLevelType w:val="multilevel"/>
    <w:tmpl w:val="72AA56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C115ED6"/>
    <w:multiLevelType w:val="multilevel"/>
    <w:tmpl w:val="303261C2"/>
    <w:lvl w:ilvl="0">
      <w:start w:val="1"/>
      <w:numFmt w:val="decimal"/>
      <w:lvlText w:val="(%1)"/>
      <w:lvlJc w:val="left"/>
      <w:pPr>
        <w:tabs>
          <w:tab w:val="num" w:pos="960"/>
        </w:tabs>
        <w:ind w:left="960" w:hanging="360"/>
      </w:pPr>
      <w:rPr>
        <w:rFonts w:hint="default"/>
        <w:b/>
        <w:bCs w:val="0"/>
        <w:sz w:val="24"/>
        <w:szCs w:val="24"/>
      </w:rPr>
    </w:lvl>
    <w:lvl w:ilvl="1">
      <w:start w:val="1"/>
      <w:numFmt w:val="bullet"/>
      <w:lvlText w:val="o"/>
      <w:lvlJc w:val="left"/>
      <w:pPr>
        <w:tabs>
          <w:tab w:val="num" w:pos="1680"/>
        </w:tabs>
        <w:ind w:left="1680" w:hanging="360"/>
      </w:pPr>
      <w:rPr>
        <w:rFonts w:ascii="Courier New" w:hAnsi="Courier New" w:hint="default"/>
        <w:sz w:val="20"/>
      </w:rPr>
    </w:lvl>
    <w:lvl w:ilvl="2" w:tentative="1">
      <w:start w:val="1"/>
      <w:numFmt w:val="bullet"/>
      <w:lvlText w:val=""/>
      <w:lvlJc w:val="left"/>
      <w:pPr>
        <w:tabs>
          <w:tab w:val="num" w:pos="2400"/>
        </w:tabs>
        <w:ind w:left="2400" w:hanging="360"/>
      </w:pPr>
      <w:rPr>
        <w:rFonts w:ascii="Wingdings" w:hAnsi="Wingdings" w:hint="default"/>
        <w:sz w:val="20"/>
      </w:rPr>
    </w:lvl>
    <w:lvl w:ilvl="3" w:tentative="1">
      <w:start w:val="1"/>
      <w:numFmt w:val="bullet"/>
      <w:lvlText w:val=""/>
      <w:lvlJc w:val="left"/>
      <w:pPr>
        <w:tabs>
          <w:tab w:val="num" w:pos="3120"/>
        </w:tabs>
        <w:ind w:left="3120" w:hanging="360"/>
      </w:pPr>
      <w:rPr>
        <w:rFonts w:ascii="Wingdings" w:hAnsi="Wingdings" w:hint="default"/>
        <w:sz w:val="20"/>
      </w:rPr>
    </w:lvl>
    <w:lvl w:ilvl="4" w:tentative="1">
      <w:start w:val="1"/>
      <w:numFmt w:val="bullet"/>
      <w:lvlText w:val=""/>
      <w:lvlJc w:val="left"/>
      <w:pPr>
        <w:tabs>
          <w:tab w:val="num" w:pos="3840"/>
        </w:tabs>
        <w:ind w:left="3840" w:hanging="360"/>
      </w:pPr>
      <w:rPr>
        <w:rFonts w:ascii="Wingdings" w:hAnsi="Wingdings" w:hint="default"/>
        <w:sz w:val="20"/>
      </w:rPr>
    </w:lvl>
    <w:lvl w:ilvl="5" w:tentative="1">
      <w:start w:val="1"/>
      <w:numFmt w:val="bullet"/>
      <w:lvlText w:val=""/>
      <w:lvlJc w:val="left"/>
      <w:pPr>
        <w:tabs>
          <w:tab w:val="num" w:pos="4560"/>
        </w:tabs>
        <w:ind w:left="4560" w:hanging="360"/>
      </w:pPr>
      <w:rPr>
        <w:rFonts w:ascii="Wingdings" w:hAnsi="Wingdings" w:hint="default"/>
        <w:sz w:val="20"/>
      </w:rPr>
    </w:lvl>
    <w:lvl w:ilvl="6" w:tentative="1">
      <w:start w:val="1"/>
      <w:numFmt w:val="bullet"/>
      <w:lvlText w:val=""/>
      <w:lvlJc w:val="left"/>
      <w:pPr>
        <w:tabs>
          <w:tab w:val="num" w:pos="5280"/>
        </w:tabs>
        <w:ind w:left="5280" w:hanging="360"/>
      </w:pPr>
      <w:rPr>
        <w:rFonts w:ascii="Wingdings" w:hAnsi="Wingdings" w:hint="default"/>
        <w:sz w:val="20"/>
      </w:rPr>
    </w:lvl>
    <w:lvl w:ilvl="7" w:tentative="1">
      <w:start w:val="1"/>
      <w:numFmt w:val="bullet"/>
      <w:lvlText w:val=""/>
      <w:lvlJc w:val="left"/>
      <w:pPr>
        <w:tabs>
          <w:tab w:val="num" w:pos="6000"/>
        </w:tabs>
        <w:ind w:left="6000" w:hanging="360"/>
      </w:pPr>
      <w:rPr>
        <w:rFonts w:ascii="Wingdings" w:hAnsi="Wingdings" w:hint="default"/>
        <w:sz w:val="20"/>
      </w:rPr>
    </w:lvl>
    <w:lvl w:ilvl="8" w:tentative="1">
      <w:start w:val="1"/>
      <w:numFmt w:val="bullet"/>
      <w:lvlText w:val=""/>
      <w:lvlJc w:val="left"/>
      <w:pPr>
        <w:tabs>
          <w:tab w:val="num" w:pos="6720"/>
        </w:tabs>
        <w:ind w:left="6720" w:hanging="360"/>
      </w:pPr>
      <w:rPr>
        <w:rFonts w:ascii="Wingdings" w:hAnsi="Wingdings" w:hint="default"/>
        <w:sz w:val="20"/>
      </w:rPr>
    </w:lvl>
  </w:abstractNum>
  <w:abstractNum w:abstractNumId="27" w15:restartNumberingAfterBreak="0">
    <w:nsid w:val="554627A8"/>
    <w:multiLevelType w:val="multilevel"/>
    <w:tmpl w:val="7E3A1768"/>
    <w:lvl w:ilvl="0">
      <w:start w:val="1"/>
      <w:numFmt w:val="decimal"/>
      <w:lvlText w:val="(%1)"/>
      <w:lvlJc w:val="left"/>
      <w:pPr>
        <w:tabs>
          <w:tab w:val="num" w:pos="720"/>
        </w:tabs>
        <w:ind w:left="720" w:hanging="360"/>
      </w:pPr>
      <w:rPr>
        <w:rFonts w:hint="default"/>
        <w:b w:val="0"/>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62D491A"/>
    <w:multiLevelType w:val="multilevel"/>
    <w:tmpl w:val="303261C2"/>
    <w:lvl w:ilvl="0">
      <w:start w:val="1"/>
      <w:numFmt w:val="decimal"/>
      <w:lvlText w:val="(%1)"/>
      <w:lvlJc w:val="left"/>
      <w:pPr>
        <w:tabs>
          <w:tab w:val="num" w:pos="1200"/>
        </w:tabs>
        <w:ind w:left="1200" w:hanging="360"/>
      </w:pPr>
      <w:rPr>
        <w:rFonts w:hint="default"/>
        <w:b/>
        <w:bCs w:val="0"/>
        <w:sz w:val="24"/>
        <w:szCs w:val="24"/>
      </w:rPr>
    </w:lvl>
    <w:lvl w:ilvl="1">
      <w:start w:val="1"/>
      <w:numFmt w:val="bullet"/>
      <w:lvlText w:val="o"/>
      <w:lvlJc w:val="left"/>
      <w:pPr>
        <w:tabs>
          <w:tab w:val="num" w:pos="1920"/>
        </w:tabs>
        <w:ind w:left="1920" w:hanging="360"/>
      </w:pPr>
      <w:rPr>
        <w:rFonts w:ascii="Courier New" w:hAnsi="Courier New" w:hint="default"/>
        <w:sz w:val="20"/>
      </w:rPr>
    </w:lvl>
    <w:lvl w:ilvl="2" w:tentative="1">
      <w:start w:val="1"/>
      <w:numFmt w:val="bullet"/>
      <w:lvlText w:val=""/>
      <w:lvlJc w:val="left"/>
      <w:pPr>
        <w:tabs>
          <w:tab w:val="num" w:pos="2640"/>
        </w:tabs>
        <w:ind w:left="2640" w:hanging="360"/>
      </w:pPr>
      <w:rPr>
        <w:rFonts w:ascii="Wingdings" w:hAnsi="Wingdings" w:hint="default"/>
        <w:sz w:val="20"/>
      </w:rPr>
    </w:lvl>
    <w:lvl w:ilvl="3" w:tentative="1">
      <w:start w:val="1"/>
      <w:numFmt w:val="bullet"/>
      <w:lvlText w:val=""/>
      <w:lvlJc w:val="left"/>
      <w:pPr>
        <w:tabs>
          <w:tab w:val="num" w:pos="3360"/>
        </w:tabs>
        <w:ind w:left="3360" w:hanging="360"/>
      </w:pPr>
      <w:rPr>
        <w:rFonts w:ascii="Wingdings" w:hAnsi="Wingdings" w:hint="default"/>
        <w:sz w:val="20"/>
      </w:rPr>
    </w:lvl>
    <w:lvl w:ilvl="4" w:tentative="1">
      <w:start w:val="1"/>
      <w:numFmt w:val="bullet"/>
      <w:lvlText w:val=""/>
      <w:lvlJc w:val="left"/>
      <w:pPr>
        <w:tabs>
          <w:tab w:val="num" w:pos="4080"/>
        </w:tabs>
        <w:ind w:left="4080" w:hanging="360"/>
      </w:pPr>
      <w:rPr>
        <w:rFonts w:ascii="Wingdings" w:hAnsi="Wingdings" w:hint="default"/>
        <w:sz w:val="20"/>
      </w:rPr>
    </w:lvl>
    <w:lvl w:ilvl="5" w:tentative="1">
      <w:start w:val="1"/>
      <w:numFmt w:val="bullet"/>
      <w:lvlText w:val=""/>
      <w:lvlJc w:val="left"/>
      <w:pPr>
        <w:tabs>
          <w:tab w:val="num" w:pos="4800"/>
        </w:tabs>
        <w:ind w:left="4800" w:hanging="360"/>
      </w:pPr>
      <w:rPr>
        <w:rFonts w:ascii="Wingdings" w:hAnsi="Wingdings" w:hint="default"/>
        <w:sz w:val="20"/>
      </w:rPr>
    </w:lvl>
    <w:lvl w:ilvl="6" w:tentative="1">
      <w:start w:val="1"/>
      <w:numFmt w:val="bullet"/>
      <w:lvlText w:val=""/>
      <w:lvlJc w:val="left"/>
      <w:pPr>
        <w:tabs>
          <w:tab w:val="num" w:pos="5520"/>
        </w:tabs>
        <w:ind w:left="5520" w:hanging="360"/>
      </w:pPr>
      <w:rPr>
        <w:rFonts w:ascii="Wingdings" w:hAnsi="Wingdings" w:hint="default"/>
        <w:sz w:val="20"/>
      </w:rPr>
    </w:lvl>
    <w:lvl w:ilvl="7" w:tentative="1">
      <w:start w:val="1"/>
      <w:numFmt w:val="bullet"/>
      <w:lvlText w:val=""/>
      <w:lvlJc w:val="left"/>
      <w:pPr>
        <w:tabs>
          <w:tab w:val="num" w:pos="6240"/>
        </w:tabs>
        <w:ind w:left="6240" w:hanging="360"/>
      </w:pPr>
      <w:rPr>
        <w:rFonts w:ascii="Wingdings" w:hAnsi="Wingdings" w:hint="default"/>
        <w:sz w:val="20"/>
      </w:rPr>
    </w:lvl>
    <w:lvl w:ilvl="8" w:tentative="1">
      <w:start w:val="1"/>
      <w:numFmt w:val="bullet"/>
      <w:lvlText w:val=""/>
      <w:lvlJc w:val="left"/>
      <w:pPr>
        <w:tabs>
          <w:tab w:val="num" w:pos="6960"/>
        </w:tabs>
        <w:ind w:left="6960" w:hanging="360"/>
      </w:pPr>
      <w:rPr>
        <w:rFonts w:ascii="Wingdings" w:hAnsi="Wingdings" w:hint="default"/>
        <w:sz w:val="20"/>
      </w:rPr>
    </w:lvl>
  </w:abstractNum>
  <w:abstractNum w:abstractNumId="29" w15:restartNumberingAfterBreak="0">
    <w:nsid w:val="66115B1A"/>
    <w:multiLevelType w:val="multilevel"/>
    <w:tmpl w:val="87E6F2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4897AE2"/>
    <w:multiLevelType w:val="multilevel"/>
    <w:tmpl w:val="9F64468C"/>
    <w:lvl w:ilvl="0">
      <w:start w:val="1"/>
      <w:numFmt w:val="decimal"/>
      <w:lvlText w:val="(%1)"/>
      <w:lvlJc w:val="left"/>
      <w:pPr>
        <w:tabs>
          <w:tab w:val="num" w:pos="1440"/>
        </w:tabs>
        <w:ind w:left="1440" w:hanging="360"/>
      </w:pPr>
      <w:rPr>
        <w:rFonts w:hint="default"/>
        <w:b w:val="0"/>
        <w:bCs/>
      </w:r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31" w15:restartNumberingAfterBreak="0">
    <w:nsid w:val="79F1589F"/>
    <w:multiLevelType w:val="hybridMultilevel"/>
    <w:tmpl w:val="0A5E1D12"/>
    <w:lvl w:ilvl="0" w:tplc="EF820ED8">
      <w:start w:val="1"/>
      <w:numFmt w:val="taiwaneseCountingThousand"/>
      <w:lvlText w:val="(%1)"/>
      <w:lvlJc w:val="left"/>
      <w:pPr>
        <w:tabs>
          <w:tab w:val="num" w:pos="567"/>
        </w:tabs>
        <w:ind w:left="567" w:hanging="567"/>
      </w:pPr>
      <w:rPr>
        <w:rFonts w:ascii="標楷體" w:eastAsia="標楷體" w:hAnsi="標楷體" w:cs="@華康新篆體(P)"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2" w15:restartNumberingAfterBreak="0">
    <w:nsid w:val="7F4A7B84"/>
    <w:multiLevelType w:val="multilevel"/>
    <w:tmpl w:val="9FCE31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02197679">
    <w:abstractNumId w:val="31"/>
  </w:num>
  <w:num w:numId="2" w16cid:durableId="523444540">
    <w:abstractNumId w:val="11"/>
  </w:num>
  <w:num w:numId="3" w16cid:durableId="27027076">
    <w:abstractNumId w:val="0"/>
  </w:num>
  <w:num w:numId="4" w16cid:durableId="1456370711">
    <w:abstractNumId w:val="19"/>
  </w:num>
  <w:num w:numId="5" w16cid:durableId="858860234">
    <w:abstractNumId w:val="25"/>
  </w:num>
  <w:num w:numId="6" w16cid:durableId="1780367296">
    <w:abstractNumId w:val="4"/>
  </w:num>
  <w:num w:numId="7" w16cid:durableId="1157067278">
    <w:abstractNumId w:val="32"/>
  </w:num>
  <w:num w:numId="8" w16cid:durableId="896280263">
    <w:abstractNumId w:val="5"/>
  </w:num>
  <w:num w:numId="9" w16cid:durableId="673385337">
    <w:abstractNumId w:val="21"/>
  </w:num>
  <w:num w:numId="10" w16cid:durableId="1855149540">
    <w:abstractNumId w:val="16"/>
  </w:num>
  <w:num w:numId="11" w16cid:durableId="1638484207">
    <w:abstractNumId w:val="9"/>
  </w:num>
  <w:num w:numId="12" w16cid:durableId="477958945">
    <w:abstractNumId w:val="22"/>
  </w:num>
  <w:num w:numId="13" w16cid:durableId="1503396217">
    <w:abstractNumId w:val="7"/>
  </w:num>
  <w:num w:numId="14" w16cid:durableId="1679388234">
    <w:abstractNumId w:val="13"/>
  </w:num>
  <w:num w:numId="15" w16cid:durableId="209389136">
    <w:abstractNumId w:val="14"/>
  </w:num>
  <w:num w:numId="16" w16cid:durableId="310402765">
    <w:abstractNumId w:val="29"/>
  </w:num>
  <w:num w:numId="17" w16cid:durableId="43918178">
    <w:abstractNumId w:val="3"/>
  </w:num>
  <w:num w:numId="18" w16cid:durableId="1823962188">
    <w:abstractNumId w:val="18"/>
  </w:num>
  <w:num w:numId="19" w16cid:durableId="679891965">
    <w:abstractNumId w:val="17"/>
  </w:num>
  <w:num w:numId="20" w16cid:durableId="1987280231">
    <w:abstractNumId w:val="17"/>
    <w:lvlOverride w:ilvl="1">
      <w:lvl w:ilvl="1">
        <w:numFmt w:val="decimal"/>
        <w:lvlText w:val="%2."/>
        <w:lvlJc w:val="left"/>
      </w:lvl>
    </w:lvlOverride>
  </w:num>
  <w:num w:numId="21" w16cid:durableId="319386228">
    <w:abstractNumId w:val="24"/>
  </w:num>
  <w:num w:numId="22" w16cid:durableId="292178767">
    <w:abstractNumId w:val="23"/>
  </w:num>
  <w:num w:numId="23" w16cid:durableId="16659661">
    <w:abstractNumId w:val="8"/>
  </w:num>
  <w:num w:numId="24" w16cid:durableId="1874729546">
    <w:abstractNumId w:val="26"/>
  </w:num>
  <w:num w:numId="25" w16cid:durableId="758870943">
    <w:abstractNumId w:val="20"/>
  </w:num>
  <w:num w:numId="26" w16cid:durableId="1067340745">
    <w:abstractNumId w:val="15"/>
  </w:num>
  <w:num w:numId="27" w16cid:durableId="1643581544">
    <w:abstractNumId w:val="10"/>
  </w:num>
  <w:num w:numId="28" w16cid:durableId="1200702745">
    <w:abstractNumId w:val="12"/>
  </w:num>
  <w:num w:numId="29" w16cid:durableId="1875121067">
    <w:abstractNumId w:val="28"/>
  </w:num>
  <w:num w:numId="30" w16cid:durableId="2017995355">
    <w:abstractNumId w:val="6"/>
  </w:num>
  <w:num w:numId="31" w16cid:durableId="924916716">
    <w:abstractNumId w:val="27"/>
  </w:num>
  <w:num w:numId="32" w16cid:durableId="1696727818">
    <w:abstractNumId w:val="2"/>
  </w:num>
  <w:num w:numId="33" w16cid:durableId="424152349">
    <w:abstractNumId w:val="1"/>
  </w:num>
  <w:num w:numId="34" w16cid:durableId="534079580">
    <w:abstractNumId w:val="3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茉莉 蔡">
    <w15:presenceInfo w15:providerId="Windows Live" w15:userId="1aaa0667fe846bd6"/>
  </w15:person>
  <w15:person w15:author="趙 欣怡">
    <w15:presenceInfo w15:providerId="AD" w15:userId="S::chy@365.nchu.edu.tw::20c019bc-e295-4898-ace8-9d3f2bf82aa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9"/>
  <w:displayBackgroundShape/>
  <w:embedSystemFonts/>
  <w:bordersDoNotSurroundHeader/>
  <w:bordersDoNotSurroundFooter/>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480"/>
  <w:defaultTableStyle w:val="a"/>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3411"/>
    <w:rsid w:val="00004025"/>
    <w:rsid w:val="00033DE3"/>
    <w:rsid w:val="000433D6"/>
    <w:rsid w:val="00043713"/>
    <w:rsid w:val="0005040B"/>
    <w:rsid w:val="00052BB9"/>
    <w:rsid w:val="0005304E"/>
    <w:rsid w:val="00060D9E"/>
    <w:rsid w:val="000669D6"/>
    <w:rsid w:val="00070DD8"/>
    <w:rsid w:val="00080E89"/>
    <w:rsid w:val="000926BB"/>
    <w:rsid w:val="000B43B1"/>
    <w:rsid w:val="000B6292"/>
    <w:rsid w:val="000C0AB5"/>
    <w:rsid w:val="000D7910"/>
    <w:rsid w:val="000E34CC"/>
    <w:rsid w:val="000F3969"/>
    <w:rsid w:val="000F65DB"/>
    <w:rsid w:val="00100A0A"/>
    <w:rsid w:val="00104689"/>
    <w:rsid w:val="00112F64"/>
    <w:rsid w:val="001143CD"/>
    <w:rsid w:val="00146F99"/>
    <w:rsid w:val="0015113A"/>
    <w:rsid w:val="0016261E"/>
    <w:rsid w:val="00165321"/>
    <w:rsid w:val="00172FBB"/>
    <w:rsid w:val="00173883"/>
    <w:rsid w:val="00185C43"/>
    <w:rsid w:val="00190E9A"/>
    <w:rsid w:val="001B34D5"/>
    <w:rsid w:val="001B439E"/>
    <w:rsid w:val="001C34CE"/>
    <w:rsid w:val="001D05D8"/>
    <w:rsid w:val="001D2BC5"/>
    <w:rsid w:val="001D452B"/>
    <w:rsid w:val="001E728A"/>
    <w:rsid w:val="001E74A4"/>
    <w:rsid w:val="001F57E6"/>
    <w:rsid w:val="00207CB1"/>
    <w:rsid w:val="002232B3"/>
    <w:rsid w:val="00227CDA"/>
    <w:rsid w:val="002300D5"/>
    <w:rsid w:val="002375FC"/>
    <w:rsid w:val="00261954"/>
    <w:rsid w:val="002707D3"/>
    <w:rsid w:val="00276DCE"/>
    <w:rsid w:val="00292321"/>
    <w:rsid w:val="00294B80"/>
    <w:rsid w:val="002953DC"/>
    <w:rsid w:val="002A6CA6"/>
    <w:rsid w:val="002C21FB"/>
    <w:rsid w:val="002C22CD"/>
    <w:rsid w:val="002C6985"/>
    <w:rsid w:val="002D43B4"/>
    <w:rsid w:val="002E5532"/>
    <w:rsid w:val="00302E3E"/>
    <w:rsid w:val="00312AC8"/>
    <w:rsid w:val="00312E9A"/>
    <w:rsid w:val="00323B91"/>
    <w:rsid w:val="00332587"/>
    <w:rsid w:val="003338F7"/>
    <w:rsid w:val="00337A68"/>
    <w:rsid w:val="003439E0"/>
    <w:rsid w:val="0034789F"/>
    <w:rsid w:val="00352AE7"/>
    <w:rsid w:val="00353E82"/>
    <w:rsid w:val="00355135"/>
    <w:rsid w:val="00364083"/>
    <w:rsid w:val="0036533D"/>
    <w:rsid w:val="00385F6B"/>
    <w:rsid w:val="003930BC"/>
    <w:rsid w:val="003A6AF3"/>
    <w:rsid w:val="003B672F"/>
    <w:rsid w:val="003C1880"/>
    <w:rsid w:val="003C2119"/>
    <w:rsid w:val="003D0FD7"/>
    <w:rsid w:val="003D526D"/>
    <w:rsid w:val="003F085E"/>
    <w:rsid w:val="003F62F2"/>
    <w:rsid w:val="004253CF"/>
    <w:rsid w:val="00425AAB"/>
    <w:rsid w:val="00432F76"/>
    <w:rsid w:val="00461E94"/>
    <w:rsid w:val="004719BC"/>
    <w:rsid w:val="00475F5A"/>
    <w:rsid w:val="00476B86"/>
    <w:rsid w:val="00482E67"/>
    <w:rsid w:val="00485B42"/>
    <w:rsid w:val="00485BAE"/>
    <w:rsid w:val="0049421E"/>
    <w:rsid w:val="004A3D60"/>
    <w:rsid w:val="004B5583"/>
    <w:rsid w:val="004C02A8"/>
    <w:rsid w:val="004C28ED"/>
    <w:rsid w:val="004C735F"/>
    <w:rsid w:val="004D2734"/>
    <w:rsid w:val="004D31C7"/>
    <w:rsid w:val="004E0911"/>
    <w:rsid w:val="004F1BC1"/>
    <w:rsid w:val="004F74B3"/>
    <w:rsid w:val="00511E83"/>
    <w:rsid w:val="005468BA"/>
    <w:rsid w:val="00546F6C"/>
    <w:rsid w:val="0055362A"/>
    <w:rsid w:val="0055561F"/>
    <w:rsid w:val="00566AFC"/>
    <w:rsid w:val="0056789E"/>
    <w:rsid w:val="00583675"/>
    <w:rsid w:val="0058443F"/>
    <w:rsid w:val="00593074"/>
    <w:rsid w:val="00597318"/>
    <w:rsid w:val="005A66C1"/>
    <w:rsid w:val="005A7961"/>
    <w:rsid w:val="005B6F23"/>
    <w:rsid w:val="005D70EB"/>
    <w:rsid w:val="005F54E5"/>
    <w:rsid w:val="006030BF"/>
    <w:rsid w:val="00604CEE"/>
    <w:rsid w:val="006127F1"/>
    <w:rsid w:val="00625A8B"/>
    <w:rsid w:val="00630547"/>
    <w:rsid w:val="00643436"/>
    <w:rsid w:val="006542CD"/>
    <w:rsid w:val="006570FA"/>
    <w:rsid w:val="0066123F"/>
    <w:rsid w:val="00674479"/>
    <w:rsid w:val="00680BF8"/>
    <w:rsid w:val="006A099D"/>
    <w:rsid w:val="006A3E29"/>
    <w:rsid w:val="006A6BAB"/>
    <w:rsid w:val="006A7CE7"/>
    <w:rsid w:val="006B06E6"/>
    <w:rsid w:val="006B5C83"/>
    <w:rsid w:val="006B6FDC"/>
    <w:rsid w:val="006D20E8"/>
    <w:rsid w:val="006D3A97"/>
    <w:rsid w:val="006E3DB3"/>
    <w:rsid w:val="00704CB8"/>
    <w:rsid w:val="00710315"/>
    <w:rsid w:val="00715688"/>
    <w:rsid w:val="007212DC"/>
    <w:rsid w:val="00722BCE"/>
    <w:rsid w:val="00730DCB"/>
    <w:rsid w:val="007334B5"/>
    <w:rsid w:val="00743F55"/>
    <w:rsid w:val="0074780A"/>
    <w:rsid w:val="007618A7"/>
    <w:rsid w:val="00774970"/>
    <w:rsid w:val="007829CF"/>
    <w:rsid w:val="007C2B10"/>
    <w:rsid w:val="007C3DC6"/>
    <w:rsid w:val="007C4AE5"/>
    <w:rsid w:val="007F5137"/>
    <w:rsid w:val="008128B8"/>
    <w:rsid w:val="00824497"/>
    <w:rsid w:val="00825112"/>
    <w:rsid w:val="008368D1"/>
    <w:rsid w:val="008413D2"/>
    <w:rsid w:val="00862E46"/>
    <w:rsid w:val="008645BE"/>
    <w:rsid w:val="0086689A"/>
    <w:rsid w:val="00880368"/>
    <w:rsid w:val="0088401F"/>
    <w:rsid w:val="00895D22"/>
    <w:rsid w:val="008A0323"/>
    <w:rsid w:val="008B1F7B"/>
    <w:rsid w:val="008B3430"/>
    <w:rsid w:val="008D0ADE"/>
    <w:rsid w:val="008D191E"/>
    <w:rsid w:val="008D73F0"/>
    <w:rsid w:val="008E5015"/>
    <w:rsid w:val="008F041C"/>
    <w:rsid w:val="008F519C"/>
    <w:rsid w:val="0090248B"/>
    <w:rsid w:val="009027EF"/>
    <w:rsid w:val="00910970"/>
    <w:rsid w:val="00922F6C"/>
    <w:rsid w:val="0093059D"/>
    <w:rsid w:val="00943B6B"/>
    <w:rsid w:val="00953CE9"/>
    <w:rsid w:val="00962BDA"/>
    <w:rsid w:val="009759D6"/>
    <w:rsid w:val="00983EC7"/>
    <w:rsid w:val="0099294B"/>
    <w:rsid w:val="00996FC2"/>
    <w:rsid w:val="009A25FD"/>
    <w:rsid w:val="009B148B"/>
    <w:rsid w:val="009B38FD"/>
    <w:rsid w:val="009C0E54"/>
    <w:rsid w:val="009D1C07"/>
    <w:rsid w:val="009E373A"/>
    <w:rsid w:val="009E5542"/>
    <w:rsid w:val="009E6AB0"/>
    <w:rsid w:val="00A00A6B"/>
    <w:rsid w:val="00A011F4"/>
    <w:rsid w:val="00A045BD"/>
    <w:rsid w:val="00A07D5B"/>
    <w:rsid w:val="00A21407"/>
    <w:rsid w:val="00A31DB6"/>
    <w:rsid w:val="00A35973"/>
    <w:rsid w:val="00A36674"/>
    <w:rsid w:val="00A3676F"/>
    <w:rsid w:val="00A37D66"/>
    <w:rsid w:val="00A40B80"/>
    <w:rsid w:val="00A4261A"/>
    <w:rsid w:val="00A448B8"/>
    <w:rsid w:val="00A479BB"/>
    <w:rsid w:val="00A517E9"/>
    <w:rsid w:val="00A70D30"/>
    <w:rsid w:val="00A7133F"/>
    <w:rsid w:val="00A7373C"/>
    <w:rsid w:val="00A90614"/>
    <w:rsid w:val="00A93860"/>
    <w:rsid w:val="00A9460F"/>
    <w:rsid w:val="00AA115E"/>
    <w:rsid w:val="00AB30CB"/>
    <w:rsid w:val="00AB50A0"/>
    <w:rsid w:val="00AB5602"/>
    <w:rsid w:val="00AB61B4"/>
    <w:rsid w:val="00AE2B7F"/>
    <w:rsid w:val="00AE7868"/>
    <w:rsid w:val="00AF453C"/>
    <w:rsid w:val="00B02519"/>
    <w:rsid w:val="00B03C90"/>
    <w:rsid w:val="00B12BBA"/>
    <w:rsid w:val="00B2212B"/>
    <w:rsid w:val="00B36127"/>
    <w:rsid w:val="00B51823"/>
    <w:rsid w:val="00B5545C"/>
    <w:rsid w:val="00B61AEE"/>
    <w:rsid w:val="00B70B42"/>
    <w:rsid w:val="00B72556"/>
    <w:rsid w:val="00B7389B"/>
    <w:rsid w:val="00B91746"/>
    <w:rsid w:val="00B9418D"/>
    <w:rsid w:val="00B96E8E"/>
    <w:rsid w:val="00B97921"/>
    <w:rsid w:val="00B97931"/>
    <w:rsid w:val="00BA0EA4"/>
    <w:rsid w:val="00BA0F6E"/>
    <w:rsid w:val="00BA3128"/>
    <w:rsid w:val="00BB4D58"/>
    <w:rsid w:val="00BC775D"/>
    <w:rsid w:val="00BD4AA1"/>
    <w:rsid w:val="00BE2D14"/>
    <w:rsid w:val="00BF0661"/>
    <w:rsid w:val="00BF24C6"/>
    <w:rsid w:val="00C05838"/>
    <w:rsid w:val="00C05CC0"/>
    <w:rsid w:val="00C1097C"/>
    <w:rsid w:val="00C27699"/>
    <w:rsid w:val="00C403E6"/>
    <w:rsid w:val="00C41411"/>
    <w:rsid w:val="00C41A90"/>
    <w:rsid w:val="00C53A68"/>
    <w:rsid w:val="00C60E05"/>
    <w:rsid w:val="00C761CE"/>
    <w:rsid w:val="00C86B78"/>
    <w:rsid w:val="00C86FAD"/>
    <w:rsid w:val="00C937DF"/>
    <w:rsid w:val="00C9521C"/>
    <w:rsid w:val="00CA4896"/>
    <w:rsid w:val="00CA65F7"/>
    <w:rsid w:val="00CA7A84"/>
    <w:rsid w:val="00CB021B"/>
    <w:rsid w:val="00CC038E"/>
    <w:rsid w:val="00CD5008"/>
    <w:rsid w:val="00CD50D6"/>
    <w:rsid w:val="00CE2271"/>
    <w:rsid w:val="00CE2399"/>
    <w:rsid w:val="00D0444C"/>
    <w:rsid w:val="00D11105"/>
    <w:rsid w:val="00D47654"/>
    <w:rsid w:val="00D71AC9"/>
    <w:rsid w:val="00D74287"/>
    <w:rsid w:val="00D8039A"/>
    <w:rsid w:val="00D83751"/>
    <w:rsid w:val="00D9173F"/>
    <w:rsid w:val="00DA2BB5"/>
    <w:rsid w:val="00DA2C94"/>
    <w:rsid w:val="00DA5CD1"/>
    <w:rsid w:val="00DB5894"/>
    <w:rsid w:val="00DB64D0"/>
    <w:rsid w:val="00DB6D6F"/>
    <w:rsid w:val="00DB76C0"/>
    <w:rsid w:val="00DC6B92"/>
    <w:rsid w:val="00DD0A83"/>
    <w:rsid w:val="00DD4656"/>
    <w:rsid w:val="00DD4CBA"/>
    <w:rsid w:val="00DE43D2"/>
    <w:rsid w:val="00DE7C1D"/>
    <w:rsid w:val="00DF06A5"/>
    <w:rsid w:val="00DF43B9"/>
    <w:rsid w:val="00E00AE8"/>
    <w:rsid w:val="00E021CC"/>
    <w:rsid w:val="00E07732"/>
    <w:rsid w:val="00E1107D"/>
    <w:rsid w:val="00E114D2"/>
    <w:rsid w:val="00E21E08"/>
    <w:rsid w:val="00E24290"/>
    <w:rsid w:val="00E4153B"/>
    <w:rsid w:val="00E42E2E"/>
    <w:rsid w:val="00E56006"/>
    <w:rsid w:val="00E5641E"/>
    <w:rsid w:val="00E56B8C"/>
    <w:rsid w:val="00E57285"/>
    <w:rsid w:val="00E578F2"/>
    <w:rsid w:val="00E6032B"/>
    <w:rsid w:val="00E61D4B"/>
    <w:rsid w:val="00E706BF"/>
    <w:rsid w:val="00E910CD"/>
    <w:rsid w:val="00E960F6"/>
    <w:rsid w:val="00EA55E2"/>
    <w:rsid w:val="00EA7285"/>
    <w:rsid w:val="00EA777D"/>
    <w:rsid w:val="00ED7F3E"/>
    <w:rsid w:val="00EE52D9"/>
    <w:rsid w:val="00F22A57"/>
    <w:rsid w:val="00F231F4"/>
    <w:rsid w:val="00F260AA"/>
    <w:rsid w:val="00F43E80"/>
    <w:rsid w:val="00F45874"/>
    <w:rsid w:val="00F53411"/>
    <w:rsid w:val="00F5773F"/>
    <w:rsid w:val="00F73D2C"/>
    <w:rsid w:val="00F87AA9"/>
    <w:rsid w:val="00F90613"/>
    <w:rsid w:val="00F92A2A"/>
    <w:rsid w:val="00F94053"/>
    <w:rsid w:val="00F94762"/>
    <w:rsid w:val="00F95CD3"/>
    <w:rsid w:val="00F96340"/>
    <w:rsid w:val="00F9680F"/>
    <w:rsid w:val="00FA2620"/>
    <w:rsid w:val="00FA37FE"/>
    <w:rsid w:val="00FA3D28"/>
    <w:rsid w:val="00FA4825"/>
    <w:rsid w:val="00FA7AF4"/>
    <w:rsid w:val="00FB22E1"/>
    <w:rsid w:val="00FC4FAC"/>
    <w:rsid w:val="00FD7E94"/>
    <w:rsid w:val="00FE166D"/>
    <w:rsid w:val="00FF23C7"/>
    <w:rsid w:val="00FF464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693F00A1"/>
  <w15:chartTrackingRefBased/>
  <w15:docId w15:val="{F6D5C00D-FE45-4470-8436-0F9FD38845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新細明體" w:hAnsi="Times New Roman" w:cs="Times New Roman"/>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E43D2"/>
    <w:pPr>
      <w:widowControl w:val="0"/>
      <w:suppressAutoHyphens/>
    </w:pPr>
    <w:rPr>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頁首 字元"/>
    <w:rPr>
      <w:kern w:val="2"/>
    </w:rPr>
  </w:style>
  <w:style w:type="character" w:customStyle="1" w:styleId="a4">
    <w:name w:val="頁尾 字元"/>
    <w:rPr>
      <w:kern w:val="2"/>
    </w:rPr>
  </w:style>
  <w:style w:type="paragraph" w:styleId="a5">
    <w:name w:val="Title"/>
    <w:basedOn w:val="a"/>
    <w:next w:val="a6"/>
    <w:qFormat/>
    <w:pPr>
      <w:keepNext/>
      <w:spacing w:before="240" w:after="120"/>
    </w:pPr>
    <w:rPr>
      <w:rFonts w:ascii="Liberation Sans" w:eastAsia="微軟正黑體" w:hAnsi="Liberation Sans" w:cs="Lucida Sans"/>
      <w:sz w:val="28"/>
      <w:szCs w:val="28"/>
    </w:rPr>
  </w:style>
  <w:style w:type="paragraph" w:styleId="a6">
    <w:name w:val="Body Text"/>
    <w:basedOn w:val="a"/>
    <w:pPr>
      <w:spacing w:after="140" w:line="276" w:lineRule="auto"/>
    </w:pPr>
  </w:style>
  <w:style w:type="paragraph" w:styleId="a7">
    <w:name w:val="List"/>
    <w:basedOn w:val="a6"/>
    <w:rPr>
      <w:rFonts w:cs="Lucida Sans"/>
    </w:rPr>
  </w:style>
  <w:style w:type="paragraph" w:styleId="a8">
    <w:name w:val="caption"/>
    <w:basedOn w:val="a"/>
    <w:qFormat/>
    <w:pPr>
      <w:suppressLineNumbers/>
      <w:spacing w:before="120" w:after="120"/>
    </w:pPr>
    <w:rPr>
      <w:rFonts w:cs="Lucida Sans"/>
      <w:i/>
      <w:iCs/>
    </w:rPr>
  </w:style>
  <w:style w:type="paragraph" w:customStyle="1" w:styleId="a9">
    <w:name w:val="索引"/>
    <w:basedOn w:val="a"/>
    <w:pPr>
      <w:suppressLineNumbers/>
    </w:pPr>
    <w:rPr>
      <w:rFonts w:cs="Lucida Sans"/>
    </w:rPr>
  </w:style>
  <w:style w:type="paragraph" w:customStyle="1" w:styleId="aa">
    <w:name w:val="頁首與頁尾"/>
    <w:basedOn w:val="a"/>
    <w:pPr>
      <w:suppressLineNumbers/>
      <w:tabs>
        <w:tab w:val="center" w:pos="4819"/>
        <w:tab w:val="right" w:pos="9638"/>
      </w:tabs>
    </w:pPr>
  </w:style>
  <w:style w:type="paragraph" w:styleId="ab">
    <w:name w:val="header"/>
    <w:basedOn w:val="a"/>
    <w:pPr>
      <w:tabs>
        <w:tab w:val="center" w:pos="4153"/>
        <w:tab w:val="right" w:pos="8306"/>
      </w:tabs>
      <w:snapToGrid w:val="0"/>
    </w:pPr>
    <w:rPr>
      <w:sz w:val="20"/>
      <w:szCs w:val="20"/>
    </w:rPr>
  </w:style>
  <w:style w:type="paragraph" w:styleId="ac">
    <w:name w:val="footer"/>
    <w:basedOn w:val="a"/>
    <w:pPr>
      <w:tabs>
        <w:tab w:val="center" w:pos="4153"/>
        <w:tab w:val="right" w:pos="8306"/>
      </w:tabs>
      <w:snapToGrid w:val="0"/>
    </w:pPr>
    <w:rPr>
      <w:sz w:val="20"/>
      <w:szCs w:val="20"/>
    </w:rPr>
  </w:style>
  <w:style w:type="paragraph" w:customStyle="1" w:styleId="ad">
    <w:name w:val="表格內容"/>
    <w:basedOn w:val="a"/>
    <w:pPr>
      <w:suppressLineNumbers/>
    </w:pPr>
  </w:style>
  <w:style w:type="paragraph" w:customStyle="1" w:styleId="ae">
    <w:name w:val="表格標題"/>
    <w:basedOn w:val="ad"/>
    <w:pPr>
      <w:jc w:val="center"/>
    </w:pPr>
    <w:rPr>
      <w:b/>
      <w:bCs/>
    </w:rPr>
  </w:style>
  <w:style w:type="paragraph" w:styleId="af">
    <w:name w:val="Balloon Text"/>
    <w:basedOn w:val="a"/>
    <w:link w:val="af0"/>
    <w:uiPriority w:val="99"/>
    <w:semiHidden/>
    <w:unhideWhenUsed/>
    <w:rsid w:val="002C22CD"/>
    <w:rPr>
      <w:rFonts w:ascii="Calibri Light" w:hAnsi="Calibri Light"/>
      <w:sz w:val="18"/>
      <w:szCs w:val="18"/>
    </w:rPr>
  </w:style>
  <w:style w:type="character" w:customStyle="1" w:styleId="af0">
    <w:name w:val="註解方塊文字 字元"/>
    <w:link w:val="af"/>
    <w:uiPriority w:val="99"/>
    <w:semiHidden/>
    <w:rsid w:val="002C22CD"/>
    <w:rPr>
      <w:rFonts w:ascii="Calibri Light" w:eastAsia="新細明體" w:hAnsi="Calibri Light" w:cs="Times New Roman"/>
      <w:kern w:val="2"/>
      <w:sz w:val="18"/>
      <w:szCs w:val="18"/>
    </w:rPr>
  </w:style>
  <w:style w:type="character" w:styleId="af1">
    <w:name w:val="Hyperlink"/>
    <w:uiPriority w:val="99"/>
    <w:unhideWhenUsed/>
    <w:rsid w:val="0049421E"/>
    <w:rPr>
      <w:color w:val="0563C1"/>
      <w:u w:val="single"/>
    </w:rPr>
  </w:style>
  <w:style w:type="character" w:styleId="af2">
    <w:name w:val="Unresolved Mention"/>
    <w:uiPriority w:val="99"/>
    <w:semiHidden/>
    <w:unhideWhenUsed/>
    <w:rsid w:val="0049421E"/>
    <w:rPr>
      <w:color w:val="605E5C"/>
      <w:shd w:val="clear" w:color="auto" w:fill="E1DFDD"/>
    </w:rPr>
  </w:style>
  <w:style w:type="table" w:styleId="af3">
    <w:name w:val="Grid Table Light"/>
    <w:basedOn w:val="a1"/>
    <w:uiPriority w:val="40"/>
    <w:rsid w:val="004B5583"/>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table" w:styleId="1">
    <w:name w:val="Plain Table 1"/>
    <w:basedOn w:val="a1"/>
    <w:uiPriority w:val="41"/>
    <w:rsid w:val="004B5583"/>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styleId="af4">
    <w:name w:val="Revision"/>
    <w:hidden/>
    <w:uiPriority w:val="99"/>
    <w:semiHidden/>
    <w:rsid w:val="00207CB1"/>
    <w:rPr>
      <w:kern w:val="2"/>
      <w:sz w:val="24"/>
      <w:szCs w:val="24"/>
    </w:rPr>
  </w:style>
  <w:style w:type="paragraph" w:styleId="af5">
    <w:name w:val="List Paragraph"/>
    <w:basedOn w:val="a"/>
    <w:uiPriority w:val="34"/>
    <w:qFormat/>
    <w:rsid w:val="002953DC"/>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118630">
      <w:bodyDiv w:val="1"/>
      <w:marLeft w:val="0"/>
      <w:marRight w:val="0"/>
      <w:marTop w:val="0"/>
      <w:marBottom w:val="0"/>
      <w:divBdr>
        <w:top w:val="none" w:sz="0" w:space="0" w:color="auto"/>
        <w:left w:val="none" w:sz="0" w:space="0" w:color="auto"/>
        <w:bottom w:val="none" w:sz="0" w:space="0" w:color="auto"/>
        <w:right w:val="none" w:sz="0" w:space="0" w:color="auto"/>
      </w:divBdr>
    </w:div>
    <w:div w:id="75633685">
      <w:bodyDiv w:val="1"/>
      <w:marLeft w:val="0"/>
      <w:marRight w:val="0"/>
      <w:marTop w:val="0"/>
      <w:marBottom w:val="0"/>
      <w:divBdr>
        <w:top w:val="none" w:sz="0" w:space="0" w:color="auto"/>
        <w:left w:val="none" w:sz="0" w:space="0" w:color="auto"/>
        <w:bottom w:val="none" w:sz="0" w:space="0" w:color="auto"/>
        <w:right w:val="none" w:sz="0" w:space="0" w:color="auto"/>
      </w:divBdr>
    </w:div>
    <w:div w:id="81417650">
      <w:bodyDiv w:val="1"/>
      <w:marLeft w:val="0"/>
      <w:marRight w:val="0"/>
      <w:marTop w:val="0"/>
      <w:marBottom w:val="0"/>
      <w:divBdr>
        <w:top w:val="none" w:sz="0" w:space="0" w:color="auto"/>
        <w:left w:val="none" w:sz="0" w:space="0" w:color="auto"/>
        <w:bottom w:val="none" w:sz="0" w:space="0" w:color="auto"/>
        <w:right w:val="none" w:sz="0" w:space="0" w:color="auto"/>
      </w:divBdr>
    </w:div>
    <w:div w:id="226260307">
      <w:bodyDiv w:val="1"/>
      <w:marLeft w:val="0"/>
      <w:marRight w:val="0"/>
      <w:marTop w:val="0"/>
      <w:marBottom w:val="0"/>
      <w:divBdr>
        <w:top w:val="none" w:sz="0" w:space="0" w:color="auto"/>
        <w:left w:val="none" w:sz="0" w:space="0" w:color="auto"/>
        <w:bottom w:val="none" w:sz="0" w:space="0" w:color="auto"/>
        <w:right w:val="none" w:sz="0" w:space="0" w:color="auto"/>
      </w:divBdr>
    </w:div>
    <w:div w:id="301733757">
      <w:bodyDiv w:val="1"/>
      <w:marLeft w:val="0"/>
      <w:marRight w:val="0"/>
      <w:marTop w:val="0"/>
      <w:marBottom w:val="0"/>
      <w:divBdr>
        <w:top w:val="none" w:sz="0" w:space="0" w:color="auto"/>
        <w:left w:val="none" w:sz="0" w:space="0" w:color="auto"/>
        <w:bottom w:val="none" w:sz="0" w:space="0" w:color="auto"/>
        <w:right w:val="none" w:sz="0" w:space="0" w:color="auto"/>
      </w:divBdr>
    </w:div>
    <w:div w:id="369191314">
      <w:bodyDiv w:val="1"/>
      <w:marLeft w:val="0"/>
      <w:marRight w:val="0"/>
      <w:marTop w:val="0"/>
      <w:marBottom w:val="0"/>
      <w:divBdr>
        <w:top w:val="none" w:sz="0" w:space="0" w:color="auto"/>
        <w:left w:val="none" w:sz="0" w:space="0" w:color="auto"/>
        <w:bottom w:val="none" w:sz="0" w:space="0" w:color="auto"/>
        <w:right w:val="none" w:sz="0" w:space="0" w:color="auto"/>
      </w:divBdr>
    </w:div>
    <w:div w:id="385882453">
      <w:bodyDiv w:val="1"/>
      <w:marLeft w:val="0"/>
      <w:marRight w:val="0"/>
      <w:marTop w:val="0"/>
      <w:marBottom w:val="0"/>
      <w:divBdr>
        <w:top w:val="none" w:sz="0" w:space="0" w:color="auto"/>
        <w:left w:val="none" w:sz="0" w:space="0" w:color="auto"/>
        <w:bottom w:val="none" w:sz="0" w:space="0" w:color="auto"/>
        <w:right w:val="none" w:sz="0" w:space="0" w:color="auto"/>
      </w:divBdr>
    </w:div>
    <w:div w:id="621426209">
      <w:bodyDiv w:val="1"/>
      <w:marLeft w:val="0"/>
      <w:marRight w:val="0"/>
      <w:marTop w:val="0"/>
      <w:marBottom w:val="0"/>
      <w:divBdr>
        <w:top w:val="none" w:sz="0" w:space="0" w:color="auto"/>
        <w:left w:val="none" w:sz="0" w:space="0" w:color="auto"/>
        <w:bottom w:val="none" w:sz="0" w:space="0" w:color="auto"/>
        <w:right w:val="none" w:sz="0" w:space="0" w:color="auto"/>
      </w:divBdr>
      <w:divsChild>
        <w:div w:id="217209730">
          <w:marLeft w:val="0"/>
          <w:marRight w:val="0"/>
          <w:marTop w:val="0"/>
          <w:marBottom w:val="0"/>
          <w:divBdr>
            <w:top w:val="none" w:sz="0" w:space="0" w:color="auto"/>
            <w:left w:val="none" w:sz="0" w:space="0" w:color="auto"/>
            <w:bottom w:val="none" w:sz="0" w:space="0" w:color="auto"/>
            <w:right w:val="none" w:sz="0" w:space="0" w:color="auto"/>
          </w:divBdr>
          <w:divsChild>
            <w:div w:id="201215959">
              <w:marLeft w:val="0"/>
              <w:marRight w:val="0"/>
              <w:marTop w:val="0"/>
              <w:marBottom w:val="0"/>
              <w:divBdr>
                <w:top w:val="none" w:sz="0" w:space="0" w:color="auto"/>
                <w:left w:val="none" w:sz="0" w:space="0" w:color="auto"/>
                <w:bottom w:val="none" w:sz="0" w:space="0" w:color="auto"/>
                <w:right w:val="none" w:sz="0" w:space="0" w:color="auto"/>
              </w:divBdr>
              <w:divsChild>
                <w:div w:id="143158597">
                  <w:marLeft w:val="0"/>
                  <w:marRight w:val="0"/>
                  <w:marTop w:val="0"/>
                  <w:marBottom w:val="0"/>
                  <w:divBdr>
                    <w:top w:val="none" w:sz="0" w:space="0" w:color="auto"/>
                    <w:left w:val="none" w:sz="0" w:space="0" w:color="auto"/>
                    <w:bottom w:val="none" w:sz="0" w:space="0" w:color="auto"/>
                    <w:right w:val="none" w:sz="0" w:space="0" w:color="auto"/>
                  </w:divBdr>
                  <w:divsChild>
                    <w:div w:id="914977023">
                      <w:marLeft w:val="0"/>
                      <w:marRight w:val="0"/>
                      <w:marTop w:val="0"/>
                      <w:marBottom w:val="0"/>
                      <w:divBdr>
                        <w:top w:val="none" w:sz="0" w:space="0" w:color="auto"/>
                        <w:left w:val="none" w:sz="0" w:space="0" w:color="auto"/>
                        <w:bottom w:val="none" w:sz="0" w:space="0" w:color="auto"/>
                        <w:right w:val="none" w:sz="0" w:space="0" w:color="auto"/>
                      </w:divBdr>
                      <w:divsChild>
                        <w:div w:id="1824003138">
                          <w:marLeft w:val="0"/>
                          <w:marRight w:val="0"/>
                          <w:marTop w:val="0"/>
                          <w:marBottom w:val="0"/>
                          <w:divBdr>
                            <w:top w:val="none" w:sz="0" w:space="0" w:color="auto"/>
                            <w:left w:val="none" w:sz="0" w:space="0" w:color="auto"/>
                            <w:bottom w:val="none" w:sz="0" w:space="0" w:color="auto"/>
                            <w:right w:val="none" w:sz="0" w:space="0" w:color="auto"/>
                          </w:divBdr>
                          <w:divsChild>
                            <w:div w:id="81024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4966152">
      <w:bodyDiv w:val="1"/>
      <w:marLeft w:val="0"/>
      <w:marRight w:val="0"/>
      <w:marTop w:val="0"/>
      <w:marBottom w:val="0"/>
      <w:divBdr>
        <w:top w:val="none" w:sz="0" w:space="0" w:color="auto"/>
        <w:left w:val="none" w:sz="0" w:space="0" w:color="auto"/>
        <w:bottom w:val="none" w:sz="0" w:space="0" w:color="auto"/>
        <w:right w:val="none" w:sz="0" w:space="0" w:color="auto"/>
      </w:divBdr>
    </w:div>
    <w:div w:id="685131271">
      <w:bodyDiv w:val="1"/>
      <w:marLeft w:val="0"/>
      <w:marRight w:val="0"/>
      <w:marTop w:val="0"/>
      <w:marBottom w:val="0"/>
      <w:divBdr>
        <w:top w:val="none" w:sz="0" w:space="0" w:color="auto"/>
        <w:left w:val="none" w:sz="0" w:space="0" w:color="auto"/>
        <w:bottom w:val="none" w:sz="0" w:space="0" w:color="auto"/>
        <w:right w:val="none" w:sz="0" w:space="0" w:color="auto"/>
      </w:divBdr>
    </w:div>
    <w:div w:id="750740660">
      <w:bodyDiv w:val="1"/>
      <w:marLeft w:val="0"/>
      <w:marRight w:val="0"/>
      <w:marTop w:val="0"/>
      <w:marBottom w:val="0"/>
      <w:divBdr>
        <w:top w:val="none" w:sz="0" w:space="0" w:color="auto"/>
        <w:left w:val="none" w:sz="0" w:space="0" w:color="auto"/>
        <w:bottom w:val="none" w:sz="0" w:space="0" w:color="auto"/>
        <w:right w:val="none" w:sz="0" w:space="0" w:color="auto"/>
      </w:divBdr>
    </w:div>
    <w:div w:id="859903233">
      <w:bodyDiv w:val="1"/>
      <w:marLeft w:val="0"/>
      <w:marRight w:val="0"/>
      <w:marTop w:val="0"/>
      <w:marBottom w:val="0"/>
      <w:divBdr>
        <w:top w:val="none" w:sz="0" w:space="0" w:color="auto"/>
        <w:left w:val="none" w:sz="0" w:space="0" w:color="auto"/>
        <w:bottom w:val="none" w:sz="0" w:space="0" w:color="auto"/>
        <w:right w:val="none" w:sz="0" w:space="0" w:color="auto"/>
      </w:divBdr>
      <w:divsChild>
        <w:div w:id="290601939">
          <w:marLeft w:val="0"/>
          <w:marRight w:val="0"/>
          <w:marTop w:val="0"/>
          <w:marBottom w:val="0"/>
          <w:divBdr>
            <w:top w:val="none" w:sz="0" w:space="0" w:color="auto"/>
            <w:left w:val="none" w:sz="0" w:space="0" w:color="auto"/>
            <w:bottom w:val="none" w:sz="0" w:space="0" w:color="auto"/>
            <w:right w:val="none" w:sz="0" w:space="0" w:color="auto"/>
          </w:divBdr>
          <w:divsChild>
            <w:div w:id="700784175">
              <w:marLeft w:val="0"/>
              <w:marRight w:val="0"/>
              <w:marTop w:val="0"/>
              <w:marBottom w:val="0"/>
              <w:divBdr>
                <w:top w:val="none" w:sz="0" w:space="0" w:color="auto"/>
                <w:left w:val="none" w:sz="0" w:space="0" w:color="auto"/>
                <w:bottom w:val="none" w:sz="0" w:space="0" w:color="auto"/>
                <w:right w:val="none" w:sz="0" w:space="0" w:color="auto"/>
              </w:divBdr>
              <w:divsChild>
                <w:div w:id="868643108">
                  <w:marLeft w:val="0"/>
                  <w:marRight w:val="0"/>
                  <w:marTop w:val="0"/>
                  <w:marBottom w:val="0"/>
                  <w:divBdr>
                    <w:top w:val="none" w:sz="0" w:space="0" w:color="auto"/>
                    <w:left w:val="none" w:sz="0" w:space="0" w:color="auto"/>
                    <w:bottom w:val="none" w:sz="0" w:space="0" w:color="auto"/>
                    <w:right w:val="none" w:sz="0" w:space="0" w:color="auto"/>
                  </w:divBdr>
                  <w:divsChild>
                    <w:div w:id="1508910317">
                      <w:marLeft w:val="0"/>
                      <w:marRight w:val="0"/>
                      <w:marTop w:val="0"/>
                      <w:marBottom w:val="0"/>
                      <w:divBdr>
                        <w:top w:val="none" w:sz="0" w:space="0" w:color="auto"/>
                        <w:left w:val="none" w:sz="0" w:space="0" w:color="auto"/>
                        <w:bottom w:val="none" w:sz="0" w:space="0" w:color="auto"/>
                        <w:right w:val="none" w:sz="0" w:space="0" w:color="auto"/>
                      </w:divBdr>
                      <w:divsChild>
                        <w:div w:id="538052664">
                          <w:marLeft w:val="0"/>
                          <w:marRight w:val="0"/>
                          <w:marTop w:val="0"/>
                          <w:marBottom w:val="0"/>
                          <w:divBdr>
                            <w:top w:val="none" w:sz="0" w:space="0" w:color="auto"/>
                            <w:left w:val="none" w:sz="0" w:space="0" w:color="auto"/>
                            <w:bottom w:val="none" w:sz="0" w:space="0" w:color="auto"/>
                            <w:right w:val="none" w:sz="0" w:space="0" w:color="auto"/>
                          </w:divBdr>
                          <w:divsChild>
                            <w:div w:id="36969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7204588">
      <w:bodyDiv w:val="1"/>
      <w:marLeft w:val="0"/>
      <w:marRight w:val="0"/>
      <w:marTop w:val="0"/>
      <w:marBottom w:val="0"/>
      <w:divBdr>
        <w:top w:val="none" w:sz="0" w:space="0" w:color="auto"/>
        <w:left w:val="none" w:sz="0" w:space="0" w:color="auto"/>
        <w:bottom w:val="none" w:sz="0" w:space="0" w:color="auto"/>
        <w:right w:val="none" w:sz="0" w:space="0" w:color="auto"/>
      </w:divBdr>
      <w:divsChild>
        <w:div w:id="183519385">
          <w:marLeft w:val="0"/>
          <w:marRight w:val="0"/>
          <w:marTop w:val="0"/>
          <w:marBottom w:val="0"/>
          <w:divBdr>
            <w:top w:val="none" w:sz="0" w:space="0" w:color="auto"/>
            <w:left w:val="none" w:sz="0" w:space="0" w:color="auto"/>
            <w:bottom w:val="none" w:sz="0" w:space="0" w:color="auto"/>
            <w:right w:val="none" w:sz="0" w:space="0" w:color="auto"/>
          </w:divBdr>
          <w:divsChild>
            <w:div w:id="1755779624">
              <w:marLeft w:val="0"/>
              <w:marRight w:val="0"/>
              <w:marTop w:val="0"/>
              <w:marBottom w:val="0"/>
              <w:divBdr>
                <w:top w:val="none" w:sz="0" w:space="0" w:color="auto"/>
                <w:left w:val="none" w:sz="0" w:space="0" w:color="auto"/>
                <w:bottom w:val="none" w:sz="0" w:space="0" w:color="auto"/>
                <w:right w:val="none" w:sz="0" w:space="0" w:color="auto"/>
              </w:divBdr>
              <w:divsChild>
                <w:div w:id="24521113">
                  <w:marLeft w:val="0"/>
                  <w:marRight w:val="0"/>
                  <w:marTop w:val="0"/>
                  <w:marBottom w:val="0"/>
                  <w:divBdr>
                    <w:top w:val="none" w:sz="0" w:space="0" w:color="auto"/>
                    <w:left w:val="none" w:sz="0" w:space="0" w:color="auto"/>
                    <w:bottom w:val="none" w:sz="0" w:space="0" w:color="auto"/>
                    <w:right w:val="none" w:sz="0" w:space="0" w:color="auto"/>
                  </w:divBdr>
                  <w:divsChild>
                    <w:div w:id="176971819">
                      <w:marLeft w:val="0"/>
                      <w:marRight w:val="0"/>
                      <w:marTop w:val="0"/>
                      <w:marBottom w:val="0"/>
                      <w:divBdr>
                        <w:top w:val="none" w:sz="0" w:space="0" w:color="auto"/>
                        <w:left w:val="none" w:sz="0" w:space="0" w:color="auto"/>
                        <w:bottom w:val="none" w:sz="0" w:space="0" w:color="auto"/>
                        <w:right w:val="none" w:sz="0" w:space="0" w:color="auto"/>
                      </w:divBdr>
                      <w:divsChild>
                        <w:div w:id="1719163460">
                          <w:marLeft w:val="0"/>
                          <w:marRight w:val="0"/>
                          <w:marTop w:val="0"/>
                          <w:marBottom w:val="0"/>
                          <w:divBdr>
                            <w:top w:val="none" w:sz="0" w:space="0" w:color="auto"/>
                            <w:left w:val="none" w:sz="0" w:space="0" w:color="auto"/>
                            <w:bottom w:val="none" w:sz="0" w:space="0" w:color="auto"/>
                            <w:right w:val="none" w:sz="0" w:space="0" w:color="auto"/>
                          </w:divBdr>
                          <w:divsChild>
                            <w:div w:id="153931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6913821">
      <w:bodyDiv w:val="1"/>
      <w:marLeft w:val="0"/>
      <w:marRight w:val="0"/>
      <w:marTop w:val="0"/>
      <w:marBottom w:val="0"/>
      <w:divBdr>
        <w:top w:val="none" w:sz="0" w:space="0" w:color="auto"/>
        <w:left w:val="none" w:sz="0" w:space="0" w:color="auto"/>
        <w:bottom w:val="none" w:sz="0" w:space="0" w:color="auto"/>
        <w:right w:val="none" w:sz="0" w:space="0" w:color="auto"/>
      </w:divBdr>
      <w:divsChild>
        <w:div w:id="541985350">
          <w:marLeft w:val="0"/>
          <w:marRight w:val="0"/>
          <w:marTop w:val="0"/>
          <w:marBottom w:val="0"/>
          <w:divBdr>
            <w:top w:val="none" w:sz="0" w:space="0" w:color="auto"/>
            <w:left w:val="none" w:sz="0" w:space="0" w:color="auto"/>
            <w:bottom w:val="none" w:sz="0" w:space="0" w:color="auto"/>
            <w:right w:val="none" w:sz="0" w:space="0" w:color="auto"/>
          </w:divBdr>
        </w:div>
        <w:div w:id="1508131827">
          <w:marLeft w:val="0"/>
          <w:marRight w:val="0"/>
          <w:marTop w:val="0"/>
          <w:marBottom w:val="0"/>
          <w:divBdr>
            <w:top w:val="none" w:sz="0" w:space="0" w:color="auto"/>
            <w:left w:val="none" w:sz="0" w:space="0" w:color="auto"/>
            <w:bottom w:val="none" w:sz="0" w:space="0" w:color="auto"/>
            <w:right w:val="none" w:sz="0" w:space="0" w:color="auto"/>
          </w:divBdr>
        </w:div>
        <w:div w:id="1511021839">
          <w:marLeft w:val="0"/>
          <w:marRight w:val="0"/>
          <w:marTop w:val="0"/>
          <w:marBottom w:val="0"/>
          <w:divBdr>
            <w:top w:val="none" w:sz="0" w:space="0" w:color="auto"/>
            <w:left w:val="none" w:sz="0" w:space="0" w:color="auto"/>
            <w:bottom w:val="none" w:sz="0" w:space="0" w:color="auto"/>
            <w:right w:val="none" w:sz="0" w:space="0" w:color="auto"/>
          </w:divBdr>
        </w:div>
      </w:divsChild>
    </w:div>
    <w:div w:id="1098714382">
      <w:bodyDiv w:val="1"/>
      <w:marLeft w:val="0"/>
      <w:marRight w:val="0"/>
      <w:marTop w:val="0"/>
      <w:marBottom w:val="0"/>
      <w:divBdr>
        <w:top w:val="none" w:sz="0" w:space="0" w:color="auto"/>
        <w:left w:val="none" w:sz="0" w:space="0" w:color="auto"/>
        <w:bottom w:val="none" w:sz="0" w:space="0" w:color="auto"/>
        <w:right w:val="none" w:sz="0" w:space="0" w:color="auto"/>
      </w:divBdr>
      <w:divsChild>
        <w:div w:id="1621185615">
          <w:marLeft w:val="0"/>
          <w:marRight w:val="0"/>
          <w:marTop w:val="0"/>
          <w:marBottom w:val="0"/>
          <w:divBdr>
            <w:top w:val="none" w:sz="0" w:space="0" w:color="auto"/>
            <w:left w:val="none" w:sz="0" w:space="0" w:color="auto"/>
            <w:bottom w:val="none" w:sz="0" w:space="0" w:color="auto"/>
            <w:right w:val="none" w:sz="0" w:space="0" w:color="auto"/>
          </w:divBdr>
        </w:div>
        <w:div w:id="1779714458">
          <w:marLeft w:val="0"/>
          <w:marRight w:val="0"/>
          <w:marTop w:val="0"/>
          <w:marBottom w:val="0"/>
          <w:divBdr>
            <w:top w:val="none" w:sz="0" w:space="0" w:color="auto"/>
            <w:left w:val="none" w:sz="0" w:space="0" w:color="auto"/>
            <w:bottom w:val="none" w:sz="0" w:space="0" w:color="auto"/>
            <w:right w:val="none" w:sz="0" w:space="0" w:color="auto"/>
          </w:divBdr>
        </w:div>
        <w:div w:id="2017418476">
          <w:marLeft w:val="0"/>
          <w:marRight w:val="0"/>
          <w:marTop w:val="0"/>
          <w:marBottom w:val="0"/>
          <w:divBdr>
            <w:top w:val="none" w:sz="0" w:space="0" w:color="auto"/>
            <w:left w:val="none" w:sz="0" w:space="0" w:color="auto"/>
            <w:bottom w:val="none" w:sz="0" w:space="0" w:color="auto"/>
            <w:right w:val="none" w:sz="0" w:space="0" w:color="auto"/>
          </w:divBdr>
        </w:div>
      </w:divsChild>
    </w:div>
    <w:div w:id="1098939852">
      <w:bodyDiv w:val="1"/>
      <w:marLeft w:val="0"/>
      <w:marRight w:val="0"/>
      <w:marTop w:val="0"/>
      <w:marBottom w:val="0"/>
      <w:divBdr>
        <w:top w:val="none" w:sz="0" w:space="0" w:color="auto"/>
        <w:left w:val="none" w:sz="0" w:space="0" w:color="auto"/>
        <w:bottom w:val="none" w:sz="0" w:space="0" w:color="auto"/>
        <w:right w:val="none" w:sz="0" w:space="0" w:color="auto"/>
      </w:divBdr>
      <w:divsChild>
        <w:div w:id="122970642">
          <w:marLeft w:val="0"/>
          <w:marRight w:val="0"/>
          <w:marTop w:val="0"/>
          <w:marBottom w:val="0"/>
          <w:divBdr>
            <w:top w:val="none" w:sz="0" w:space="0" w:color="auto"/>
            <w:left w:val="none" w:sz="0" w:space="0" w:color="auto"/>
            <w:bottom w:val="none" w:sz="0" w:space="0" w:color="auto"/>
            <w:right w:val="none" w:sz="0" w:space="0" w:color="auto"/>
          </w:divBdr>
        </w:div>
        <w:div w:id="164563463">
          <w:marLeft w:val="0"/>
          <w:marRight w:val="0"/>
          <w:marTop w:val="0"/>
          <w:marBottom w:val="0"/>
          <w:divBdr>
            <w:top w:val="none" w:sz="0" w:space="0" w:color="auto"/>
            <w:left w:val="none" w:sz="0" w:space="0" w:color="auto"/>
            <w:bottom w:val="none" w:sz="0" w:space="0" w:color="auto"/>
            <w:right w:val="none" w:sz="0" w:space="0" w:color="auto"/>
          </w:divBdr>
        </w:div>
        <w:div w:id="1963656262">
          <w:marLeft w:val="0"/>
          <w:marRight w:val="0"/>
          <w:marTop w:val="0"/>
          <w:marBottom w:val="0"/>
          <w:divBdr>
            <w:top w:val="none" w:sz="0" w:space="0" w:color="auto"/>
            <w:left w:val="none" w:sz="0" w:space="0" w:color="auto"/>
            <w:bottom w:val="none" w:sz="0" w:space="0" w:color="auto"/>
            <w:right w:val="none" w:sz="0" w:space="0" w:color="auto"/>
          </w:divBdr>
        </w:div>
      </w:divsChild>
    </w:div>
    <w:div w:id="1179200296">
      <w:bodyDiv w:val="1"/>
      <w:marLeft w:val="0"/>
      <w:marRight w:val="0"/>
      <w:marTop w:val="0"/>
      <w:marBottom w:val="0"/>
      <w:divBdr>
        <w:top w:val="none" w:sz="0" w:space="0" w:color="auto"/>
        <w:left w:val="none" w:sz="0" w:space="0" w:color="auto"/>
        <w:bottom w:val="none" w:sz="0" w:space="0" w:color="auto"/>
        <w:right w:val="none" w:sz="0" w:space="0" w:color="auto"/>
      </w:divBdr>
    </w:div>
    <w:div w:id="1200390003">
      <w:bodyDiv w:val="1"/>
      <w:marLeft w:val="0"/>
      <w:marRight w:val="0"/>
      <w:marTop w:val="0"/>
      <w:marBottom w:val="0"/>
      <w:divBdr>
        <w:top w:val="none" w:sz="0" w:space="0" w:color="auto"/>
        <w:left w:val="none" w:sz="0" w:space="0" w:color="auto"/>
        <w:bottom w:val="none" w:sz="0" w:space="0" w:color="auto"/>
        <w:right w:val="none" w:sz="0" w:space="0" w:color="auto"/>
      </w:divBdr>
      <w:divsChild>
        <w:div w:id="136608345">
          <w:marLeft w:val="0"/>
          <w:marRight w:val="0"/>
          <w:marTop w:val="0"/>
          <w:marBottom w:val="0"/>
          <w:divBdr>
            <w:top w:val="none" w:sz="0" w:space="0" w:color="auto"/>
            <w:left w:val="none" w:sz="0" w:space="0" w:color="auto"/>
            <w:bottom w:val="none" w:sz="0" w:space="0" w:color="auto"/>
            <w:right w:val="none" w:sz="0" w:space="0" w:color="auto"/>
          </w:divBdr>
        </w:div>
        <w:div w:id="500781846">
          <w:marLeft w:val="0"/>
          <w:marRight w:val="0"/>
          <w:marTop w:val="0"/>
          <w:marBottom w:val="0"/>
          <w:divBdr>
            <w:top w:val="none" w:sz="0" w:space="0" w:color="auto"/>
            <w:left w:val="none" w:sz="0" w:space="0" w:color="auto"/>
            <w:bottom w:val="none" w:sz="0" w:space="0" w:color="auto"/>
            <w:right w:val="none" w:sz="0" w:space="0" w:color="auto"/>
          </w:divBdr>
        </w:div>
        <w:div w:id="1546871643">
          <w:marLeft w:val="0"/>
          <w:marRight w:val="0"/>
          <w:marTop w:val="0"/>
          <w:marBottom w:val="0"/>
          <w:divBdr>
            <w:top w:val="none" w:sz="0" w:space="0" w:color="auto"/>
            <w:left w:val="none" w:sz="0" w:space="0" w:color="auto"/>
            <w:bottom w:val="none" w:sz="0" w:space="0" w:color="auto"/>
            <w:right w:val="none" w:sz="0" w:space="0" w:color="auto"/>
          </w:divBdr>
        </w:div>
      </w:divsChild>
    </w:div>
    <w:div w:id="1318999005">
      <w:bodyDiv w:val="1"/>
      <w:marLeft w:val="0"/>
      <w:marRight w:val="0"/>
      <w:marTop w:val="0"/>
      <w:marBottom w:val="0"/>
      <w:divBdr>
        <w:top w:val="none" w:sz="0" w:space="0" w:color="auto"/>
        <w:left w:val="none" w:sz="0" w:space="0" w:color="auto"/>
        <w:bottom w:val="none" w:sz="0" w:space="0" w:color="auto"/>
        <w:right w:val="none" w:sz="0" w:space="0" w:color="auto"/>
      </w:divBdr>
    </w:div>
    <w:div w:id="1365518624">
      <w:bodyDiv w:val="1"/>
      <w:marLeft w:val="0"/>
      <w:marRight w:val="0"/>
      <w:marTop w:val="0"/>
      <w:marBottom w:val="0"/>
      <w:divBdr>
        <w:top w:val="none" w:sz="0" w:space="0" w:color="auto"/>
        <w:left w:val="none" w:sz="0" w:space="0" w:color="auto"/>
        <w:bottom w:val="none" w:sz="0" w:space="0" w:color="auto"/>
        <w:right w:val="none" w:sz="0" w:space="0" w:color="auto"/>
      </w:divBdr>
    </w:div>
    <w:div w:id="1371221834">
      <w:bodyDiv w:val="1"/>
      <w:marLeft w:val="0"/>
      <w:marRight w:val="0"/>
      <w:marTop w:val="0"/>
      <w:marBottom w:val="0"/>
      <w:divBdr>
        <w:top w:val="none" w:sz="0" w:space="0" w:color="auto"/>
        <w:left w:val="none" w:sz="0" w:space="0" w:color="auto"/>
        <w:bottom w:val="none" w:sz="0" w:space="0" w:color="auto"/>
        <w:right w:val="none" w:sz="0" w:space="0" w:color="auto"/>
      </w:divBdr>
    </w:div>
    <w:div w:id="1378624227">
      <w:bodyDiv w:val="1"/>
      <w:marLeft w:val="0"/>
      <w:marRight w:val="0"/>
      <w:marTop w:val="0"/>
      <w:marBottom w:val="0"/>
      <w:divBdr>
        <w:top w:val="none" w:sz="0" w:space="0" w:color="auto"/>
        <w:left w:val="none" w:sz="0" w:space="0" w:color="auto"/>
        <w:bottom w:val="none" w:sz="0" w:space="0" w:color="auto"/>
        <w:right w:val="none" w:sz="0" w:space="0" w:color="auto"/>
      </w:divBdr>
    </w:div>
    <w:div w:id="1556090504">
      <w:bodyDiv w:val="1"/>
      <w:marLeft w:val="0"/>
      <w:marRight w:val="0"/>
      <w:marTop w:val="0"/>
      <w:marBottom w:val="0"/>
      <w:divBdr>
        <w:top w:val="none" w:sz="0" w:space="0" w:color="auto"/>
        <w:left w:val="none" w:sz="0" w:space="0" w:color="auto"/>
        <w:bottom w:val="none" w:sz="0" w:space="0" w:color="auto"/>
        <w:right w:val="none" w:sz="0" w:space="0" w:color="auto"/>
      </w:divBdr>
      <w:divsChild>
        <w:div w:id="778139215">
          <w:marLeft w:val="0"/>
          <w:marRight w:val="0"/>
          <w:marTop w:val="0"/>
          <w:marBottom w:val="0"/>
          <w:divBdr>
            <w:top w:val="none" w:sz="0" w:space="0" w:color="auto"/>
            <w:left w:val="none" w:sz="0" w:space="0" w:color="auto"/>
            <w:bottom w:val="none" w:sz="0" w:space="0" w:color="auto"/>
            <w:right w:val="none" w:sz="0" w:space="0" w:color="auto"/>
          </w:divBdr>
          <w:divsChild>
            <w:div w:id="1424449574">
              <w:marLeft w:val="0"/>
              <w:marRight w:val="0"/>
              <w:marTop w:val="0"/>
              <w:marBottom w:val="0"/>
              <w:divBdr>
                <w:top w:val="none" w:sz="0" w:space="0" w:color="auto"/>
                <w:left w:val="none" w:sz="0" w:space="0" w:color="auto"/>
                <w:bottom w:val="none" w:sz="0" w:space="0" w:color="auto"/>
                <w:right w:val="none" w:sz="0" w:space="0" w:color="auto"/>
              </w:divBdr>
              <w:divsChild>
                <w:div w:id="2011134576">
                  <w:marLeft w:val="0"/>
                  <w:marRight w:val="0"/>
                  <w:marTop w:val="0"/>
                  <w:marBottom w:val="0"/>
                  <w:divBdr>
                    <w:top w:val="none" w:sz="0" w:space="0" w:color="auto"/>
                    <w:left w:val="none" w:sz="0" w:space="0" w:color="auto"/>
                    <w:bottom w:val="none" w:sz="0" w:space="0" w:color="auto"/>
                    <w:right w:val="none" w:sz="0" w:space="0" w:color="auto"/>
                  </w:divBdr>
                  <w:divsChild>
                    <w:div w:id="1393233140">
                      <w:marLeft w:val="0"/>
                      <w:marRight w:val="0"/>
                      <w:marTop w:val="0"/>
                      <w:marBottom w:val="0"/>
                      <w:divBdr>
                        <w:top w:val="none" w:sz="0" w:space="0" w:color="auto"/>
                        <w:left w:val="none" w:sz="0" w:space="0" w:color="auto"/>
                        <w:bottom w:val="none" w:sz="0" w:space="0" w:color="auto"/>
                        <w:right w:val="none" w:sz="0" w:space="0" w:color="auto"/>
                      </w:divBdr>
                      <w:divsChild>
                        <w:div w:id="1596477895">
                          <w:marLeft w:val="0"/>
                          <w:marRight w:val="0"/>
                          <w:marTop w:val="0"/>
                          <w:marBottom w:val="0"/>
                          <w:divBdr>
                            <w:top w:val="none" w:sz="0" w:space="0" w:color="auto"/>
                            <w:left w:val="none" w:sz="0" w:space="0" w:color="auto"/>
                            <w:bottom w:val="none" w:sz="0" w:space="0" w:color="auto"/>
                            <w:right w:val="none" w:sz="0" w:space="0" w:color="auto"/>
                          </w:divBdr>
                          <w:divsChild>
                            <w:div w:id="1850214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2026751">
      <w:bodyDiv w:val="1"/>
      <w:marLeft w:val="0"/>
      <w:marRight w:val="0"/>
      <w:marTop w:val="0"/>
      <w:marBottom w:val="0"/>
      <w:divBdr>
        <w:top w:val="none" w:sz="0" w:space="0" w:color="auto"/>
        <w:left w:val="none" w:sz="0" w:space="0" w:color="auto"/>
        <w:bottom w:val="none" w:sz="0" w:space="0" w:color="auto"/>
        <w:right w:val="none" w:sz="0" w:space="0" w:color="auto"/>
      </w:divBdr>
      <w:divsChild>
        <w:div w:id="172769223">
          <w:marLeft w:val="0"/>
          <w:marRight w:val="0"/>
          <w:marTop w:val="0"/>
          <w:marBottom w:val="0"/>
          <w:divBdr>
            <w:top w:val="none" w:sz="0" w:space="0" w:color="auto"/>
            <w:left w:val="none" w:sz="0" w:space="0" w:color="auto"/>
            <w:bottom w:val="none" w:sz="0" w:space="0" w:color="auto"/>
            <w:right w:val="none" w:sz="0" w:space="0" w:color="auto"/>
          </w:divBdr>
        </w:div>
        <w:div w:id="1070228274">
          <w:marLeft w:val="0"/>
          <w:marRight w:val="0"/>
          <w:marTop w:val="0"/>
          <w:marBottom w:val="0"/>
          <w:divBdr>
            <w:top w:val="none" w:sz="0" w:space="0" w:color="auto"/>
            <w:left w:val="none" w:sz="0" w:space="0" w:color="auto"/>
            <w:bottom w:val="none" w:sz="0" w:space="0" w:color="auto"/>
            <w:right w:val="none" w:sz="0" w:space="0" w:color="auto"/>
          </w:divBdr>
        </w:div>
        <w:div w:id="1168246942">
          <w:marLeft w:val="0"/>
          <w:marRight w:val="0"/>
          <w:marTop w:val="0"/>
          <w:marBottom w:val="0"/>
          <w:divBdr>
            <w:top w:val="none" w:sz="0" w:space="0" w:color="auto"/>
            <w:left w:val="none" w:sz="0" w:space="0" w:color="auto"/>
            <w:bottom w:val="none" w:sz="0" w:space="0" w:color="auto"/>
            <w:right w:val="none" w:sz="0" w:space="0" w:color="auto"/>
          </w:divBdr>
        </w:div>
      </w:divsChild>
    </w:div>
    <w:div w:id="1763377840">
      <w:bodyDiv w:val="1"/>
      <w:marLeft w:val="0"/>
      <w:marRight w:val="0"/>
      <w:marTop w:val="0"/>
      <w:marBottom w:val="0"/>
      <w:divBdr>
        <w:top w:val="none" w:sz="0" w:space="0" w:color="auto"/>
        <w:left w:val="none" w:sz="0" w:space="0" w:color="auto"/>
        <w:bottom w:val="none" w:sz="0" w:space="0" w:color="auto"/>
        <w:right w:val="none" w:sz="0" w:space="0" w:color="auto"/>
      </w:divBdr>
      <w:divsChild>
        <w:div w:id="1403329255">
          <w:marLeft w:val="0"/>
          <w:marRight w:val="0"/>
          <w:marTop w:val="0"/>
          <w:marBottom w:val="0"/>
          <w:divBdr>
            <w:top w:val="none" w:sz="0" w:space="0" w:color="auto"/>
            <w:left w:val="none" w:sz="0" w:space="0" w:color="auto"/>
            <w:bottom w:val="none" w:sz="0" w:space="0" w:color="auto"/>
            <w:right w:val="none" w:sz="0" w:space="0" w:color="auto"/>
          </w:divBdr>
        </w:div>
        <w:div w:id="1761636145">
          <w:marLeft w:val="0"/>
          <w:marRight w:val="0"/>
          <w:marTop w:val="0"/>
          <w:marBottom w:val="0"/>
          <w:divBdr>
            <w:top w:val="none" w:sz="0" w:space="0" w:color="auto"/>
            <w:left w:val="none" w:sz="0" w:space="0" w:color="auto"/>
            <w:bottom w:val="none" w:sz="0" w:space="0" w:color="auto"/>
            <w:right w:val="none" w:sz="0" w:space="0" w:color="auto"/>
          </w:divBdr>
        </w:div>
        <w:div w:id="1922182830">
          <w:marLeft w:val="0"/>
          <w:marRight w:val="0"/>
          <w:marTop w:val="0"/>
          <w:marBottom w:val="0"/>
          <w:divBdr>
            <w:top w:val="none" w:sz="0" w:space="0" w:color="auto"/>
            <w:left w:val="none" w:sz="0" w:space="0" w:color="auto"/>
            <w:bottom w:val="none" w:sz="0" w:space="0" w:color="auto"/>
            <w:right w:val="none" w:sz="0" w:space="0" w:color="auto"/>
          </w:divBdr>
        </w:div>
      </w:divsChild>
    </w:div>
    <w:div w:id="1774322624">
      <w:bodyDiv w:val="1"/>
      <w:marLeft w:val="0"/>
      <w:marRight w:val="0"/>
      <w:marTop w:val="0"/>
      <w:marBottom w:val="0"/>
      <w:divBdr>
        <w:top w:val="none" w:sz="0" w:space="0" w:color="auto"/>
        <w:left w:val="none" w:sz="0" w:space="0" w:color="auto"/>
        <w:bottom w:val="none" w:sz="0" w:space="0" w:color="auto"/>
        <w:right w:val="none" w:sz="0" w:space="0" w:color="auto"/>
      </w:divBdr>
    </w:div>
    <w:div w:id="1834829152">
      <w:bodyDiv w:val="1"/>
      <w:marLeft w:val="0"/>
      <w:marRight w:val="0"/>
      <w:marTop w:val="0"/>
      <w:marBottom w:val="0"/>
      <w:divBdr>
        <w:top w:val="none" w:sz="0" w:space="0" w:color="auto"/>
        <w:left w:val="none" w:sz="0" w:space="0" w:color="auto"/>
        <w:bottom w:val="none" w:sz="0" w:space="0" w:color="auto"/>
        <w:right w:val="none" w:sz="0" w:space="0" w:color="auto"/>
      </w:divBdr>
    </w:div>
    <w:div w:id="1941254521">
      <w:bodyDiv w:val="1"/>
      <w:marLeft w:val="0"/>
      <w:marRight w:val="0"/>
      <w:marTop w:val="0"/>
      <w:marBottom w:val="0"/>
      <w:divBdr>
        <w:top w:val="none" w:sz="0" w:space="0" w:color="auto"/>
        <w:left w:val="none" w:sz="0" w:space="0" w:color="auto"/>
        <w:bottom w:val="none" w:sz="0" w:space="0" w:color="auto"/>
        <w:right w:val="none" w:sz="0" w:space="0" w:color="auto"/>
      </w:divBdr>
    </w:div>
    <w:div w:id="2043699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06E399-3A93-EA4A-B229-A8866B0D1B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367</TotalTime>
  <Pages>16</Pages>
  <Words>2302</Words>
  <Characters>13125</Characters>
  <Application>Microsoft Office Word</Application>
  <DocSecurity>0</DocSecurity>
  <Lines>109</Lines>
  <Paragraphs>30</Paragraphs>
  <ScaleCrop>false</ScaleCrop>
  <Company/>
  <LinksUpToDate>false</LinksUpToDate>
  <CharactersWithSpaces>15397</CharactersWithSpaces>
  <SharedDoc>false</SharedDoc>
  <HLinks>
    <vt:vector size="36" baseType="variant">
      <vt:variant>
        <vt:i4>5177419</vt:i4>
      </vt:variant>
      <vt:variant>
        <vt:i4>15</vt:i4>
      </vt:variant>
      <vt:variant>
        <vt:i4>0</vt:i4>
      </vt:variant>
      <vt:variant>
        <vt:i4>5</vt:i4>
      </vt:variant>
      <vt:variant>
        <vt:lpwstr>https://www.airitilibrary.com/Article/Detail/P20150629002-201803-201805170018-201805170018-78-83</vt:lpwstr>
      </vt:variant>
      <vt:variant>
        <vt:lpwstr/>
      </vt:variant>
      <vt:variant>
        <vt:i4>1048636</vt:i4>
      </vt:variant>
      <vt:variant>
        <vt:i4>12</vt:i4>
      </vt:variant>
      <vt:variant>
        <vt:i4>0</vt:i4>
      </vt:variant>
      <vt:variant>
        <vt:i4>5</vt:i4>
      </vt:variant>
      <vt:variant>
        <vt:lpwstr>https://jlis.lis.ntu.edu.tw/files/journal/j57-3.pdf?utm_source=chatgpt.com</vt:lpwstr>
      </vt:variant>
      <vt:variant>
        <vt:lpwstr/>
      </vt:variant>
      <vt:variant>
        <vt:i4>3932194</vt:i4>
      </vt:variant>
      <vt:variant>
        <vt:i4>9</vt:i4>
      </vt:variant>
      <vt:variant>
        <vt:i4>0</vt:i4>
      </vt:variant>
      <vt:variant>
        <vt:i4>5</vt:i4>
      </vt:variant>
      <vt:variant>
        <vt:lpwstr>https://www.museumnext.com/article/designing-for-visitor-engagement-during-a-pandemic/</vt:lpwstr>
      </vt:variant>
      <vt:variant>
        <vt:lpwstr/>
      </vt:variant>
      <vt:variant>
        <vt:i4>4391030</vt:i4>
      </vt:variant>
      <vt:variant>
        <vt:i4>6</vt:i4>
      </vt:variant>
      <vt:variant>
        <vt:i4>0</vt:i4>
      </vt:variant>
      <vt:variant>
        <vt:i4>5</vt:i4>
      </vt:variant>
      <vt:variant>
        <vt:lpwstr>https://scitechvista.nat.gov.tw/Article/C000003/detail?ID=3f350544-1adc-4229-9036-4a725d378664&amp;utm_source=chatgpt.com</vt:lpwstr>
      </vt:variant>
      <vt:variant>
        <vt:lpwstr/>
      </vt:variant>
      <vt:variant>
        <vt:i4>8061053</vt:i4>
      </vt:variant>
      <vt:variant>
        <vt:i4>3</vt:i4>
      </vt:variant>
      <vt:variant>
        <vt:i4>0</vt:i4>
      </vt:variant>
      <vt:variant>
        <vt:i4>5</vt:i4>
      </vt:variant>
      <vt:variant>
        <vt:lpwstr>https://tyuchuan.com/wp-content/1988-2014/doc/tseng_200504.pdf?utm_source=chatgpt.com</vt:lpwstr>
      </vt:variant>
      <vt:variant>
        <vt:lpwstr/>
      </vt:variant>
      <vt:variant>
        <vt:i4>5898356</vt:i4>
      </vt:variant>
      <vt:variant>
        <vt:i4>0</vt:i4>
      </vt:variant>
      <vt:variant>
        <vt:i4>0</vt:i4>
      </vt:variant>
      <vt:variant>
        <vt:i4>5</vt:i4>
      </vt:variant>
      <vt:variant>
        <vt:lpwstr>https://libknowledge.nmns.edu.tw/nmns/upload/quaterly/000004464/209000c/37-3-59.pdf?utm_source=chatgpt.com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行政院國家科學委員會</dc:title>
  <dc:subject/>
  <dc:creator>maan</dc:creator>
  <cp:keywords/>
  <dc:description>暫時修改96版</dc:description>
  <cp:lastModifiedBy>茉莉 蔡</cp:lastModifiedBy>
  <cp:revision>15</cp:revision>
  <cp:lastPrinted>2025-02-18T07:10:00Z</cp:lastPrinted>
  <dcterms:created xsi:type="dcterms:W3CDTF">2025-02-18T07:10:00Z</dcterms:created>
  <dcterms:modified xsi:type="dcterms:W3CDTF">2025-07-07T09:05:00Z</dcterms:modified>
</cp:coreProperties>
</file>